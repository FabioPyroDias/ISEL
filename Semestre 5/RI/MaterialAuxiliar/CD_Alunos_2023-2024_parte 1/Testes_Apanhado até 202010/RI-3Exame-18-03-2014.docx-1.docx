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962"/>
        <w:gridCol w:w="4567"/>
        <w:gridCol w:w="2048"/>
        <w:gridCol w:w="503"/>
        <w:gridCol w:w="373"/>
        <w:gridCol w:w="1753"/>
      </w:tblGrid>
      <w:tr w:rsidR="00276B9E" w:rsidRPr="001227A1" w:rsidTr="00942F40">
        <w:tc>
          <w:tcPr>
            <w:tcW w:w="567" w:type="dxa"/>
          </w:tcPr>
          <w:p w:rsidR="00276B9E" w:rsidRPr="001227A1" w:rsidRDefault="00276B9E" w:rsidP="00276B9E">
            <w:pPr>
              <w:spacing w:before="120"/>
              <w:rPr>
                <w:rFonts w:cs="Calibri"/>
                <w:szCs w:val="20"/>
              </w:rPr>
            </w:pPr>
            <w:r w:rsidRPr="001227A1">
              <w:rPr>
                <w:rFonts w:cs="Calibri"/>
                <w:szCs w:val="20"/>
              </w:rPr>
              <w:t>Nome</w:t>
            </w:r>
            <w:r w:rsidRPr="001227A1">
              <w:rPr>
                <w:rFonts w:cs="Calibri"/>
                <w:b/>
                <w:szCs w:val="20"/>
              </w:rPr>
              <w:t>:</w:t>
            </w:r>
          </w:p>
        </w:tc>
        <w:tc>
          <w:tcPr>
            <w:tcW w:w="7577" w:type="dxa"/>
            <w:gridSpan w:val="3"/>
            <w:tcBorders>
              <w:bottom w:val="single" w:sz="4" w:space="0" w:color="auto"/>
            </w:tcBorders>
          </w:tcPr>
          <w:p w:rsidR="00276B9E" w:rsidRPr="001227A1" w:rsidRDefault="00276B9E" w:rsidP="00276B9E">
            <w:pPr>
              <w:spacing w:before="120"/>
              <w:rPr>
                <w:rFonts w:cs="Calibri"/>
                <w:szCs w:val="20"/>
              </w:rPr>
            </w:pPr>
          </w:p>
        </w:tc>
        <w:tc>
          <w:tcPr>
            <w:tcW w:w="876" w:type="dxa"/>
            <w:gridSpan w:val="2"/>
          </w:tcPr>
          <w:p w:rsidR="00276B9E" w:rsidRPr="001227A1" w:rsidRDefault="00276B9E" w:rsidP="00276B9E">
            <w:pPr>
              <w:spacing w:before="120"/>
              <w:rPr>
                <w:rFonts w:cs="Calibri"/>
                <w:szCs w:val="20"/>
              </w:rPr>
            </w:pPr>
            <w:proofErr w:type="spellStart"/>
            <w:r w:rsidRPr="001227A1">
              <w:rPr>
                <w:rFonts w:cs="Calibri"/>
                <w:szCs w:val="20"/>
              </w:rPr>
              <w:t>Número</w:t>
            </w:r>
            <w:proofErr w:type="spellEnd"/>
            <w:r w:rsidRPr="001227A1">
              <w:rPr>
                <w:rFonts w:cs="Calibri"/>
                <w:szCs w:val="20"/>
              </w:rPr>
              <w:t>:</w:t>
            </w:r>
          </w:p>
        </w:tc>
        <w:tc>
          <w:tcPr>
            <w:tcW w:w="1753" w:type="dxa"/>
            <w:tcBorders>
              <w:bottom w:val="single" w:sz="4" w:space="0" w:color="auto"/>
            </w:tcBorders>
          </w:tcPr>
          <w:p w:rsidR="00276B9E" w:rsidRPr="001227A1" w:rsidRDefault="00276B9E" w:rsidP="00276B9E">
            <w:pPr>
              <w:spacing w:before="120"/>
              <w:rPr>
                <w:rFonts w:cs="Calibri"/>
                <w:szCs w:val="20"/>
              </w:rPr>
            </w:pPr>
          </w:p>
        </w:tc>
      </w:tr>
      <w:tr w:rsidR="00942F40" w:rsidRPr="001227A1" w:rsidTr="00942F40">
        <w:tc>
          <w:tcPr>
            <w:tcW w:w="6096" w:type="dxa"/>
            <w:gridSpan w:val="3"/>
          </w:tcPr>
          <w:p w:rsidR="001227A1" w:rsidRPr="007C26B9" w:rsidRDefault="001227A1" w:rsidP="00B913B6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7C26B9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 xml:space="preserve">Nas questões V/F assinale com uma cruz a resposta correcta. </w:t>
            </w:r>
          </w:p>
        </w:tc>
        <w:tc>
          <w:tcPr>
            <w:tcW w:w="2551" w:type="dxa"/>
            <w:gridSpan w:val="2"/>
          </w:tcPr>
          <w:p w:rsidR="001227A1" w:rsidRPr="001227A1" w:rsidRDefault="001227A1" w:rsidP="004A6A1B">
            <w:pPr>
              <w:spacing w:before="120"/>
              <w:jc w:val="left"/>
              <w:rPr>
                <w:rFonts w:cs="Calibri"/>
                <w:sz w:val="18"/>
                <w:szCs w:val="20"/>
              </w:rPr>
            </w:pPr>
            <w:proofErr w:type="spellStart"/>
            <w:r w:rsidRPr="001227A1">
              <w:rPr>
                <w:rFonts w:cs="Calibri"/>
                <w:szCs w:val="20"/>
              </w:rPr>
              <w:t>Docente</w:t>
            </w:r>
            <w:proofErr w:type="spellEnd"/>
            <w:r w:rsidRPr="001227A1">
              <w:rPr>
                <w:rFonts w:cs="Calibri"/>
                <w:szCs w:val="20"/>
              </w:rPr>
              <w:t xml:space="preserve">: NC </w:t>
            </w:r>
            <w:r w:rsidRPr="001227A1">
              <w:rPr>
                <w:rFonts w:cs="Calibri"/>
                <w:szCs w:val="20"/>
              </w:rPr>
              <w:sym w:font="Wingdings" w:char="00A8"/>
            </w:r>
            <w:r w:rsidRPr="001227A1">
              <w:rPr>
                <w:rFonts w:cs="Calibri"/>
                <w:szCs w:val="20"/>
              </w:rPr>
              <w:t xml:space="preserve">  P</w:t>
            </w:r>
            <w:r w:rsidR="004A6A1B">
              <w:rPr>
                <w:rFonts w:cs="Calibri"/>
                <w:szCs w:val="20"/>
              </w:rPr>
              <w:t>A</w:t>
            </w:r>
            <w:r w:rsidRPr="001227A1">
              <w:rPr>
                <w:rFonts w:cs="Calibri"/>
                <w:szCs w:val="20"/>
              </w:rPr>
              <w:t xml:space="preserve"> </w:t>
            </w:r>
            <w:r w:rsidRPr="001227A1">
              <w:rPr>
                <w:rFonts w:cs="Calibri"/>
                <w:szCs w:val="20"/>
              </w:rPr>
              <w:sym w:font="Wingdings" w:char="00A8"/>
            </w:r>
            <w:r w:rsidR="004A6A1B" w:rsidRPr="001227A1">
              <w:rPr>
                <w:rFonts w:cs="Calibri"/>
                <w:szCs w:val="20"/>
              </w:rPr>
              <w:t xml:space="preserve">  </w:t>
            </w:r>
            <w:r w:rsidR="004A6A1B">
              <w:rPr>
                <w:rFonts w:cs="Calibri"/>
                <w:szCs w:val="20"/>
              </w:rPr>
              <w:t>VA</w:t>
            </w:r>
            <w:r w:rsidR="004A6A1B" w:rsidRPr="001227A1">
              <w:rPr>
                <w:rFonts w:cs="Calibri"/>
                <w:szCs w:val="20"/>
              </w:rPr>
              <w:t xml:space="preserve"> </w:t>
            </w:r>
            <w:r w:rsidR="004A6A1B" w:rsidRPr="001227A1">
              <w:rPr>
                <w:rFonts w:cs="Calibri"/>
                <w:szCs w:val="20"/>
              </w:rPr>
              <w:sym w:font="Wingdings" w:char="00A8"/>
            </w:r>
          </w:p>
        </w:tc>
        <w:tc>
          <w:tcPr>
            <w:tcW w:w="2126" w:type="dxa"/>
            <w:gridSpan w:val="2"/>
          </w:tcPr>
          <w:p w:rsidR="001227A1" w:rsidRPr="001227A1" w:rsidRDefault="001227A1" w:rsidP="00C13A26">
            <w:pPr>
              <w:spacing w:before="120"/>
              <w:jc w:val="center"/>
              <w:rPr>
                <w:rFonts w:cs="Calibri"/>
                <w:sz w:val="18"/>
                <w:szCs w:val="20"/>
              </w:rPr>
            </w:pPr>
            <w:proofErr w:type="spellStart"/>
            <w:r w:rsidRPr="001227A1">
              <w:rPr>
                <w:rFonts w:cs="Calibri"/>
                <w:b/>
                <w:sz w:val="18"/>
                <w:szCs w:val="20"/>
                <w:u w:val="single"/>
              </w:rPr>
              <w:t>Duração</w:t>
            </w:r>
            <w:proofErr w:type="spellEnd"/>
            <w:r w:rsidRPr="001227A1">
              <w:rPr>
                <w:rFonts w:cs="Calibri"/>
                <w:b/>
                <w:sz w:val="18"/>
                <w:szCs w:val="20"/>
                <w:u w:val="single"/>
              </w:rPr>
              <w:t>: 1</w:t>
            </w:r>
            <w:r w:rsidR="00C13A26">
              <w:rPr>
                <w:rFonts w:cs="Calibri"/>
                <w:b/>
                <w:sz w:val="18"/>
                <w:szCs w:val="20"/>
                <w:u w:val="single"/>
              </w:rPr>
              <w:t>:30</w:t>
            </w:r>
            <w:r w:rsidRPr="001227A1">
              <w:rPr>
                <w:rFonts w:cs="Calibri"/>
                <w:b/>
                <w:sz w:val="18"/>
                <w:szCs w:val="20"/>
                <w:u w:val="single"/>
              </w:rPr>
              <w:t xml:space="preserve"> H</w:t>
            </w:r>
          </w:p>
        </w:tc>
      </w:tr>
      <w:tr w:rsidR="00C62769" w:rsidRPr="006C5EA7" w:rsidTr="00942F40">
        <w:trPr>
          <w:gridAfter w:val="5"/>
          <w:wAfter w:w="9244" w:type="dxa"/>
          <w:trHeight w:val="92"/>
        </w:trPr>
        <w:tc>
          <w:tcPr>
            <w:tcW w:w="567" w:type="dxa"/>
          </w:tcPr>
          <w:p w:rsidR="00C62769" w:rsidRPr="00861276" w:rsidRDefault="00303DD0" w:rsidP="00942F4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61276">
              <w:rPr>
                <w:rFonts w:asciiTheme="minorHAnsi" w:hAnsiTheme="minorHAnsi"/>
                <w:b/>
                <w:szCs w:val="22"/>
              </w:rPr>
              <w:t xml:space="preserve">       </w:t>
            </w:r>
            <w:r w:rsidR="00942F40">
              <w:rPr>
                <w:rFonts w:asciiTheme="minorHAnsi" w:hAnsiTheme="minorHAnsi"/>
                <w:b/>
                <w:szCs w:val="22"/>
              </w:rPr>
              <w:t xml:space="preserve">  </w:t>
            </w:r>
            <w:r w:rsidR="00C62769" w:rsidRPr="00861276">
              <w:rPr>
                <w:rFonts w:asciiTheme="minorHAnsi" w:hAnsiTheme="minorHAnsi"/>
                <w:b/>
                <w:szCs w:val="22"/>
              </w:rPr>
              <w:t>V</w:t>
            </w:r>
            <w:r w:rsidR="00763CDD" w:rsidRPr="00861276">
              <w:rPr>
                <w:rFonts w:asciiTheme="minorHAnsi" w:hAnsiTheme="minorHAnsi"/>
                <w:b/>
                <w:szCs w:val="22"/>
              </w:rPr>
              <w:t xml:space="preserve"> </w:t>
            </w:r>
          </w:p>
        </w:tc>
        <w:tc>
          <w:tcPr>
            <w:tcW w:w="962" w:type="dxa"/>
          </w:tcPr>
          <w:p w:rsidR="00C62769" w:rsidRPr="00861276" w:rsidRDefault="00C62769" w:rsidP="00942F40">
            <w:pPr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 w:rsidRPr="00861276">
              <w:rPr>
                <w:rFonts w:asciiTheme="minorHAnsi" w:hAnsiTheme="minorHAnsi"/>
                <w:b/>
                <w:szCs w:val="22"/>
              </w:rPr>
              <w:t xml:space="preserve"> </w:t>
            </w:r>
            <w:r w:rsidR="00942F40">
              <w:rPr>
                <w:rFonts w:asciiTheme="minorHAnsi" w:hAnsiTheme="minorHAnsi"/>
                <w:b/>
                <w:szCs w:val="22"/>
              </w:rPr>
              <w:t xml:space="preserve"> </w:t>
            </w:r>
            <w:r w:rsidRPr="00861276">
              <w:rPr>
                <w:rFonts w:asciiTheme="minorHAnsi" w:hAnsiTheme="minorHAnsi"/>
                <w:b/>
                <w:szCs w:val="22"/>
              </w:rPr>
              <w:t>F</w:t>
            </w:r>
          </w:p>
        </w:tc>
      </w:tr>
    </w:tbl>
    <w:p w:rsidR="00463E59" w:rsidRDefault="00463E59" w:rsidP="00923A91">
      <w:pPr>
        <w:pStyle w:val="Pergunta"/>
        <w:ind w:left="426"/>
      </w:pPr>
      <w:r>
        <w:t xml:space="preserve">Num </w:t>
      </w:r>
      <w:proofErr w:type="spellStart"/>
      <w:r w:rsidRPr="00BD4A62">
        <w:rPr>
          <w:i/>
        </w:rPr>
        <w:t>switch</w:t>
      </w:r>
      <w:proofErr w:type="spellEnd"/>
      <w:r>
        <w:t xml:space="preserve"> uma porta configurada em modo </w:t>
      </w:r>
      <w:proofErr w:type="spellStart"/>
      <w:r w:rsidR="00E877CF">
        <w:rPr>
          <w:i/>
        </w:rPr>
        <w:t>trunk</w:t>
      </w:r>
      <w:proofErr w:type="spellEnd"/>
      <w:r>
        <w:t>:</w:t>
      </w:r>
    </w:p>
    <w:p w:rsidR="00463E59" w:rsidRDefault="00463E59" w:rsidP="00463E59">
      <w:pPr>
        <w:pStyle w:val="Hipotese"/>
        <w:spacing w:before="80" w:after="80"/>
      </w:pPr>
      <w:r>
        <w:t>Pode ser configurada com várias VLAN</w:t>
      </w:r>
      <w:r w:rsidR="00BE0CD2">
        <w:t xml:space="preserve"> </w:t>
      </w:r>
      <w:r w:rsidR="00BE0CD2" w:rsidRPr="00480A4D">
        <w:rPr>
          <w:vanish/>
          <w:color w:val="FF0000"/>
        </w:rPr>
        <w:t>#</w:t>
      </w:r>
    </w:p>
    <w:p w:rsidR="00463E59" w:rsidRDefault="00063A62" w:rsidP="00463E59">
      <w:pPr>
        <w:pStyle w:val="Hipotese"/>
        <w:spacing w:before="80" w:after="80"/>
      </w:pPr>
      <w:r>
        <w:t>Apenas p</w:t>
      </w:r>
      <w:r w:rsidR="00463E59">
        <w:t>ode ser configurada com uma VLAN</w:t>
      </w:r>
    </w:p>
    <w:p w:rsidR="00463E59" w:rsidRDefault="00463E59" w:rsidP="00463E59">
      <w:pPr>
        <w:pStyle w:val="Hipotese"/>
        <w:spacing w:before="80" w:after="80"/>
      </w:pPr>
      <w:r>
        <w:t xml:space="preserve">Envia para fora todas as tramas </w:t>
      </w:r>
      <w:proofErr w:type="spellStart"/>
      <w:r w:rsidRPr="00BD4A62">
        <w:rPr>
          <w:i/>
        </w:rPr>
        <w:t>tagged</w:t>
      </w:r>
      <w:proofErr w:type="spellEnd"/>
    </w:p>
    <w:p w:rsidR="00463E59" w:rsidRDefault="00463E59" w:rsidP="00463E59">
      <w:pPr>
        <w:pStyle w:val="Hipotese"/>
        <w:spacing w:before="80" w:after="80"/>
      </w:pPr>
      <w:r>
        <w:t xml:space="preserve">Só processa tramas que entrem </w:t>
      </w:r>
      <w:proofErr w:type="spellStart"/>
      <w:r w:rsidRPr="00BD4A62">
        <w:rPr>
          <w:i/>
        </w:rPr>
        <w:t>tagged</w:t>
      </w:r>
      <w:proofErr w:type="spellEnd"/>
    </w:p>
    <w:p w:rsidR="001000F6" w:rsidRDefault="001000F6" w:rsidP="0015699B">
      <w:pPr>
        <w:pStyle w:val="Pergunta"/>
        <w:numPr>
          <w:ilvl w:val="0"/>
          <w:numId w:val="0"/>
        </w:numPr>
        <w:ind w:left="360" w:hanging="360"/>
      </w:pPr>
      <w:r w:rsidRPr="000D0740">
        <w:t xml:space="preserve">Tendo em consideração a </w:t>
      </w:r>
      <w:r w:rsidR="0020099B">
        <w:t>topologia de rede seguinte</w:t>
      </w:r>
      <w:r w:rsidRPr="000D0740">
        <w:t xml:space="preserve"> e assumindo </w:t>
      </w:r>
      <w:proofErr w:type="gramStart"/>
      <w:r w:rsidRPr="000D0740">
        <w:t>que</w:t>
      </w:r>
      <w:proofErr w:type="gramEnd"/>
      <w:r w:rsidRPr="000D0740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13"/>
        <w:gridCol w:w="2575"/>
      </w:tblGrid>
      <w:tr w:rsidR="001000F6" w:rsidRPr="008E5F3B" w:rsidTr="00716C54">
        <w:tc>
          <w:tcPr>
            <w:tcW w:w="5070" w:type="dxa"/>
          </w:tcPr>
          <w:p w:rsidR="001000F6" w:rsidRDefault="00BE0CD2" w:rsidP="00716C54">
            <w:pPr>
              <w:keepNext/>
              <w:keepLines/>
              <w:spacing w:before="120" w:after="120" w:line="276" w:lineRule="auto"/>
              <w:outlineLvl w:val="0"/>
              <w:rPr>
                <w:rFonts w:cstheme="minorHAnsi"/>
              </w:rPr>
            </w:pPr>
            <w:r>
              <w:rPr>
                <w:rFonts w:cstheme="minorHAnsi"/>
                <w:noProof/>
                <w:lang w:eastAsia="pt-PT"/>
              </w:rPr>
              <w:drawing>
                <wp:inline distT="0" distB="0" distL="0" distR="0" wp14:anchorId="238EA74B" wp14:editId="32B4A8E9">
                  <wp:extent cx="5205412" cy="221044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5656" cy="2210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6" w:type="dxa"/>
          </w:tcPr>
          <w:p w:rsidR="001000F6" w:rsidRPr="000D0740" w:rsidRDefault="00063A62" w:rsidP="009B73AB">
            <w:pPr>
              <w:pStyle w:val="ListParagraph"/>
              <w:keepNext/>
              <w:keepLines/>
              <w:numPr>
                <w:ilvl w:val="0"/>
                <w:numId w:val="3"/>
              </w:numPr>
              <w:tabs>
                <w:tab w:val="left" w:pos="394"/>
              </w:tabs>
              <w:spacing w:before="200" w:line="276" w:lineRule="auto"/>
              <w:ind w:left="252" w:hanging="141"/>
              <w:jc w:val="left"/>
              <w:outlineLvl w:val="2"/>
              <w:rPr>
                <w:rFonts w:cstheme="minorHAnsi"/>
              </w:rPr>
            </w:pPr>
            <w:r>
              <w:rPr>
                <w:rFonts w:cstheme="minorHAnsi"/>
              </w:rPr>
              <w:t xml:space="preserve">As prioridades são as por </w:t>
            </w:r>
            <w:proofErr w:type="gramStart"/>
            <w:r>
              <w:rPr>
                <w:rFonts w:cstheme="minorHAnsi"/>
              </w:rPr>
              <w:t>omissão.</w:t>
            </w:r>
            <w:r w:rsidR="00EE3183">
              <w:rPr>
                <w:rFonts w:cstheme="minorHAnsi"/>
              </w:rPr>
              <w:t>;</w:t>
            </w:r>
            <w:proofErr w:type="gramEnd"/>
          </w:p>
          <w:p w:rsidR="001000F6" w:rsidRPr="000D0740" w:rsidRDefault="001000F6" w:rsidP="009B73AB">
            <w:pPr>
              <w:pStyle w:val="ListParagraph"/>
              <w:keepNext/>
              <w:keepLines/>
              <w:numPr>
                <w:ilvl w:val="0"/>
                <w:numId w:val="3"/>
              </w:numPr>
              <w:tabs>
                <w:tab w:val="left" w:pos="394"/>
              </w:tabs>
              <w:spacing w:before="200" w:line="276" w:lineRule="auto"/>
              <w:ind w:left="252" w:hanging="141"/>
              <w:jc w:val="left"/>
              <w:outlineLvl w:val="2"/>
              <w:rPr>
                <w:rFonts w:cstheme="minorHAnsi"/>
              </w:rPr>
            </w:pPr>
            <w:proofErr w:type="gramStart"/>
            <w:r w:rsidRPr="000D0740">
              <w:rPr>
                <w:rFonts w:cstheme="minorHAnsi"/>
              </w:rPr>
              <w:t>todas</w:t>
            </w:r>
            <w:proofErr w:type="gramEnd"/>
            <w:r w:rsidRPr="000D0740">
              <w:rPr>
                <w:rFonts w:cstheme="minorHAnsi"/>
              </w:rPr>
              <w:t xml:space="preserve"> as ligações são </w:t>
            </w:r>
            <w:proofErr w:type="spellStart"/>
            <w:r w:rsidRPr="000D0740">
              <w:rPr>
                <w:rFonts w:cstheme="minorHAnsi"/>
                <w:i/>
              </w:rPr>
              <w:t>full</w:t>
            </w:r>
            <w:proofErr w:type="spellEnd"/>
            <w:r w:rsidRPr="000D0740">
              <w:rPr>
                <w:rFonts w:cstheme="minorHAnsi"/>
              </w:rPr>
              <w:t>-</w:t>
            </w:r>
            <w:r w:rsidRPr="000D0740">
              <w:rPr>
                <w:rFonts w:cstheme="minorHAnsi"/>
                <w:i/>
              </w:rPr>
              <w:t>duplex</w:t>
            </w:r>
            <w:r w:rsidR="00EE3183">
              <w:rPr>
                <w:rFonts w:cstheme="minorHAnsi"/>
                <w:i/>
              </w:rPr>
              <w:t>;</w:t>
            </w:r>
          </w:p>
          <w:p w:rsidR="001000F6" w:rsidRPr="000D0740" w:rsidRDefault="001000F6" w:rsidP="009B73AB">
            <w:pPr>
              <w:pStyle w:val="ListParagraph"/>
              <w:keepNext/>
              <w:keepLines/>
              <w:numPr>
                <w:ilvl w:val="0"/>
                <w:numId w:val="3"/>
              </w:numPr>
              <w:tabs>
                <w:tab w:val="left" w:pos="394"/>
              </w:tabs>
              <w:spacing w:before="200" w:line="276" w:lineRule="auto"/>
              <w:ind w:left="252" w:hanging="141"/>
              <w:jc w:val="left"/>
              <w:outlineLvl w:val="2"/>
              <w:rPr>
                <w:rFonts w:cstheme="minorHAnsi"/>
              </w:rPr>
            </w:pPr>
            <w:proofErr w:type="gramStart"/>
            <w:r w:rsidRPr="000D0740">
              <w:rPr>
                <w:rFonts w:cstheme="minorHAnsi"/>
              </w:rPr>
              <w:t>o</w:t>
            </w:r>
            <w:proofErr w:type="gramEnd"/>
            <w:r w:rsidRPr="000D0740">
              <w:rPr>
                <w:rFonts w:cstheme="minorHAnsi"/>
              </w:rPr>
              <w:t xml:space="preserve"> algoritmo utilizado é o STP.</w:t>
            </w:r>
          </w:p>
          <w:p w:rsidR="001000F6" w:rsidRDefault="001000F6" w:rsidP="00716C54">
            <w:pPr>
              <w:keepNext/>
              <w:keepLines/>
              <w:spacing w:before="120" w:after="120" w:line="276" w:lineRule="auto"/>
              <w:outlineLvl w:val="0"/>
              <w:rPr>
                <w:rFonts w:cstheme="minorHAnsi"/>
              </w:rPr>
            </w:pPr>
          </w:p>
        </w:tc>
      </w:tr>
    </w:tbl>
    <w:p w:rsidR="001000F6" w:rsidRDefault="001000F6" w:rsidP="00923A91">
      <w:pPr>
        <w:pStyle w:val="Pergunta"/>
        <w:ind w:left="426"/>
      </w:pPr>
      <w:r w:rsidRPr="000D0740">
        <w:t xml:space="preserve">Preencha a tabela anexa com os valores da configuração após estabilização da topologia activa. </w:t>
      </w:r>
    </w:p>
    <w:tbl>
      <w:tblPr>
        <w:tblW w:w="63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696"/>
        <w:gridCol w:w="696"/>
        <w:gridCol w:w="697"/>
        <w:gridCol w:w="774"/>
        <w:gridCol w:w="709"/>
        <w:gridCol w:w="708"/>
        <w:gridCol w:w="889"/>
      </w:tblGrid>
      <w:tr w:rsidR="001000F6" w:rsidRPr="000D0740" w:rsidTr="00716C54">
        <w:trPr>
          <w:trHeight w:val="241"/>
          <w:jc w:val="center"/>
        </w:trPr>
        <w:tc>
          <w:tcPr>
            <w:tcW w:w="1192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1000F6" w:rsidP="00EE1296">
            <w:pPr>
              <w:jc w:val="center"/>
              <w:outlineLvl w:val="0"/>
              <w:rPr>
                <w:rFonts w:cstheme="minorHAnsi"/>
              </w:rPr>
            </w:pPr>
            <w:r w:rsidRPr="000D0740">
              <w:rPr>
                <w:rFonts w:cstheme="minorHAnsi"/>
              </w:rPr>
              <w:t>Porta</w:t>
            </w:r>
          </w:p>
        </w:tc>
        <w:tc>
          <w:tcPr>
            <w:tcW w:w="696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1000F6" w:rsidP="00EE1296">
            <w:pPr>
              <w:jc w:val="center"/>
              <w:outlineLvl w:val="0"/>
              <w:rPr>
                <w:rFonts w:cstheme="minorHAnsi"/>
              </w:rPr>
            </w:pPr>
            <w:r w:rsidRPr="000D0740">
              <w:rPr>
                <w:rFonts w:cstheme="minorHAnsi"/>
              </w:rPr>
              <w:t>PC</w:t>
            </w:r>
          </w:p>
        </w:tc>
        <w:tc>
          <w:tcPr>
            <w:tcW w:w="696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1000F6" w:rsidP="00EE1296">
            <w:pPr>
              <w:jc w:val="center"/>
              <w:outlineLvl w:val="0"/>
              <w:rPr>
                <w:rFonts w:cstheme="minorHAnsi"/>
              </w:rPr>
            </w:pPr>
            <w:r w:rsidRPr="000D0740">
              <w:rPr>
                <w:rFonts w:cstheme="minorHAnsi"/>
              </w:rPr>
              <w:t>RPC</w:t>
            </w:r>
          </w:p>
        </w:tc>
        <w:tc>
          <w:tcPr>
            <w:tcW w:w="697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1000F6" w:rsidP="00EE1296">
            <w:pPr>
              <w:jc w:val="center"/>
              <w:outlineLvl w:val="0"/>
              <w:rPr>
                <w:rFonts w:cstheme="minorHAnsi"/>
              </w:rPr>
            </w:pPr>
            <w:r w:rsidRPr="000D0740">
              <w:rPr>
                <w:rFonts w:cstheme="minorHAnsi"/>
              </w:rPr>
              <w:t>RP</w:t>
            </w:r>
          </w:p>
        </w:tc>
        <w:tc>
          <w:tcPr>
            <w:tcW w:w="774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1000F6" w:rsidP="00EE1296">
            <w:pPr>
              <w:jc w:val="center"/>
              <w:outlineLvl w:val="0"/>
              <w:rPr>
                <w:rFonts w:cstheme="minorHAnsi"/>
              </w:rPr>
            </w:pPr>
            <w:r w:rsidRPr="000D0740">
              <w:rPr>
                <w:rFonts w:cstheme="minorHAnsi"/>
              </w:rPr>
              <w:t>DPC</w:t>
            </w:r>
          </w:p>
        </w:tc>
        <w:tc>
          <w:tcPr>
            <w:tcW w:w="709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1000F6" w:rsidP="00EE1296">
            <w:pPr>
              <w:jc w:val="center"/>
              <w:outlineLvl w:val="0"/>
              <w:rPr>
                <w:rFonts w:cstheme="minorHAnsi"/>
              </w:rPr>
            </w:pPr>
            <w:r w:rsidRPr="000D0740">
              <w:rPr>
                <w:rFonts w:cstheme="minorHAnsi"/>
              </w:rPr>
              <w:t>DP</w:t>
            </w:r>
          </w:p>
        </w:tc>
        <w:tc>
          <w:tcPr>
            <w:tcW w:w="708" w:type="dxa"/>
            <w:shd w:val="clear" w:color="auto" w:fill="BBE0E3"/>
          </w:tcPr>
          <w:p w:rsidR="001000F6" w:rsidRPr="002D4128" w:rsidRDefault="009B369A" w:rsidP="002D4128">
            <w:pPr>
              <w:jc w:val="center"/>
              <w:outlineLvl w:val="0"/>
              <w:rPr>
                <w:rFonts w:cstheme="minorHAnsi"/>
                <w:i/>
              </w:rPr>
            </w:pPr>
            <w:proofErr w:type="spellStart"/>
            <w:r w:rsidRPr="002D4128">
              <w:rPr>
                <w:rFonts w:cstheme="minorHAnsi"/>
                <w:i/>
              </w:rPr>
              <w:t>Block</w:t>
            </w:r>
            <w:proofErr w:type="spellEnd"/>
          </w:p>
        </w:tc>
        <w:tc>
          <w:tcPr>
            <w:tcW w:w="889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9B369A" w:rsidP="00EE1296">
            <w:pPr>
              <w:jc w:val="center"/>
              <w:outlineLvl w:val="0"/>
              <w:rPr>
                <w:rFonts w:cstheme="minorHAnsi"/>
              </w:rPr>
            </w:pPr>
            <w:r>
              <w:rPr>
                <w:rFonts w:cstheme="minorHAnsi"/>
              </w:rPr>
              <w:t>Rede</w:t>
            </w:r>
          </w:p>
        </w:tc>
      </w:tr>
      <w:tr w:rsidR="001000F6" w:rsidRPr="000D0740" w:rsidTr="00BE0CD2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1000F6" w:rsidP="00EE1296">
            <w:pPr>
              <w:jc w:val="center"/>
              <w:outlineLvl w:val="0"/>
              <w:rPr>
                <w:rFonts w:cstheme="minorHAnsi"/>
              </w:rPr>
            </w:pPr>
            <w:proofErr w:type="gramStart"/>
            <w:r w:rsidRPr="000D0740">
              <w:rPr>
                <w:rFonts w:cstheme="minorHAnsi"/>
              </w:rPr>
              <w:t>SW1–P1</w:t>
            </w:r>
            <w:proofErr w:type="gramEnd"/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EE1296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08" w:type="dxa"/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</w:tr>
      <w:tr w:rsidR="001000F6" w:rsidRPr="000D0740" w:rsidTr="00BE0CD2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1000F6" w:rsidP="00EE1296">
            <w:pPr>
              <w:jc w:val="center"/>
              <w:outlineLvl w:val="0"/>
              <w:rPr>
                <w:rFonts w:cstheme="minorHAnsi"/>
              </w:rPr>
            </w:pPr>
            <w:proofErr w:type="gramStart"/>
            <w:r w:rsidRPr="000D0740">
              <w:rPr>
                <w:rFonts w:cstheme="minorHAnsi"/>
              </w:rPr>
              <w:t>SW1–P2</w:t>
            </w:r>
            <w:proofErr w:type="gramEnd"/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08" w:type="dxa"/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</w:tr>
      <w:tr w:rsidR="001000F6" w:rsidRPr="000D0740" w:rsidTr="00BE0CD2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1000F6" w:rsidP="00BE0CD2">
            <w:pPr>
              <w:jc w:val="center"/>
              <w:outlineLvl w:val="0"/>
              <w:rPr>
                <w:rFonts w:cstheme="minorHAnsi"/>
              </w:rPr>
            </w:pPr>
            <w:r w:rsidRPr="000D0740">
              <w:rPr>
                <w:rFonts w:cstheme="minorHAnsi"/>
              </w:rPr>
              <w:t>SW</w:t>
            </w:r>
            <w:r w:rsidR="00BE0CD2">
              <w:rPr>
                <w:rFonts w:cstheme="minorHAnsi"/>
              </w:rPr>
              <w:t>2</w:t>
            </w:r>
            <w:r w:rsidRPr="000D0740">
              <w:rPr>
                <w:rFonts w:cstheme="minorHAnsi"/>
              </w:rPr>
              <w:t>-P</w:t>
            </w:r>
            <w:r w:rsidR="00BE0CD2">
              <w:rPr>
                <w:rFonts w:cstheme="minorHAnsi"/>
              </w:rPr>
              <w:t>1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08" w:type="dxa"/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</w:tr>
      <w:tr w:rsidR="001000F6" w:rsidRPr="000D0740" w:rsidTr="00BE0CD2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1000F6" w:rsidP="00BE0CD2">
            <w:pPr>
              <w:jc w:val="center"/>
              <w:outlineLvl w:val="0"/>
              <w:rPr>
                <w:rFonts w:cstheme="minorHAnsi"/>
              </w:rPr>
            </w:pPr>
            <w:proofErr w:type="gramStart"/>
            <w:r w:rsidRPr="000D0740">
              <w:rPr>
                <w:rFonts w:cstheme="minorHAnsi"/>
              </w:rPr>
              <w:t>SW</w:t>
            </w:r>
            <w:r w:rsidR="00BE0CD2">
              <w:rPr>
                <w:rFonts w:cstheme="minorHAnsi"/>
              </w:rPr>
              <w:t>2</w:t>
            </w:r>
            <w:r w:rsidRPr="000D0740">
              <w:rPr>
                <w:rFonts w:cstheme="minorHAnsi"/>
              </w:rPr>
              <w:t>–P</w:t>
            </w:r>
            <w:r w:rsidR="00BE0CD2">
              <w:rPr>
                <w:rFonts w:cstheme="minorHAnsi"/>
              </w:rPr>
              <w:t>2</w:t>
            </w:r>
            <w:proofErr w:type="gramEnd"/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08" w:type="dxa"/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</w:tr>
      <w:tr w:rsidR="001000F6" w:rsidRPr="000D0740" w:rsidTr="00BE0CD2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EE3183" w:rsidP="00BE0CD2">
            <w:pPr>
              <w:jc w:val="center"/>
              <w:outlineLvl w:val="0"/>
              <w:rPr>
                <w:rFonts w:cstheme="minorHAnsi"/>
              </w:rPr>
            </w:pPr>
            <w:proofErr w:type="gramStart"/>
            <w:r w:rsidRPr="000D0740">
              <w:rPr>
                <w:rFonts w:cstheme="minorHAnsi"/>
              </w:rPr>
              <w:t>SW</w:t>
            </w:r>
            <w:r w:rsidR="00BE0CD2">
              <w:rPr>
                <w:rFonts w:cstheme="minorHAnsi"/>
              </w:rPr>
              <w:t>3</w:t>
            </w:r>
            <w:r w:rsidR="001000F6" w:rsidRPr="000D0740">
              <w:rPr>
                <w:rFonts w:cstheme="minorHAnsi"/>
              </w:rPr>
              <w:t>–</w:t>
            </w:r>
            <w:r w:rsidRPr="000D0740">
              <w:rPr>
                <w:rFonts w:cstheme="minorHAnsi"/>
              </w:rPr>
              <w:t>P</w:t>
            </w:r>
            <w:r w:rsidR="00BE0CD2">
              <w:rPr>
                <w:rFonts w:cstheme="minorHAnsi"/>
              </w:rPr>
              <w:t>1</w:t>
            </w:r>
            <w:proofErr w:type="gramEnd"/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08" w:type="dxa"/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</w:tr>
      <w:tr w:rsidR="001000F6" w:rsidRPr="000D0740" w:rsidTr="00BE0CD2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1000F6" w:rsidP="00BE0CD2">
            <w:pPr>
              <w:jc w:val="center"/>
              <w:outlineLvl w:val="0"/>
              <w:rPr>
                <w:rFonts w:cstheme="minorHAnsi"/>
              </w:rPr>
            </w:pPr>
            <w:r w:rsidRPr="000D0740">
              <w:rPr>
                <w:rFonts w:cstheme="minorHAnsi"/>
              </w:rPr>
              <w:t>SW</w:t>
            </w:r>
            <w:r w:rsidR="00BE0CD2">
              <w:rPr>
                <w:rFonts w:cstheme="minorHAnsi"/>
              </w:rPr>
              <w:t>3</w:t>
            </w:r>
            <w:r w:rsidRPr="000D0740">
              <w:rPr>
                <w:rFonts w:cstheme="minorHAnsi"/>
              </w:rPr>
              <w:t>-</w:t>
            </w:r>
            <w:r w:rsidR="00EE3183" w:rsidRPr="000D0740">
              <w:rPr>
                <w:rFonts w:cstheme="minorHAnsi"/>
              </w:rPr>
              <w:t>P</w:t>
            </w:r>
            <w:r w:rsidR="00BE0CD2">
              <w:rPr>
                <w:rFonts w:cstheme="minorHAnsi"/>
              </w:rPr>
              <w:t>2</w:t>
            </w:r>
            <w:r w:rsidR="00BE7F08" w:rsidRPr="00EE1296">
              <w:rPr>
                <w:rFonts w:cstheme="minorHAnsi"/>
                <w:vanish/>
              </w:rPr>
              <w:t xml:space="preserve"> </w:t>
            </w:r>
            <w:r w:rsidR="00BE7F08" w:rsidRPr="00BE0CD2">
              <w:rPr>
                <w:rFonts w:cstheme="minorHAnsi"/>
                <w:vanish/>
                <w:color w:val="FF0000"/>
              </w:rPr>
              <w:t>RS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08" w:type="dxa"/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</w:tr>
      <w:tr w:rsidR="001000F6" w:rsidRPr="000D0740" w:rsidTr="00BE0CD2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1000F6" w:rsidP="00BE0CD2">
            <w:pPr>
              <w:jc w:val="center"/>
              <w:outlineLvl w:val="0"/>
              <w:rPr>
                <w:rFonts w:cstheme="minorHAnsi"/>
              </w:rPr>
            </w:pPr>
            <w:r w:rsidRPr="000D0740">
              <w:rPr>
                <w:rFonts w:cstheme="minorHAnsi"/>
              </w:rPr>
              <w:t>SW</w:t>
            </w:r>
            <w:r w:rsidR="00BE0CD2">
              <w:rPr>
                <w:rFonts w:cstheme="minorHAnsi"/>
              </w:rPr>
              <w:t>4</w:t>
            </w:r>
            <w:r w:rsidRPr="000D0740">
              <w:rPr>
                <w:rFonts w:cstheme="minorHAnsi"/>
              </w:rPr>
              <w:t>-</w:t>
            </w:r>
            <w:r w:rsidR="00EE3183" w:rsidRPr="000D0740">
              <w:rPr>
                <w:rFonts w:cstheme="minorHAnsi"/>
              </w:rPr>
              <w:t>P</w:t>
            </w:r>
            <w:r w:rsidR="00BE0CD2">
              <w:rPr>
                <w:rFonts w:cstheme="minorHAnsi"/>
              </w:rPr>
              <w:t>1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08" w:type="dxa"/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</w:tr>
      <w:tr w:rsidR="001000F6" w:rsidRPr="000D0740" w:rsidTr="00BE0CD2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EE3183" w:rsidP="00BE0CD2">
            <w:pPr>
              <w:jc w:val="center"/>
              <w:outlineLvl w:val="0"/>
              <w:rPr>
                <w:rFonts w:cstheme="minorHAnsi"/>
              </w:rPr>
            </w:pPr>
            <w:r w:rsidRPr="000D0740">
              <w:rPr>
                <w:rFonts w:cstheme="minorHAnsi"/>
              </w:rPr>
              <w:t>SW</w:t>
            </w:r>
            <w:r w:rsidR="00BE0CD2">
              <w:rPr>
                <w:rFonts w:cstheme="minorHAnsi"/>
              </w:rPr>
              <w:t>4</w:t>
            </w:r>
            <w:r w:rsidR="001000F6" w:rsidRPr="000D0740">
              <w:rPr>
                <w:rFonts w:cstheme="minorHAnsi"/>
              </w:rPr>
              <w:t>-</w:t>
            </w:r>
            <w:r w:rsidRPr="000D0740">
              <w:rPr>
                <w:rFonts w:cstheme="minorHAnsi"/>
              </w:rPr>
              <w:t>P</w:t>
            </w:r>
            <w:r w:rsidR="00BE0CD2">
              <w:rPr>
                <w:rFonts w:cstheme="minorHAnsi"/>
              </w:rPr>
              <w:t>2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08" w:type="dxa"/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</w:tr>
      <w:tr w:rsidR="001000F6" w:rsidRPr="000D0740" w:rsidTr="00BE0CD2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EE3183" w:rsidP="00BE0CD2">
            <w:pPr>
              <w:jc w:val="center"/>
              <w:outlineLvl w:val="0"/>
              <w:rPr>
                <w:rFonts w:cstheme="minorHAnsi"/>
              </w:rPr>
            </w:pPr>
            <w:r w:rsidRPr="000D0740">
              <w:rPr>
                <w:rFonts w:cstheme="minorHAnsi"/>
              </w:rPr>
              <w:t>SW</w:t>
            </w:r>
            <w:r w:rsidR="00BE0CD2">
              <w:rPr>
                <w:rFonts w:cstheme="minorHAnsi"/>
              </w:rPr>
              <w:t>5</w:t>
            </w:r>
            <w:r w:rsidR="001000F6" w:rsidRPr="000D0740">
              <w:rPr>
                <w:rFonts w:cstheme="minorHAnsi"/>
              </w:rPr>
              <w:t>-</w:t>
            </w:r>
            <w:r w:rsidRPr="000D0740">
              <w:rPr>
                <w:rFonts w:cstheme="minorHAnsi"/>
              </w:rPr>
              <w:t>P</w:t>
            </w:r>
            <w:r w:rsidR="00BE0CD2">
              <w:rPr>
                <w:rFonts w:cstheme="minorHAnsi"/>
              </w:rPr>
              <w:t>1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08" w:type="dxa"/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</w:tr>
      <w:tr w:rsidR="001000F6" w:rsidRPr="000D0740" w:rsidTr="00BE0CD2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00F6" w:rsidRPr="000D0740" w:rsidRDefault="001000F6" w:rsidP="00BE0CD2">
            <w:pPr>
              <w:jc w:val="center"/>
              <w:outlineLvl w:val="0"/>
              <w:rPr>
                <w:rFonts w:cstheme="minorHAnsi"/>
              </w:rPr>
            </w:pPr>
            <w:r w:rsidRPr="000D0740">
              <w:rPr>
                <w:rFonts w:cstheme="minorHAnsi"/>
              </w:rPr>
              <w:t>SW</w:t>
            </w:r>
            <w:r w:rsidR="00BE0CD2">
              <w:rPr>
                <w:rFonts w:cstheme="minorHAnsi"/>
              </w:rPr>
              <w:t>5</w:t>
            </w:r>
            <w:r w:rsidRPr="000D0740">
              <w:rPr>
                <w:rFonts w:cstheme="minorHAnsi"/>
              </w:rPr>
              <w:t>-</w:t>
            </w:r>
            <w:r w:rsidR="00EE3183" w:rsidRPr="000D0740">
              <w:rPr>
                <w:rFonts w:cstheme="minorHAnsi"/>
              </w:rPr>
              <w:t>P</w:t>
            </w:r>
            <w:r w:rsidR="00BE0CD2">
              <w:rPr>
                <w:rFonts w:cstheme="minorHAnsi"/>
              </w:rPr>
              <w:t>2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08" w:type="dxa"/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</w:tr>
      <w:tr w:rsidR="001000F6" w:rsidRPr="000D0740" w:rsidTr="00716C5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0D0740" w:rsidRDefault="001000F6" w:rsidP="00BE0CD2">
            <w:pPr>
              <w:jc w:val="center"/>
              <w:outlineLvl w:val="0"/>
              <w:rPr>
                <w:rFonts w:cstheme="minorHAnsi"/>
              </w:rPr>
            </w:pPr>
            <w:r w:rsidRPr="000D0740">
              <w:rPr>
                <w:rFonts w:cstheme="minorHAnsi"/>
              </w:rPr>
              <w:t>SW</w:t>
            </w:r>
            <w:r w:rsidR="00BE0CD2">
              <w:rPr>
                <w:rFonts w:cstheme="minorHAnsi"/>
              </w:rPr>
              <w:t>5</w:t>
            </w:r>
            <w:r w:rsidRPr="000D0740">
              <w:rPr>
                <w:rFonts w:cstheme="minorHAnsi"/>
              </w:rPr>
              <w:t>-</w:t>
            </w:r>
            <w:r w:rsidR="00EE3183" w:rsidRPr="000D0740">
              <w:rPr>
                <w:rFonts w:cstheme="minorHAnsi"/>
              </w:rPr>
              <w:t>P</w:t>
            </w:r>
            <w:r w:rsidR="00BE0CD2">
              <w:rPr>
                <w:rFonts w:cstheme="minorHAnsi"/>
              </w:rPr>
              <w:t>3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08" w:type="dxa"/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</w:tr>
      <w:tr w:rsidR="001000F6" w:rsidRPr="000D0740" w:rsidTr="00716C5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0D0740" w:rsidRDefault="001000F6" w:rsidP="00BE0CD2">
            <w:pPr>
              <w:jc w:val="center"/>
              <w:outlineLvl w:val="0"/>
              <w:rPr>
                <w:rFonts w:cstheme="minorHAnsi"/>
              </w:rPr>
            </w:pPr>
            <w:r w:rsidRPr="000D0740">
              <w:rPr>
                <w:rFonts w:cstheme="minorHAnsi"/>
              </w:rPr>
              <w:t>SW</w:t>
            </w:r>
            <w:r w:rsidR="00BE0CD2">
              <w:rPr>
                <w:rFonts w:cstheme="minorHAnsi"/>
              </w:rPr>
              <w:t>5</w:t>
            </w:r>
            <w:r w:rsidRPr="000D0740">
              <w:rPr>
                <w:rFonts w:cstheme="minorHAnsi"/>
              </w:rPr>
              <w:t>-</w:t>
            </w:r>
            <w:r w:rsidR="00EE3183" w:rsidRPr="000D0740">
              <w:rPr>
                <w:rFonts w:cstheme="minorHAnsi"/>
              </w:rPr>
              <w:t>P</w:t>
            </w:r>
            <w:r w:rsidR="00BE0CD2">
              <w:rPr>
                <w:rFonts w:cstheme="minorHAnsi"/>
              </w:rPr>
              <w:t>4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69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708" w:type="dxa"/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00F6" w:rsidRPr="004643C0" w:rsidRDefault="001000F6" w:rsidP="00EE1296">
            <w:pPr>
              <w:jc w:val="center"/>
              <w:outlineLvl w:val="0"/>
              <w:rPr>
                <w:rFonts w:cstheme="minorHAnsi"/>
                <w:vanish/>
                <w:color w:val="FF0000"/>
              </w:rPr>
            </w:pPr>
          </w:p>
        </w:tc>
      </w:tr>
    </w:tbl>
    <w:p w:rsidR="0046026F" w:rsidRDefault="0046026F">
      <w:pPr>
        <w:jc w:val="left"/>
        <w:rPr>
          <w:rFonts w:eastAsia="Times New Roman"/>
        </w:rPr>
      </w:pPr>
      <w:r>
        <w:br w:type="page"/>
      </w:r>
    </w:p>
    <w:p w:rsidR="00063A62" w:rsidRPr="00C4502D" w:rsidRDefault="00063A62" w:rsidP="00063A62">
      <w:pPr>
        <w:pStyle w:val="Pergunta"/>
        <w:keepNext/>
        <w:ind w:left="360" w:hanging="357"/>
        <w:rPr>
          <w:rFonts w:asciiTheme="minorHAnsi" w:hAnsiTheme="minorHAnsi"/>
          <w:szCs w:val="22"/>
        </w:rPr>
      </w:pPr>
      <w:r w:rsidRPr="00C4502D">
        <w:rPr>
          <w:rFonts w:asciiTheme="minorHAnsi" w:hAnsiTheme="minorHAnsi"/>
          <w:szCs w:val="22"/>
        </w:rPr>
        <w:lastRenderedPageBreak/>
        <w:t xml:space="preserve">O protocolo de encaminhamento do Sistema Autónomo da figura é o OSPF, não existe sumarização e as redes são do tipo </w:t>
      </w:r>
      <w:proofErr w:type="spellStart"/>
      <w:r w:rsidRPr="00C4502D">
        <w:rPr>
          <w:rFonts w:asciiTheme="minorHAnsi" w:hAnsiTheme="minorHAnsi"/>
          <w:szCs w:val="22"/>
        </w:rPr>
        <w:t>multi-acesso</w:t>
      </w:r>
      <w:proofErr w:type="spellEnd"/>
      <w:r w:rsidRPr="00C4502D">
        <w:rPr>
          <w:rFonts w:asciiTheme="minorHAnsi" w:hAnsiTheme="minorHAnsi"/>
          <w:szCs w:val="22"/>
        </w:rPr>
        <w:t>.</w:t>
      </w:r>
    </w:p>
    <w:p w:rsidR="00063A62" w:rsidRPr="00FD3BE7" w:rsidRDefault="00063A62" w:rsidP="00063A62">
      <w:pPr>
        <w:pStyle w:val="Pergunta"/>
        <w:numPr>
          <w:ilvl w:val="0"/>
          <w:numId w:val="0"/>
        </w:numPr>
        <w:jc w:val="center"/>
        <w:rPr>
          <w:rFonts w:asciiTheme="minorHAnsi" w:hAnsiTheme="minorHAnsi"/>
          <w:sz w:val="24"/>
        </w:rPr>
      </w:pPr>
      <w:r w:rsidRPr="00FD3BE7">
        <w:rPr>
          <w:rFonts w:asciiTheme="minorHAnsi" w:hAnsiTheme="minorHAnsi"/>
          <w:sz w:val="24"/>
        </w:rPr>
        <w:object w:dxaOrig="9834" w:dyaOrig="4345" w14:anchorId="6224FF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198.95pt" o:ole="">
            <v:imagedata r:id="rId9" o:title=""/>
          </v:shape>
          <o:OLEObject Type="Embed" ProgID="Visio.Drawing.11" ShapeID="_x0000_i1025" DrawAspect="Content" ObjectID="_1456612821" r:id="rId10"/>
        </w:object>
      </w:r>
    </w:p>
    <w:p w:rsidR="00063A62" w:rsidRPr="00FD3BE7" w:rsidRDefault="00063A62" w:rsidP="00063A62">
      <w:pPr>
        <w:pStyle w:val="Pergunta"/>
        <w:keepLines w:val="0"/>
        <w:numPr>
          <w:ilvl w:val="0"/>
          <w:numId w:val="10"/>
        </w:numPr>
        <w:tabs>
          <w:tab w:val="clear" w:pos="284"/>
        </w:tabs>
        <w:spacing w:after="60"/>
        <w:outlineLvl w:val="0"/>
        <w:rPr>
          <w:rFonts w:asciiTheme="minorHAnsi" w:hAnsiTheme="minorHAnsi"/>
          <w:sz w:val="24"/>
        </w:rPr>
      </w:pPr>
      <w:r w:rsidRPr="00FD3BE7">
        <w:rPr>
          <w:rFonts w:asciiTheme="minorHAnsi" w:hAnsiTheme="minorHAnsi"/>
          <w:sz w:val="24"/>
        </w:rPr>
        <w:t>Indique o número de DR</w:t>
      </w:r>
      <w:r w:rsidRPr="00C02BC5">
        <w:rPr>
          <w:rFonts w:asciiTheme="minorHAnsi" w:hAnsiTheme="minorHAnsi"/>
          <w:sz w:val="24"/>
        </w:rPr>
        <w:t xml:space="preserve"> </w:t>
      </w:r>
      <w:r w:rsidRPr="00FD3BE7">
        <w:rPr>
          <w:rFonts w:asciiTheme="minorHAnsi" w:hAnsiTheme="minorHAnsi"/>
          <w:sz w:val="24"/>
        </w:rPr>
        <w:t xml:space="preserve">no Sistema Autónomo: </w:t>
      </w:r>
      <w:r>
        <w:rPr>
          <w:rFonts w:asciiTheme="minorHAnsi" w:hAnsiTheme="minorHAnsi"/>
          <w:sz w:val="24"/>
        </w:rPr>
        <w:t>__</w:t>
      </w:r>
      <w:r w:rsidRPr="00FD3BE7">
        <w:rPr>
          <w:rFonts w:asciiTheme="minorHAnsi" w:hAnsiTheme="minorHAnsi"/>
          <w:sz w:val="24"/>
        </w:rPr>
        <w:t>_</w:t>
      </w:r>
      <w:r>
        <w:rPr>
          <w:rFonts w:asciiTheme="minorHAnsi" w:hAnsiTheme="minorHAnsi"/>
          <w:vanish/>
          <w:color w:val="FF0000"/>
          <w:sz w:val="24"/>
        </w:rPr>
        <w:t>6</w:t>
      </w:r>
    </w:p>
    <w:p w:rsidR="00063A62" w:rsidRPr="00FD3BE7" w:rsidRDefault="00063A62" w:rsidP="00063A62">
      <w:pPr>
        <w:pStyle w:val="Pergunta"/>
        <w:keepLines w:val="0"/>
        <w:numPr>
          <w:ilvl w:val="0"/>
          <w:numId w:val="10"/>
        </w:numPr>
        <w:tabs>
          <w:tab w:val="clear" w:pos="284"/>
        </w:tabs>
        <w:spacing w:after="60"/>
        <w:outlineLvl w:val="0"/>
        <w:rPr>
          <w:rFonts w:asciiTheme="minorHAnsi" w:hAnsiTheme="minorHAnsi"/>
          <w:sz w:val="24"/>
        </w:rPr>
      </w:pPr>
      <w:r w:rsidRPr="00FD3BE7">
        <w:rPr>
          <w:rFonts w:asciiTheme="minorHAnsi" w:hAnsiTheme="minorHAnsi"/>
          <w:sz w:val="24"/>
        </w:rPr>
        <w:t xml:space="preserve">Indique a quantidade de LSA </w:t>
      </w:r>
      <w:r>
        <w:rPr>
          <w:rFonts w:asciiTheme="minorHAnsi" w:hAnsiTheme="minorHAnsi"/>
          <w:sz w:val="24"/>
        </w:rPr>
        <w:t>de</w:t>
      </w:r>
      <w:r w:rsidRPr="00FD3BE7">
        <w:rPr>
          <w:rFonts w:asciiTheme="minorHAnsi" w:hAnsiTheme="minorHAnsi"/>
          <w:sz w:val="24"/>
        </w:rPr>
        <w:t xml:space="preserve"> cada tipo na base de dados do </w:t>
      </w:r>
      <w:proofErr w:type="gramStart"/>
      <w:r w:rsidRPr="00FD3BE7">
        <w:rPr>
          <w:rFonts w:asciiTheme="minorHAnsi" w:hAnsiTheme="minorHAnsi"/>
          <w:i/>
          <w:sz w:val="24"/>
        </w:rPr>
        <w:t>router</w:t>
      </w:r>
      <w:proofErr w:type="gramEnd"/>
      <w:r w:rsidRPr="00FD3BE7">
        <w:rPr>
          <w:rFonts w:asciiTheme="minorHAnsi" w:hAnsiTheme="minorHAnsi"/>
          <w:sz w:val="24"/>
        </w:rPr>
        <w:t xml:space="preserve"> R4</w:t>
      </w:r>
      <w:r>
        <w:rPr>
          <w:rFonts w:asciiTheme="minorHAnsi" w:hAnsiTheme="minorHAnsi"/>
          <w:sz w:val="24"/>
        </w:rPr>
        <w:t xml:space="preserve"> assumindo que o AS é apenas uma única área</w:t>
      </w:r>
      <w:r w:rsidRPr="00FD3BE7">
        <w:rPr>
          <w:rFonts w:asciiTheme="minorHAnsi" w:hAnsiTheme="minorHAnsi"/>
          <w:sz w:val="24"/>
        </w:rPr>
        <w:t>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367"/>
        <w:gridCol w:w="757"/>
        <w:gridCol w:w="758"/>
        <w:gridCol w:w="757"/>
        <w:gridCol w:w="757"/>
        <w:gridCol w:w="757"/>
        <w:gridCol w:w="757"/>
      </w:tblGrid>
      <w:tr w:rsidR="00063A62" w:rsidRPr="00FD3BE7" w:rsidTr="0023787D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rPr>
                <w:rFonts w:asciiTheme="minorHAnsi" w:hAnsiTheme="minorHAnsi"/>
                <w:caps/>
                <w:sz w:val="24"/>
              </w:rPr>
            </w:pPr>
            <w:r w:rsidRPr="00FD3BE7">
              <w:rPr>
                <w:rFonts w:asciiTheme="minorHAnsi" w:hAnsiTheme="minorHAnsi"/>
                <w:caps/>
                <w:sz w:val="24"/>
              </w:rPr>
              <w:t>LSA Tipo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caps/>
                <w:sz w:val="24"/>
              </w:rPr>
            </w:pPr>
            <w:r w:rsidRPr="00FD3BE7">
              <w:rPr>
                <w:rFonts w:asciiTheme="minorHAnsi" w:hAnsiTheme="minorHAnsi"/>
                <w:caps/>
                <w:sz w:val="24"/>
              </w:rPr>
              <w:t>1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caps/>
                <w:sz w:val="24"/>
              </w:rPr>
            </w:pPr>
            <w:r w:rsidRPr="00FD3BE7">
              <w:rPr>
                <w:rFonts w:asciiTheme="minorHAnsi" w:hAnsiTheme="minorHAnsi"/>
                <w:caps/>
                <w:sz w:val="24"/>
              </w:rPr>
              <w:t>2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caps/>
                <w:sz w:val="24"/>
              </w:rPr>
            </w:pPr>
            <w:r w:rsidRPr="00FD3BE7">
              <w:rPr>
                <w:rFonts w:asciiTheme="minorHAnsi" w:hAnsiTheme="minorHAnsi"/>
                <w:caps/>
                <w:sz w:val="24"/>
              </w:rPr>
              <w:t>3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caps/>
                <w:sz w:val="24"/>
              </w:rPr>
            </w:pPr>
            <w:r w:rsidRPr="00FD3BE7">
              <w:rPr>
                <w:rFonts w:asciiTheme="minorHAnsi" w:hAnsiTheme="minorHAnsi"/>
                <w:caps/>
                <w:sz w:val="24"/>
              </w:rPr>
              <w:t>4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caps/>
                <w:sz w:val="24"/>
              </w:rPr>
            </w:pPr>
            <w:r w:rsidRPr="00FD3BE7">
              <w:rPr>
                <w:rFonts w:asciiTheme="minorHAnsi" w:hAnsiTheme="minorHAnsi"/>
                <w:caps/>
                <w:sz w:val="24"/>
              </w:rPr>
              <w:t>5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caps/>
                <w:sz w:val="24"/>
              </w:rPr>
            </w:pPr>
            <w:r w:rsidRPr="00FD3BE7">
              <w:rPr>
                <w:rFonts w:asciiTheme="minorHAnsi" w:hAnsiTheme="minorHAnsi"/>
                <w:caps/>
                <w:sz w:val="24"/>
              </w:rPr>
              <w:t>7</w:t>
            </w:r>
          </w:p>
        </w:tc>
      </w:tr>
      <w:tr w:rsidR="00063A62" w:rsidRPr="00FD3BE7" w:rsidTr="0023787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rPr>
                <w:rFonts w:asciiTheme="minorHAnsi" w:hAnsiTheme="minorHAnsi"/>
                <w:sz w:val="24"/>
              </w:rPr>
            </w:pPr>
            <w:r w:rsidRPr="00FD3BE7">
              <w:rPr>
                <w:rFonts w:asciiTheme="minorHAnsi" w:hAnsiTheme="minorHAnsi"/>
                <w:sz w:val="24"/>
              </w:rPr>
              <w:t>Quantidade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9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>
              <w:rPr>
                <w:rFonts w:asciiTheme="minorHAnsi" w:hAnsiTheme="minorHAnsi"/>
                <w:vanish/>
                <w:color w:val="FF0000"/>
                <w:sz w:val="24"/>
              </w:rPr>
              <w:t>6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0</w:t>
            </w:r>
          </w:p>
        </w:tc>
      </w:tr>
    </w:tbl>
    <w:p w:rsidR="00063A62" w:rsidRPr="00FD3BE7" w:rsidRDefault="00063A62" w:rsidP="00063A62">
      <w:pPr>
        <w:pStyle w:val="Pergunta"/>
        <w:keepLines w:val="0"/>
        <w:numPr>
          <w:ilvl w:val="0"/>
          <w:numId w:val="10"/>
        </w:numPr>
        <w:tabs>
          <w:tab w:val="clear" w:pos="284"/>
        </w:tabs>
        <w:spacing w:after="60"/>
        <w:outlineLvl w:val="0"/>
        <w:rPr>
          <w:rFonts w:asciiTheme="minorHAnsi" w:hAnsiTheme="minorHAnsi"/>
          <w:sz w:val="24"/>
        </w:rPr>
      </w:pPr>
      <w:r w:rsidRPr="00FD3BE7">
        <w:rPr>
          <w:rFonts w:asciiTheme="minorHAnsi" w:hAnsiTheme="minorHAnsi"/>
          <w:sz w:val="24"/>
        </w:rPr>
        <w:t xml:space="preserve">Indique a quantidade de LSA </w:t>
      </w:r>
      <w:r>
        <w:rPr>
          <w:rFonts w:asciiTheme="minorHAnsi" w:hAnsiTheme="minorHAnsi"/>
          <w:sz w:val="24"/>
        </w:rPr>
        <w:t>de</w:t>
      </w:r>
      <w:r w:rsidRPr="00FD3BE7">
        <w:rPr>
          <w:rFonts w:asciiTheme="minorHAnsi" w:hAnsiTheme="minorHAnsi"/>
          <w:sz w:val="24"/>
        </w:rPr>
        <w:t xml:space="preserve"> cada tipo na base de dados do </w:t>
      </w:r>
      <w:proofErr w:type="gramStart"/>
      <w:r w:rsidRPr="00FD3BE7">
        <w:rPr>
          <w:rFonts w:asciiTheme="minorHAnsi" w:hAnsiTheme="minorHAnsi"/>
          <w:i/>
          <w:sz w:val="24"/>
        </w:rPr>
        <w:t>router</w:t>
      </w:r>
      <w:proofErr w:type="gramEnd"/>
      <w:r w:rsidRPr="00FD3BE7">
        <w:rPr>
          <w:rFonts w:asciiTheme="minorHAnsi" w:hAnsiTheme="minorHAnsi"/>
          <w:sz w:val="24"/>
        </w:rPr>
        <w:t xml:space="preserve"> R</w:t>
      </w:r>
      <w:r>
        <w:rPr>
          <w:rFonts w:asciiTheme="minorHAnsi" w:hAnsiTheme="minorHAnsi"/>
          <w:sz w:val="24"/>
        </w:rPr>
        <w:t>8 assumindo as áreas da figura</w:t>
      </w:r>
      <w:r w:rsidRPr="00FD3BE7">
        <w:rPr>
          <w:rFonts w:asciiTheme="minorHAnsi" w:hAnsiTheme="minorHAnsi"/>
          <w:sz w:val="24"/>
        </w:rPr>
        <w:t>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367"/>
        <w:gridCol w:w="757"/>
        <w:gridCol w:w="758"/>
        <w:gridCol w:w="757"/>
        <w:gridCol w:w="757"/>
        <w:gridCol w:w="757"/>
        <w:gridCol w:w="757"/>
      </w:tblGrid>
      <w:tr w:rsidR="00063A62" w:rsidRPr="00FD3BE7" w:rsidTr="0023787D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rPr>
                <w:rFonts w:asciiTheme="minorHAnsi" w:hAnsiTheme="minorHAnsi"/>
                <w:caps/>
                <w:sz w:val="24"/>
              </w:rPr>
            </w:pPr>
            <w:r w:rsidRPr="00FD3BE7">
              <w:rPr>
                <w:rFonts w:asciiTheme="minorHAnsi" w:hAnsiTheme="minorHAnsi"/>
                <w:caps/>
                <w:sz w:val="24"/>
              </w:rPr>
              <w:t>LSA Tipo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caps/>
                <w:sz w:val="24"/>
              </w:rPr>
            </w:pPr>
            <w:r w:rsidRPr="00FD3BE7">
              <w:rPr>
                <w:rFonts w:asciiTheme="minorHAnsi" w:hAnsiTheme="minorHAnsi"/>
                <w:caps/>
                <w:sz w:val="24"/>
              </w:rPr>
              <w:t>1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caps/>
                <w:sz w:val="24"/>
              </w:rPr>
            </w:pPr>
            <w:r w:rsidRPr="00FD3BE7">
              <w:rPr>
                <w:rFonts w:asciiTheme="minorHAnsi" w:hAnsiTheme="minorHAnsi"/>
                <w:caps/>
                <w:sz w:val="24"/>
              </w:rPr>
              <w:t>2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caps/>
                <w:sz w:val="24"/>
              </w:rPr>
            </w:pPr>
            <w:r w:rsidRPr="00FD3BE7">
              <w:rPr>
                <w:rFonts w:asciiTheme="minorHAnsi" w:hAnsiTheme="minorHAnsi"/>
                <w:caps/>
                <w:sz w:val="24"/>
              </w:rPr>
              <w:t>3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caps/>
                <w:sz w:val="24"/>
              </w:rPr>
            </w:pPr>
            <w:r w:rsidRPr="00FD3BE7">
              <w:rPr>
                <w:rFonts w:asciiTheme="minorHAnsi" w:hAnsiTheme="minorHAnsi"/>
                <w:caps/>
                <w:sz w:val="24"/>
              </w:rPr>
              <w:t>4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caps/>
                <w:sz w:val="24"/>
              </w:rPr>
            </w:pPr>
            <w:r w:rsidRPr="00FD3BE7">
              <w:rPr>
                <w:rFonts w:asciiTheme="minorHAnsi" w:hAnsiTheme="minorHAnsi"/>
                <w:caps/>
                <w:sz w:val="24"/>
              </w:rPr>
              <w:t>5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caps/>
                <w:sz w:val="24"/>
              </w:rPr>
            </w:pPr>
            <w:r w:rsidRPr="00FD3BE7">
              <w:rPr>
                <w:rFonts w:asciiTheme="minorHAnsi" w:hAnsiTheme="minorHAnsi"/>
                <w:caps/>
                <w:sz w:val="24"/>
              </w:rPr>
              <w:t>7</w:t>
            </w:r>
          </w:p>
        </w:tc>
      </w:tr>
      <w:tr w:rsidR="00063A62" w:rsidRPr="00FD3BE7" w:rsidTr="0023787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rPr>
                <w:rFonts w:asciiTheme="minorHAnsi" w:hAnsiTheme="minorHAnsi"/>
                <w:sz w:val="24"/>
              </w:rPr>
            </w:pPr>
            <w:r w:rsidRPr="00FD3BE7">
              <w:rPr>
                <w:rFonts w:asciiTheme="minorHAnsi" w:hAnsiTheme="minorHAnsi"/>
                <w:sz w:val="24"/>
              </w:rPr>
              <w:t>Quantidade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>
              <w:rPr>
                <w:rFonts w:asciiTheme="minorHAnsi" w:hAnsiTheme="minorHAnsi"/>
                <w:vanish/>
                <w:color w:val="FF0000"/>
                <w:sz w:val="24"/>
              </w:rPr>
              <w:t>3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>
              <w:rPr>
                <w:rFonts w:asciiTheme="minorHAnsi" w:hAnsiTheme="minorHAnsi"/>
                <w:vanish/>
                <w:color w:val="FF0000"/>
                <w:sz w:val="24"/>
              </w:rPr>
              <w:t>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>
              <w:rPr>
                <w:rFonts w:asciiTheme="minorHAnsi" w:hAnsiTheme="minorHAnsi"/>
                <w:vanish/>
                <w:color w:val="FF0000"/>
                <w:sz w:val="24"/>
              </w:rPr>
              <w:t>6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0</w:t>
            </w:r>
          </w:p>
        </w:tc>
      </w:tr>
    </w:tbl>
    <w:p w:rsidR="00063A62" w:rsidRPr="00FD3BE7" w:rsidRDefault="00063A62" w:rsidP="00063A62">
      <w:pPr>
        <w:pStyle w:val="Pergunta"/>
        <w:keepLines w:val="0"/>
        <w:numPr>
          <w:ilvl w:val="0"/>
          <w:numId w:val="10"/>
        </w:numPr>
        <w:tabs>
          <w:tab w:val="clear" w:pos="284"/>
        </w:tabs>
        <w:spacing w:after="60"/>
        <w:outlineLvl w:val="0"/>
        <w:rPr>
          <w:rFonts w:asciiTheme="minorHAnsi" w:hAnsiTheme="minorHAnsi"/>
          <w:sz w:val="24"/>
        </w:rPr>
      </w:pPr>
      <w:r w:rsidRPr="00FD3BE7">
        <w:rPr>
          <w:rFonts w:asciiTheme="minorHAnsi" w:hAnsiTheme="minorHAnsi"/>
          <w:sz w:val="24"/>
        </w:rPr>
        <w:t xml:space="preserve">Indique a quantidade de LSA </w:t>
      </w:r>
      <w:r>
        <w:rPr>
          <w:rFonts w:asciiTheme="minorHAnsi" w:hAnsiTheme="minorHAnsi"/>
          <w:sz w:val="24"/>
        </w:rPr>
        <w:t>de</w:t>
      </w:r>
      <w:r w:rsidRPr="00FD3BE7">
        <w:rPr>
          <w:rFonts w:asciiTheme="minorHAnsi" w:hAnsiTheme="minorHAnsi"/>
          <w:sz w:val="24"/>
        </w:rPr>
        <w:t xml:space="preserve"> cada tipo na base de dados do </w:t>
      </w:r>
      <w:proofErr w:type="gramStart"/>
      <w:r w:rsidRPr="00FD3BE7">
        <w:rPr>
          <w:rFonts w:asciiTheme="minorHAnsi" w:hAnsiTheme="minorHAnsi"/>
          <w:i/>
          <w:sz w:val="24"/>
        </w:rPr>
        <w:t>router</w:t>
      </w:r>
      <w:proofErr w:type="gramEnd"/>
      <w:r w:rsidRPr="00FD3BE7">
        <w:rPr>
          <w:rFonts w:asciiTheme="minorHAnsi" w:hAnsiTheme="minorHAnsi"/>
          <w:sz w:val="24"/>
        </w:rPr>
        <w:t xml:space="preserve"> R</w:t>
      </w:r>
      <w:r>
        <w:rPr>
          <w:rFonts w:asciiTheme="minorHAnsi" w:hAnsiTheme="minorHAnsi"/>
          <w:sz w:val="24"/>
        </w:rPr>
        <w:t xml:space="preserve">8 assumindo as áreas da figura e que a área 2 não é </w:t>
      </w:r>
      <w:proofErr w:type="spellStart"/>
      <w:r w:rsidRPr="00FD3BE7">
        <w:rPr>
          <w:rFonts w:asciiTheme="minorHAnsi" w:hAnsiTheme="minorHAnsi"/>
          <w:i/>
          <w:sz w:val="24"/>
        </w:rPr>
        <w:t>stub</w:t>
      </w:r>
      <w:proofErr w:type="spellEnd"/>
      <w:r w:rsidRPr="00FD3BE7">
        <w:rPr>
          <w:rFonts w:asciiTheme="minorHAnsi" w:hAnsiTheme="minorHAnsi"/>
          <w:sz w:val="24"/>
        </w:rPr>
        <w:t>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367"/>
        <w:gridCol w:w="757"/>
        <w:gridCol w:w="758"/>
        <w:gridCol w:w="757"/>
        <w:gridCol w:w="757"/>
        <w:gridCol w:w="757"/>
        <w:gridCol w:w="757"/>
      </w:tblGrid>
      <w:tr w:rsidR="00063A62" w:rsidRPr="00FD3BE7" w:rsidTr="0023787D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rPr>
                <w:rFonts w:asciiTheme="minorHAnsi" w:hAnsiTheme="minorHAnsi"/>
                <w:caps/>
                <w:sz w:val="24"/>
              </w:rPr>
            </w:pPr>
            <w:r w:rsidRPr="00FD3BE7">
              <w:rPr>
                <w:rFonts w:asciiTheme="minorHAnsi" w:hAnsiTheme="minorHAnsi"/>
                <w:caps/>
                <w:sz w:val="24"/>
              </w:rPr>
              <w:t>LSA Tipo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caps/>
                <w:sz w:val="24"/>
              </w:rPr>
            </w:pPr>
            <w:r w:rsidRPr="00FD3BE7">
              <w:rPr>
                <w:rFonts w:asciiTheme="minorHAnsi" w:hAnsiTheme="minorHAnsi"/>
                <w:caps/>
                <w:sz w:val="24"/>
              </w:rPr>
              <w:t>1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caps/>
                <w:sz w:val="24"/>
              </w:rPr>
            </w:pPr>
            <w:r w:rsidRPr="00FD3BE7">
              <w:rPr>
                <w:rFonts w:asciiTheme="minorHAnsi" w:hAnsiTheme="minorHAnsi"/>
                <w:caps/>
                <w:sz w:val="24"/>
              </w:rPr>
              <w:t>2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caps/>
                <w:sz w:val="24"/>
              </w:rPr>
            </w:pPr>
            <w:r w:rsidRPr="00FD3BE7">
              <w:rPr>
                <w:rFonts w:asciiTheme="minorHAnsi" w:hAnsiTheme="minorHAnsi"/>
                <w:caps/>
                <w:sz w:val="24"/>
              </w:rPr>
              <w:t>3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caps/>
                <w:sz w:val="24"/>
              </w:rPr>
            </w:pPr>
            <w:r w:rsidRPr="00FD3BE7">
              <w:rPr>
                <w:rFonts w:asciiTheme="minorHAnsi" w:hAnsiTheme="minorHAnsi"/>
                <w:caps/>
                <w:sz w:val="24"/>
              </w:rPr>
              <w:t>4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caps/>
                <w:sz w:val="24"/>
              </w:rPr>
            </w:pPr>
            <w:r w:rsidRPr="00FD3BE7">
              <w:rPr>
                <w:rFonts w:asciiTheme="minorHAnsi" w:hAnsiTheme="minorHAnsi"/>
                <w:caps/>
                <w:sz w:val="24"/>
              </w:rPr>
              <w:t>5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caps/>
                <w:sz w:val="24"/>
              </w:rPr>
            </w:pPr>
            <w:r w:rsidRPr="00FD3BE7">
              <w:rPr>
                <w:rFonts w:asciiTheme="minorHAnsi" w:hAnsiTheme="minorHAnsi"/>
                <w:caps/>
                <w:sz w:val="24"/>
              </w:rPr>
              <w:t>7</w:t>
            </w:r>
          </w:p>
        </w:tc>
      </w:tr>
      <w:tr w:rsidR="00063A62" w:rsidRPr="00FD3BE7" w:rsidTr="0023787D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rPr>
                <w:rFonts w:asciiTheme="minorHAnsi" w:hAnsiTheme="minorHAnsi"/>
                <w:sz w:val="24"/>
              </w:rPr>
            </w:pPr>
            <w:r w:rsidRPr="00FD3BE7">
              <w:rPr>
                <w:rFonts w:asciiTheme="minorHAnsi" w:hAnsiTheme="minorHAnsi"/>
                <w:sz w:val="24"/>
              </w:rPr>
              <w:t>Quantidade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>
              <w:rPr>
                <w:rFonts w:asciiTheme="minorHAnsi" w:hAnsiTheme="minorHAnsi"/>
                <w:vanish/>
                <w:color w:val="FF0000"/>
                <w:sz w:val="24"/>
              </w:rPr>
              <w:t>3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>
              <w:rPr>
                <w:rFonts w:asciiTheme="minorHAnsi" w:hAnsiTheme="minorHAnsi"/>
                <w:vanish/>
                <w:color w:val="FF0000"/>
                <w:sz w:val="24"/>
              </w:rPr>
              <w:t>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>
              <w:rPr>
                <w:rFonts w:asciiTheme="minorHAnsi" w:hAnsiTheme="minorHAnsi"/>
                <w:vanish/>
                <w:color w:val="FF0000"/>
                <w:sz w:val="24"/>
              </w:rPr>
              <w:t>6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0</w:t>
            </w:r>
          </w:p>
        </w:tc>
      </w:tr>
    </w:tbl>
    <w:p w:rsidR="00063A62" w:rsidRPr="00FD3BE7" w:rsidRDefault="00063A62" w:rsidP="00063A62">
      <w:pPr>
        <w:pStyle w:val="Pergunta"/>
        <w:keepLines w:val="0"/>
        <w:numPr>
          <w:ilvl w:val="0"/>
          <w:numId w:val="10"/>
        </w:numPr>
        <w:tabs>
          <w:tab w:val="clear" w:pos="284"/>
        </w:tabs>
        <w:spacing w:after="60"/>
        <w:outlineLvl w:val="0"/>
        <w:rPr>
          <w:rFonts w:asciiTheme="minorHAnsi" w:hAnsiTheme="minorHAnsi"/>
          <w:sz w:val="24"/>
        </w:rPr>
      </w:pPr>
      <w:r w:rsidRPr="00FD3BE7">
        <w:rPr>
          <w:rFonts w:asciiTheme="minorHAnsi" w:hAnsiTheme="minorHAnsi"/>
          <w:sz w:val="24"/>
        </w:rPr>
        <w:t xml:space="preserve">Preencha a tabela de encaminhamento do </w:t>
      </w:r>
      <w:proofErr w:type="gramStart"/>
      <w:r w:rsidRPr="00FD3BE7">
        <w:rPr>
          <w:rFonts w:asciiTheme="minorHAnsi" w:hAnsiTheme="minorHAnsi"/>
          <w:i/>
          <w:sz w:val="24"/>
        </w:rPr>
        <w:t>router</w:t>
      </w:r>
      <w:proofErr w:type="gramEnd"/>
      <w:r w:rsidRPr="00FD3BE7">
        <w:rPr>
          <w:rFonts w:asciiTheme="minorHAnsi" w:hAnsiTheme="minorHAnsi"/>
          <w:sz w:val="24"/>
        </w:rPr>
        <w:t xml:space="preserve"> R5, apenas com as rotas destinadas a redes da área 1</w:t>
      </w:r>
      <w:r>
        <w:rPr>
          <w:rFonts w:asciiTheme="minorHAnsi" w:hAnsiTheme="minorHAnsi"/>
          <w:sz w:val="24"/>
        </w:rPr>
        <w:t xml:space="preserve"> (pode aumentar a tabela se necessário).</w:t>
      </w:r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1680"/>
        <w:gridCol w:w="1071"/>
        <w:gridCol w:w="2870"/>
        <w:gridCol w:w="1914"/>
        <w:gridCol w:w="1049"/>
      </w:tblGrid>
      <w:tr w:rsidR="00063A62" w:rsidRPr="00FD3BE7" w:rsidTr="0023787D">
        <w:trPr>
          <w:jc w:val="center"/>
        </w:trPr>
        <w:tc>
          <w:tcPr>
            <w:tcW w:w="1680" w:type="dxa"/>
          </w:tcPr>
          <w:p w:rsidR="00063A62" w:rsidRPr="00FD3BE7" w:rsidRDefault="00063A62" w:rsidP="0023787D">
            <w:pPr>
              <w:rPr>
                <w:rFonts w:asciiTheme="minorHAnsi" w:hAnsiTheme="minorHAnsi"/>
                <w:sz w:val="24"/>
              </w:rPr>
            </w:pPr>
            <w:r w:rsidRPr="00FD3BE7">
              <w:rPr>
                <w:rFonts w:asciiTheme="minorHAnsi" w:hAnsiTheme="minorHAnsi"/>
                <w:sz w:val="24"/>
              </w:rPr>
              <w:t>Endereço Rede</w:t>
            </w:r>
          </w:p>
        </w:tc>
        <w:tc>
          <w:tcPr>
            <w:tcW w:w="1071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sz w:val="24"/>
              </w:rPr>
            </w:pPr>
            <w:r w:rsidRPr="00FD3BE7">
              <w:rPr>
                <w:rFonts w:asciiTheme="minorHAnsi" w:hAnsiTheme="minorHAnsi"/>
                <w:sz w:val="24"/>
              </w:rPr>
              <w:t>Máscara</w:t>
            </w:r>
          </w:p>
        </w:tc>
        <w:tc>
          <w:tcPr>
            <w:tcW w:w="2870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sz w:val="24"/>
              </w:rPr>
            </w:pPr>
            <w:r w:rsidRPr="00FD3BE7">
              <w:rPr>
                <w:rFonts w:asciiTheme="minorHAnsi" w:hAnsiTheme="minorHAnsi"/>
                <w:sz w:val="24"/>
              </w:rPr>
              <w:t xml:space="preserve">Endereço do próximo </w:t>
            </w:r>
            <w:proofErr w:type="gramStart"/>
            <w:r w:rsidRPr="007174CA">
              <w:rPr>
                <w:rFonts w:asciiTheme="minorHAnsi" w:hAnsiTheme="minorHAnsi"/>
                <w:i/>
                <w:sz w:val="24"/>
              </w:rPr>
              <w:t>router</w:t>
            </w:r>
            <w:proofErr w:type="gramEnd"/>
          </w:p>
        </w:tc>
        <w:tc>
          <w:tcPr>
            <w:tcW w:w="1914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sz w:val="24"/>
              </w:rPr>
            </w:pPr>
            <w:r w:rsidRPr="00FD3BE7">
              <w:rPr>
                <w:rFonts w:asciiTheme="minorHAnsi" w:hAnsiTheme="minorHAnsi"/>
                <w:sz w:val="24"/>
              </w:rPr>
              <w:t>Interface</w:t>
            </w:r>
          </w:p>
        </w:tc>
        <w:tc>
          <w:tcPr>
            <w:tcW w:w="1049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sz w:val="24"/>
              </w:rPr>
            </w:pPr>
            <w:r w:rsidRPr="00FD3BE7">
              <w:rPr>
                <w:rFonts w:asciiTheme="minorHAnsi" w:hAnsiTheme="minorHAnsi"/>
                <w:sz w:val="24"/>
              </w:rPr>
              <w:t>Custo</w:t>
            </w:r>
          </w:p>
        </w:tc>
      </w:tr>
      <w:tr w:rsidR="00063A62" w:rsidRPr="00FD3BE7" w:rsidTr="0023787D">
        <w:trPr>
          <w:jc w:val="center"/>
          <w:hidden/>
        </w:trPr>
        <w:tc>
          <w:tcPr>
            <w:tcW w:w="1680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10.68.128.0</w:t>
            </w:r>
          </w:p>
        </w:tc>
        <w:tc>
          <w:tcPr>
            <w:tcW w:w="1071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/24</w:t>
            </w:r>
          </w:p>
        </w:tc>
        <w:tc>
          <w:tcPr>
            <w:tcW w:w="2870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10.68.192.254</w:t>
            </w:r>
          </w:p>
        </w:tc>
        <w:tc>
          <w:tcPr>
            <w:tcW w:w="1914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10.68.192.253</w:t>
            </w:r>
          </w:p>
        </w:tc>
        <w:tc>
          <w:tcPr>
            <w:tcW w:w="1049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38</w:t>
            </w:r>
          </w:p>
        </w:tc>
      </w:tr>
      <w:tr w:rsidR="00063A62" w:rsidRPr="00FD3BE7" w:rsidTr="0023787D">
        <w:trPr>
          <w:jc w:val="center"/>
          <w:hidden/>
        </w:trPr>
        <w:tc>
          <w:tcPr>
            <w:tcW w:w="1680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10.68.129.0</w:t>
            </w:r>
          </w:p>
        </w:tc>
        <w:tc>
          <w:tcPr>
            <w:tcW w:w="1071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/24</w:t>
            </w:r>
          </w:p>
        </w:tc>
        <w:tc>
          <w:tcPr>
            <w:tcW w:w="2870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10.68.192.254</w:t>
            </w:r>
          </w:p>
        </w:tc>
        <w:tc>
          <w:tcPr>
            <w:tcW w:w="1914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10.68.192.253</w:t>
            </w:r>
          </w:p>
        </w:tc>
        <w:tc>
          <w:tcPr>
            <w:tcW w:w="1049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38</w:t>
            </w:r>
          </w:p>
        </w:tc>
      </w:tr>
      <w:tr w:rsidR="00063A62" w:rsidRPr="00FD3BE7" w:rsidTr="0023787D">
        <w:trPr>
          <w:jc w:val="center"/>
          <w:hidden/>
        </w:trPr>
        <w:tc>
          <w:tcPr>
            <w:tcW w:w="1680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10.68.130.0</w:t>
            </w:r>
          </w:p>
        </w:tc>
        <w:tc>
          <w:tcPr>
            <w:tcW w:w="1071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/24</w:t>
            </w:r>
          </w:p>
        </w:tc>
        <w:tc>
          <w:tcPr>
            <w:tcW w:w="2870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10.68.192.254</w:t>
            </w:r>
          </w:p>
        </w:tc>
        <w:tc>
          <w:tcPr>
            <w:tcW w:w="1914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10.68.192.253</w:t>
            </w:r>
          </w:p>
        </w:tc>
        <w:tc>
          <w:tcPr>
            <w:tcW w:w="1049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38</w:t>
            </w:r>
          </w:p>
        </w:tc>
      </w:tr>
      <w:tr w:rsidR="00063A62" w:rsidRPr="00FD3BE7" w:rsidTr="0023787D">
        <w:trPr>
          <w:jc w:val="center"/>
          <w:hidden/>
        </w:trPr>
        <w:tc>
          <w:tcPr>
            <w:tcW w:w="1680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10.68.131.0</w:t>
            </w:r>
          </w:p>
        </w:tc>
        <w:tc>
          <w:tcPr>
            <w:tcW w:w="1071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/24</w:t>
            </w:r>
          </w:p>
        </w:tc>
        <w:tc>
          <w:tcPr>
            <w:tcW w:w="2870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10.68.192.254</w:t>
            </w:r>
          </w:p>
        </w:tc>
        <w:tc>
          <w:tcPr>
            <w:tcW w:w="1914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10.68.192.253</w:t>
            </w:r>
          </w:p>
        </w:tc>
        <w:tc>
          <w:tcPr>
            <w:tcW w:w="1049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19</w:t>
            </w:r>
          </w:p>
        </w:tc>
      </w:tr>
      <w:tr w:rsidR="00063A62" w:rsidRPr="00FD3BE7" w:rsidTr="0023787D">
        <w:trPr>
          <w:jc w:val="center"/>
        </w:trPr>
        <w:tc>
          <w:tcPr>
            <w:tcW w:w="1680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7174CA">
              <w:rPr>
                <w:rFonts w:asciiTheme="minorHAnsi" w:hAnsiTheme="minorHAnsi"/>
                <w:color w:val="FF0000"/>
                <w:sz w:val="24"/>
              </w:rPr>
              <w:t xml:space="preserve"> </w:t>
            </w: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10.68.128.0</w:t>
            </w:r>
          </w:p>
        </w:tc>
        <w:tc>
          <w:tcPr>
            <w:tcW w:w="1071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/24</w:t>
            </w:r>
          </w:p>
        </w:tc>
        <w:tc>
          <w:tcPr>
            <w:tcW w:w="2870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10.68.192.251</w:t>
            </w:r>
          </w:p>
        </w:tc>
        <w:tc>
          <w:tcPr>
            <w:tcW w:w="1914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10.68.192.253</w:t>
            </w:r>
          </w:p>
        </w:tc>
        <w:tc>
          <w:tcPr>
            <w:tcW w:w="1049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38</w:t>
            </w:r>
          </w:p>
        </w:tc>
      </w:tr>
      <w:tr w:rsidR="00063A62" w:rsidRPr="00FD3BE7" w:rsidTr="0023787D">
        <w:trPr>
          <w:jc w:val="center"/>
          <w:hidden/>
        </w:trPr>
        <w:tc>
          <w:tcPr>
            <w:tcW w:w="1680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>
              <w:rPr>
                <w:rFonts w:asciiTheme="minorHAnsi" w:hAnsiTheme="minorHAnsi"/>
                <w:vanish/>
                <w:color w:val="FF0000"/>
                <w:sz w:val="24"/>
              </w:rPr>
              <w:t xml:space="preserve"> </w:t>
            </w: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10.68.129.0</w:t>
            </w:r>
          </w:p>
        </w:tc>
        <w:tc>
          <w:tcPr>
            <w:tcW w:w="1071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/24</w:t>
            </w:r>
          </w:p>
        </w:tc>
        <w:tc>
          <w:tcPr>
            <w:tcW w:w="2870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10.68.192.251</w:t>
            </w:r>
          </w:p>
        </w:tc>
        <w:tc>
          <w:tcPr>
            <w:tcW w:w="1914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10.68.192.253</w:t>
            </w:r>
          </w:p>
        </w:tc>
        <w:tc>
          <w:tcPr>
            <w:tcW w:w="1049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38</w:t>
            </w:r>
          </w:p>
        </w:tc>
      </w:tr>
      <w:tr w:rsidR="00063A62" w:rsidRPr="00FD3BE7" w:rsidTr="0023787D">
        <w:trPr>
          <w:jc w:val="center"/>
          <w:hidden/>
        </w:trPr>
        <w:tc>
          <w:tcPr>
            <w:tcW w:w="1680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>
              <w:rPr>
                <w:rFonts w:asciiTheme="minorHAnsi" w:hAnsiTheme="minorHAnsi"/>
                <w:vanish/>
                <w:color w:val="FF0000"/>
                <w:sz w:val="24"/>
              </w:rPr>
              <w:t xml:space="preserve"> </w:t>
            </w: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10.68.130.0</w:t>
            </w:r>
          </w:p>
        </w:tc>
        <w:tc>
          <w:tcPr>
            <w:tcW w:w="1071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/24</w:t>
            </w:r>
          </w:p>
        </w:tc>
        <w:tc>
          <w:tcPr>
            <w:tcW w:w="2870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10.68.192.251</w:t>
            </w:r>
          </w:p>
        </w:tc>
        <w:tc>
          <w:tcPr>
            <w:tcW w:w="1914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10.68.192.253</w:t>
            </w:r>
          </w:p>
        </w:tc>
        <w:tc>
          <w:tcPr>
            <w:tcW w:w="1049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38</w:t>
            </w:r>
          </w:p>
        </w:tc>
      </w:tr>
      <w:tr w:rsidR="00063A62" w:rsidRPr="00FD3BE7" w:rsidTr="0023787D">
        <w:trPr>
          <w:jc w:val="center"/>
          <w:hidden/>
        </w:trPr>
        <w:tc>
          <w:tcPr>
            <w:tcW w:w="1680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>
              <w:rPr>
                <w:rFonts w:asciiTheme="minorHAnsi" w:hAnsiTheme="minorHAnsi"/>
                <w:vanish/>
                <w:color w:val="FF0000"/>
                <w:sz w:val="24"/>
              </w:rPr>
              <w:t xml:space="preserve"> </w:t>
            </w: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10.68.131.0</w:t>
            </w:r>
          </w:p>
        </w:tc>
        <w:tc>
          <w:tcPr>
            <w:tcW w:w="1071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/24</w:t>
            </w:r>
          </w:p>
        </w:tc>
        <w:tc>
          <w:tcPr>
            <w:tcW w:w="2870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10.68.192.251</w:t>
            </w:r>
          </w:p>
        </w:tc>
        <w:tc>
          <w:tcPr>
            <w:tcW w:w="1914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10.68.192.253</w:t>
            </w:r>
          </w:p>
        </w:tc>
        <w:tc>
          <w:tcPr>
            <w:tcW w:w="1049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vanish/>
                <w:color w:val="FF0000"/>
                <w:sz w:val="24"/>
              </w:rPr>
            </w:pPr>
            <w:r w:rsidRPr="00FD3BE7">
              <w:rPr>
                <w:rFonts w:asciiTheme="minorHAnsi" w:hAnsiTheme="minorHAnsi"/>
                <w:vanish/>
                <w:color w:val="FF0000"/>
                <w:sz w:val="24"/>
              </w:rPr>
              <w:t>19</w:t>
            </w:r>
          </w:p>
        </w:tc>
      </w:tr>
      <w:tr w:rsidR="00063A62" w:rsidRPr="00FD3BE7" w:rsidTr="0023787D">
        <w:trPr>
          <w:jc w:val="center"/>
        </w:trPr>
        <w:tc>
          <w:tcPr>
            <w:tcW w:w="1680" w:type="dxa"/>
          </w:tcPr>
          <w:p w:rsidR="00063A62" w:rsidRPr="00FD3BE7" w:rsidRDefault="00063A62" w:rsidP="002378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 </w:t>
            </w:r>
          </w:p>
        </w:tc>
        <w:tc>
          <w:tcPr>
            <w:tcW w:w="1071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2870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1914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1049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</w:tr>
      <w:tr w:rsidR="00063A62" w:rsidRPr="00FD3BE7" w:rsidTr="0023787D">
        <w:trPr>
          <w:jc w:val="center"/>
        </w:trPr>
        <w:tc>
          <w:tcPr>
            <w:tcW w:w="1680" w:type="dxa"/>
          </w:tcPr>
          <w:p w:rsidR="00063A62" w:rsidRPr="00FD3BE7" w:rsidRDefault="00063A62" w:rsidP="002378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 </w:t>
            </w:r>
          </w:p>
        </w:tc>
        <w:tc>
          <w:tcPr>
            <w:tcW w:w="1071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2870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1914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1049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</w:tr>
      <w:tr w:rsidR="00063A62" w:rsidRPr="00FD3BE7" w:rsidTr="0023787D">
        <w:trPr>
          <w:jc w:val="center"/>
        </w:trPr>
        <w:tc>
          <w:tcPr>
            <w:tcW w:w="1680" w:type="dxa"/>
          </w:tcPr>
          <w:p w:rsidR="00063A62" w:rsidRPr="00FD3BE7" w:rsidRDefault="00063A62" w:rsidP="002378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 </w:t>
            </w:r>
          </w:p>
        </w:tc>
        <w:tc>
          <w:tcPr>
            <w:tcW w:w="1071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2870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1914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1049" w:type="dxa"/>
          </w:tcPr>
          <w:p w:rsidR="00063A62" w:rsidRPr="00FD3BE7" w:rsidRDefault="00063A62" w:rsidP="0023787D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</w:tr>
    </w:tbl>
    <w:p w:rsidR="00063A62" w:rsidRPr="00C4502D" w:rsidRDefault="00063A62" w:rsidP="00063A62">
      <w:pPr>
        <w:pStyle w:val="Pergunta"/>
        <w:keepNext/>
        <w:ind w:left="360" w:hanging="357"/>
        <w:rPr>
          <w:rFonts w:asciiTheme="minorHAnsi" w:hAnsiTheme="minorHAnsi"/>
          <w:szCs w:val="22"/>
        </w:rPr>
      </w:pPr>
      <w:r w:rsidRPr="00C4502D">
        <w:rPr>
          <w:rFonts w:asciiTheme="minorHAnsi" w:hAnsiTheme="minorHAnsi"/>
          <w:szCs w:val="22"/>
        </w:rPr>
        <w:t>Em relação ao protocolo OSPF:</w:t>
      </w:r>
    </w:p>
    <w:p w:rsidR="00063A62" w:rsidRPr="00FD3BE7" w:rsidRDefault="00063A62" w:rsidP="00063A62">
      <w:pPr>
        <w:numPr>
          <w:ilvl w:val="0"/>
          <w:numId w:val="8"/>
        </w:numPr>
        <w:rPr>
          <w:rFonts w:asciiTheme="minorHAnsi" w:hAnsiTheme="minorHAnsi"/>
          <w:sz w:val="24"/>
        </w:rPr>
      </w:pPr>
      <w:r w:rsidRPr="00FD3BE7">
        <w:rPr>
          <w:rFonts w:asciiTheme="minorHAnsi" w:hAnsiTheme="minorHAnsi"/>
          <w:sz w:val="24"/>
        </w:rPr>
        <w:t xml:space="preserve">Numa área </w:t>
      </w:r>
      <w:proofErr w:type="spellStart"/>
      <w:r w:rsidRPr="00FD3BE7">
        <w:rPr>
          <w:rFonts w:asciiTheme="minorHAnsi" w:hAnsiTheme="minorHAnsi"/>
          <w:i/>
          <w:sz w:val="24"/>
        </w:rPr>
        <w:t>stub</w:t>
      </w:r>
      <w:proofErr w:type="spellEnd"/>
      <w:r w:rsidRPr="00FD3BE7">
        <w:rPr>
          <w:rFonts w:asciiTheme="minorHAnsi" w:hAnsiTheme="minorHAnsi"/>
          <w:sz w:val="24"/>
        </w:rPr>
        <w:t xml:space="preserve"> não existem LSA dos tipos 1 e 2 pois são sumarizados num LSA tipo 3</w:t>
      </w:r>
    </w:p>
    <w:p w:rsidR="00063A62" w:rsidRPr="00FD3BE7" w:rsidRDefault="00063A62" w:rsidP="00063A62">
      <w:pPr>
        <w:numPr>
          <w:ilvl w:val="0"/>
          <w:numId w:val="8"/>
        </w:numPr>
        <w:rPr>
          <w:rFonts w:asciiTheme="minorHAnsi" w:hAnsiTheme="minorHAnsi"/>
          <w:sz w:val="24"/>
        </w:rPr>
      </w:pPr>
      <w:r w:rsidRPr="00FD3BE7">
        <w:rPr>
          <w:rFonts w:asciiTheme="minorHAnsi" w:hAnsiTheme="minorHAnsi"/>
          <w:sz w:val="24"/>
        </w:rPr>
        <w:t xml:space="preserve">É sempre eleito pelo menos um </w:t>
      </w:r>
      <w:proofErr w:type="spellStart"/>
      <w:r w:rsidRPr="00FD3BE7">
        <w:rPr>
          <w:rFonts w:asciiTheme="minorHAnsi" w:hAnsiTheme="minorHAnsi"/>
          <w:i/>
          <w:sz w:val="24"/>
        </w:rPr>
        <w:t>Designated</w:t>
      </w:r>
      <w:proofErr w:type="spellEnd"/>
      <w:r w:rsidRPr="00FD3BE7">
        <w:rPr>
          <w:rFonts w:asciiTheme="minorHAnsi" w:hAnsiTheme="minorHAnsi"/>
          <w:i/>
          <w:sz w:val="24"/>
        </w:rPr>
        <w:t xml:space="preserve"> Router</w:t>
      </w:r>
      <w:r w:rsidRPr="00FD3BE7">
        <w:rPr>
          <w:rFonts w:asciiTheme="minorHAnsi" w:hAnsiTheme="minorHAnsi"/>
          <w:sz w:val="24"/>
        </w:rPr>
        <w:t xml:space="preserve"> por área</w:t>
      </w:r>
    </w:p>
    <w:p w:rsidR="00063A62" w:rsidRPr="007174CA" w:rsidRDefault="00063A62" w:rsidP="00063A62">
      <w:pPr>
        <w:numPr>
          <w:ilvl w:val="0"/>
          <w:numId w:val="8"/>
        </w:numPr>
        <w:rPr>
          <w:rFonts w:asciiTheme="minorHAnsi" w:hAnsiTheme="minorHAnsi"/>
          <w:sz w:val="24"/>
        </w:rPr>
      </w:pPr>
      <w:r w:rsidRPr="00FD3BE7">
        <w:rPr>
          <w:rFonts w:asciiTheme="minorHAnsi" w:hAnsiTheme="minorHAnsi"/>
          <w:sz w:val="24"/>
        </w:rPr>
        <w:t xml:space="preserve">Um ABR ligado </w:t>
      </w:r>
      <w:r>
        <w:rPr>
          <w:rFonts w:asciiTheme="minorHAnsi" w:hAnsiTheme="minorHAnsi"/>
          <w:sz w:val="24"/>
        </w:rPr>
        <w:t xml:space="preserve">a </w:t>
      </w:r>
      <w:r w:rsidRPr="00FD3BE7">
        <w:rPr>
          <w:rFonts w:asciiTheme="minorHAnsi" w:hAnsiTheme="minorHAnsi"/>
          <w:sz w:val="24"/>
        </w:rPr>
        <w:t xml:space="preserve">uma área </w:t>
      </w:r>
      <w:proofErr w:type="spellStart"/>
      <w:r w:rsidRPr="00FD3BE7">
        <w:rPr>
          <w:rFonts w:asciiTheme="minorHAnsi" w:hAnsiTheme="minorHAnsi"/>
          <w:i/>
          <w:sz w:val="24"/>
        </w:rPr>
        <w:t>stub</w:t>
      </w:r>
      <w:proofErr w:type="spellEnd"/>
      <w:r w:rsidRPr="00FD3BE7">
        <w:rPr>
          <w:rFonts w:asciiTheme="minorHAnsi" w:hAnsiTheme="minorHAnsi"/>
          <w:sz w:val="24"/>
        </w:rPr>
        <w:t xml:space="preserve"> gera LSA do tipo 3, que representam os LSA do tipo 1 e 2 da área </w:t>
      </w:r>
      <w:proofErr w:type="spellStart"/>
      <w:r w:rsidRPr="00FD3BE7">
        <w:rPr>
          <w:rFonts w:asciiTheme="minorHAnsi" w:hAnsiTheme="minorHAnsi"/>
          <w:i/>
          <w:sz w:val="24"/>
        </w:rPr>
        <w:t>stub</w:t>
      </w:r>
      <w:proofErr w:type="spellEnd"/>
      <w:r w:rsidRPr="00FD3BE7">
        <w:rPr>
          <w:rFonts w:asciiTheme="minorHAnsi" w:hAnsiTheme="minorHAnsi"/>
          <w:sz w:val="24"/>
        </w:rPr>
        <w:t xml:space="preserve"> e envia-os para a área 0 </w:t>
      </w:r>
    </w:p>
    <w:p w:rsidR="00063A62" w:rsidRPr="00FD3BE7" w:rsidRDefault="00063A62" w:rsidP="00063A62">
      <w:pPr>
        <w:numPr>
          <w:ilvl w:val="0"/>
          <w:numId w:val="8"/>
        </w:numPr>
        <w:rPr>
          <w:rFonts w:asciiTheme="minorHAnsi" w:hAnsiTheme="minorHAnsi"/>
          <w:sz w:val="24"/>
        </w:rPr>
      </w:pPr>
      <w:r w:rsidRPr="007174CA">
        <w:rPr>
          <w:rFonts w:asciiTheme="minorHAnsi" w:hAnsiTheme="minorHAnsi"/>
          <w:sz w:val="24"/>
        </w:rPr>
        <w:t>Todas as áreas são ligadas de acordo com uma topologia em árvore em dois níveis em que todas as áreas</w:t>
      </w:r>
      <w:r>
        <w:rPr>
          <w:rFonts w:asciiTheme="minorHAnsi" w:hAnsiTheme="minorHAnsi"/>
          <w:sz w:val="24"/>
        </w:rPr>
        <w:t>,</w:t>
      </w:r>
      <w:r w:rsidRPr="007174CA">
        <w:rPr>
          <w:rFonts w:asciiTheme="minorHAnsi" w:hAnsiTheme="minorHAnsi"/>
          <w:sz w:val="24"/>
        </w:rPr>
        <w:t xml:space="preserve"> para além da área de </w:t>
      </w:r>
      <w:proofErr w:type="spellStart"/>
      <w:r w:rsidRPr="007174CA">
        <w:rPr>
          <w:rFonts w:asciiTheme="minorHAnsi" w:hAnsiTheme="minorHAnsi"/>
          <w:i/>
          <w:sz w:val="24"/>
        </w:rPr>
        <w:t>backbone</w:t>
      </w:r>
      <w:proofErr w:type="spellEnd"/>
      <w:r>
        <w:rPr>
          <w:rFonts w:asciiTheme="minorHAnsi" w:hAnsiTheme="minorHAnsi"/>
          <w:i/>
          <w:sz w:val="24"/>
        </w:rPr>
        <w:t>,</w:t>
      </w:r>
      <w:r w:rsidRPr="007174CA">
        <w:rPr>
          <w:rFonts w:asciiTheme="minorHAnsi" w:hAnsiTheme="minorHAnsi"/>
          <w:sz w:val="24"/>
        </w:rPr>
        <w:t xml:space="preserve"> são ligadas à área 0-</w:t>
      </w:r>
      <w:r>
        <w:rPr>
          <w:rFonts w:asciiTheme="minorHAnsi" w:hAnsiTheme="minorHAnsi"/>
          <w:vanish/>
          <w:color w:val="FF0000"/>
          <w:sz w:val="24"/>
        </w:rPr>
        <w:t xml:space="preserve"> #</w:t>
      </w:r>
    </w:p>
    <w:p w:rsidR="00063A62" w:rsidRPr="00C4502D" w:rsidRDefault="00063A62" w:rsidP="00063A62">
      <w:pPr>
        <w:pStyle w:val="Pergunta"/>
        <w:keepNext/>
        <w:ind w:left="360" w:hanging="357"/>
        <w:rPr>
          <w:rFonts w:asciiTheme="minorHAnsi" w:hAnsiTheme="minorHAnsi"/>
          <w:szCs w:val="22"/>
        </w:rPr>
      </w:pPr>
      <w:r w:rsidRPr="00C4502D">
        <w:rPr>
          <w:rFonts w:asciiTheme="minorHAnsi" w:hAnsiTheme="minorHAnsi"/>
          <w:szCs w:val="22"/>
        </w:rPr>
        <w:t xml:space="preserve">Considere um </w:t>
      </w:r>
      <w:proofErr w:type="gramStart"/>
      <w:r w:rsidRPr="00C4502D">
        <w:rPr>
          <w:rFonts w:asciiTheme="minorHAnsi" w:hAnsiTheme="minorHAnsi"/>
          <w:szCs w:val="22"/>
        </w:rPr>
        <w:t>router</w:t>
      </w:r>
      <w:proofErr w:type="gramEnd"/>
      <w:r w:rsidRPr="00C4502D">
        <w:rPr>
          <w:rFonts w:asciiTheme="minorHAnsi" w:hAnsiTheme="minorHAnsi"/>
          <w:szCs w:val="22"/>
        </w:rPr>
        <w:t xml:space="preserve"> ABR que interliga duas áreas, uma delas é uma área </w:t>
      </w:r>
      <w:proofErr w:type="spellStart"/>
      <w:r w:rsidRPr="00C4502D">
        <w:rPr>
          <w:rFonts w:asciiTheme="minorHAnsi" w:hAnsiTheme="minorHAnsi"/>
          <w:szCs w:val="22"/>
        </w:rPr>
        <w:t>stub</w:t>
      </w:r>
      <w:proofErr w:type="spellEnd"/>
      <w:r w:rsidRPr="00C4502D">
        <w:rPr>
          <w:rFonts w:asciiTheme="minorHAnsi" w:hAnsiTheme="minorHAnsi"/>
          <w:szCs w:val="22"/>
        </w:rPr>
        <w:t>:</w:t>
      </w:r>
    </w:p>
    <w:p w:rsidR="00063A62" w:rsidRPr="00FD3BE7" w:rsidRDefault="00063A62" w:rsidP="00063A62">
      <w:pPr>
        <w:numPr>
          <w:ilvl w:val="0"/>
          <w:numId w:val="9"/>
        </w:numPr>
        <w:rPr>
          <w:rFonts w:asciiTheme="minorHAnsi" w:hAnsiTheme="minorHAnsi"/>
          <w:sz w:val="24"/>
        </w:rPr>
      </w:pPr>
      <w:r w:rsidRPr="00FD3BE7">
        <w:rPr>
          <w:rFonts w:asciiTheme="minorHAnsi" w:hAnsiTheme="minorHAnsi"/>
          <w:sz w:val="24"/>
        </w:rPr>
        <w:t xml:space="preserve">Este </w:t>
      </w:r>
      <w:proofErr w:type="gramStart"/>
      <w:r w:rsidRPr="005C0D71">
        <w:rPr>
          <w:rFonts w:asciiTheme="minorHAnsi" w:hAnsiTheme="minorHAnsi"/>
          <w:i/>
          <w:sz w:val="24"/>
        </w:rPr>
        <w:t>router</w:t>
      </w:r>
      <w:proofErr w:type="gramEnd"/>
      <w:r w:rsidRPr="00FD3BE7">
        <w:rPr>
          <w:rFonts w:asciiTheme="minorHAnsi" w:hAnsiTheme="minorHAnsi"/>
          <w:sz w:val="24"/>
        </w:rPr>
        <w:t xml:space="preserve"> ABR poderá ser DR</w:t>
      </w:r>
      <w:r w:rsidRPr="00FD3BE7">
        <w:rPr>
          <w:rFonts w:asciiTheme="minorHAnsi" w:hAnsiTheme="minorHAnsi"/>
          <w:vanish/>
          <w:color w:val="FF0000"/>
          <w:sz w:val="24"/>
        </w:rPr>
        <w:t>#</w:t>
      </w:r>
    </w:p>
    <w:p w:rsidR="00063A62" w:rsidRPr="00FD3BE7" w:rsidRDefault="00063A62" w:rsidP="00063A62">
      <w:pPr>
        <w:numPr>
          <w:ilvl w:val="0"/>
          <w:numId w:val="9"/>
        </w:numPr>
        <w:rPr>
          <w:rFonts w:asciiTheme="minorHAnsi" w:hAnsiTheme="minorHAnsi"/>
          <w:sz w:val="24"/>
        </w:rPr>
      </w:pPr>
      <w:r w:rsidRPr="00FD3BE7">
        <w:rPr>
          <w:rFonts w:asciiTheme="minorHAnsi" w:hAnsiTheme="minorHAnsi"/>
          <w:sz w:val="24"/>
        </w:rPr>
        <w:t>Nunca poderá conter na sua base de dados LSA do tipo 4 e 5</w:t>
      </w:r>
    </w:p>
    <w:p w:rsidR="00063A62" w:rsidRPr="00FD3BE7" w:rsidRDefault="00063A62" w:rsidP="00063A62">
      <w:pPr>
        <w:numPr>
          <w:ilvl w:val="0"/>
          <w:numId w:val="9"/>
        </w:numPr>
        <w:rPr>
          <w:rFonts w:asciiTheme="minorHAnsi" w:hAnsiTheme="minorHAnsi"/>
          <w:sz w:val="24"/>
        </w:rPr>
      </w:pPr>
      <w:r w:rsidRPr="00FD3BE7">
        <w:rPr>
          <w:rFonts w:asciiTheme="minorHAnsi" w:hAnsiTheme="minorHAnsi"/>
          <w:sz w:val="24"/>
        </w:rPr>
        <w:t xml:space="preserve">Tem sempre um LSA do tipo 3 com a rota 0.0.0.0 na base de dados da área </w:t>
      </w:r>
      <w:proofErr w:type="spellStart"/>
      <w:r w:rsidRPr="00FD3BE7">
        <w:rPr>
          <w:rFonts w:asciiTheme="minorHAnsi" w:hAnsiTheme="minorHAnsi"/>
          <w:i/>
          <w:sz w:val="24"/>
        </w:rPr>
        <w:t>stub</w:t>
      </w:r>
      <w:proofErr w:type="spellEnd"/>
      <w:r w:rsidRPr="00FD3BE7">
        <w:rPr>
          <w:rFonts w:asciiTheme="minorHAnsi" w:hAnsiTheme="minorHAnsi"/>
          <w:sz w:val="24"/>
        </w:rPr>
        <w:t xml:space="preserve"> </w:t>
      </w:r>
      <w:r w:rsidRPr="00FD3BE7">
        <w:rPr>
          <w:rFonts w:asciiTheme="minorHAnsi" w:hAnsiTheme="minorHAnsi"/>
          <w:vanish/>
          <w:color w:val="FF0000"/>
          <w:sz w:val="24"/>
        </w:rPr>
        <w:t>#</w:t>
      </w:r>
    </w:p>
    <w:p w:rsidR="00063A62" w:rsidRPr="00FD3BE7" w:rsidRDefault="00063A62" w:rsidP="00063A62">
      <w:pPr>
        <w:numPr>
          <w:ilvl w:val="0"/>
          <w:numId w:val="9"/>
        </w:numPr>
        <w:rPr>
          <w:rFonts w:asciiTheme="minorHAnsi" w:hAnsiTheme="minorHAnsi"/>
          <w:sz w:val="24"/>
        </w:rPr>
      </w:pPr>
      <w:r w:rsidRPr="00FD3BE7">
        <w:rPr>
          <w:rFonts w:asciiTheme="minorHAnsi" w:hAnsiTheme="minorHAnsi"/>
          <w:sz w:val="24"/>
        </w:rPr>
        <w:t xml:space="preserve">Na base de dados </w:t>
      </w:r>
      <w:r>
        <w:rPr>
          <w:rFonts w:asciiTheme="minorHAnsi" w:hAnsiTheme="minorHAnsi"/>
          <w:sz w:val="24"/>
        </w:rPr>
        <w:t xml:space="preserve">dos </w:t>
      </w:r>
      <w:proofErr w:type="gramStart"/>
      <w:r w:rsidRPr="005C0D71">
        <w:rPr>
          <w:rFonts w:asciiTheme="minorHAnsi" w:hAnsiTheme="minorHAnsi"/>
          <w:i/>
          <w:sz w:val="24"/>
        </w:rPr>
        <w:t>routers</w:t>
      </w:r>
      <w:proofErr w:type="gramEnd"/>
      <w:r>
        <w:rPr>
          <w:rFonts w:asciiTheme="minorHAnsi" w:hAnsiTheme="minorHAnsi"/>
          <w:sz w:val="24"/>
        </w:rPr>
        <w:t xml:space="preserve"> </w:t>
      </w:r>
      <w:r w:rsidRPr="00FD3BE7">
        <w:rPr>
          <w:rFonts w:asciiTheme="minorHAnsi" w:hAnsiTheme="minorHAnsi"/>
          <w:sz w:val="24"/>
        </w:rPr>
        <w:t xml:space="preserve">da área </w:t>
      </w:r>
      <w:proofErr w:type="spellStart"/>
      <w:r w:rsidRPr="00FD3BE7">
        <w:rPr>
          <w:rFonts w:asciiTheme="minorHAnsi" w:hAnsiTheme="minorHAnsi"/>
          <w:i/>
          <w:sz w:val="24"/>
        </w:rPr>
        <w:t>stub</w:t>
      </w:r>
      <w:proofErr w:type="spellEnd"/>
      <w:r w:rsidRPr="00FD3BE7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só existe</w:t>
      </w:r>
      <w:r w:rsidRPr="00FD3BE7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um</w:t>
      </w:r>
      <w:r w:rsidRPr="00FD3BE7">
        <w:rPr>
          <w:rFonts w:asciiTheme="minorHAnsi" w:hAnsiTheme="minorHAnsi"/>
          <w:sz w:val="24"/>
        </w:rPr>
        <w:t xml:space="preserve"> LSA do tipo 3</w:t>
      </w:r>
    </w:p>
    <w:p w:rsidR="00BE0CD2" w:rsidRPr="001A1B3D" w:rsidRDefault="00BE0CD2" w:rsidP="00C15AD1">
      <w:pPr>
        <w:pStyle w:val="Pergunta"/>
        <w:keepNext/>
        <w:tabs>
          <w:tab w:val="num" w:pos="567"/>
        </w:tabs>
        <w:ind w:left="426" w:hanging="357"/>
        <w:pPrChange w:id="0" w:author="Vitor Almeida" w:date="2014-03-18T01:51:00Z">
          <w:pPr>
            <w:pStyle w:val="Pergunta"/>
            <w:tabs>
              <w:tab w:val="num" w:pos="567"/>
            </w:tabs>
            <w:ind w:left="426"/>
          </w:pPr>
        </w:pPrChange>
      </w:pPr>
      <w:r w:rsidRPr="001A1B3D">
        <w:lastRenderedPageBreak/>
        <w:t xml:space="preserve">Relativamente à eleição do </w:t>
      </w:r>
      <w:proofErr w:type="spellStart"/>
      <w:r w:rsidRPr="00C4502D">
        <w:rPr>
          <w:i/>
        </w:rPr>
        <w:t>designated</w:t>
      </w:r>
      <w:proofErr w:type="spellEnd"/>
      <w:r w:rsidRPr="00C4502D">
        <w:rPr>
          <w:i/>
        </w:rPr>
        <w:t xml:space="preserve"> </w:t>
      </w:r>
      <w:proofErr w:type="gramStart"/>
      <w:r w:rsidRPr="00C4502D">
        <w:rPr>
          <w:i/>
        </w:rPr>
        <w:t>router</w:t>
      </w:r>
      <w:proofErr w:type="gramEnd"/>
      <w:r w:rsidRPr="001A1B3D">
        <w:t xml:space="preserve"> (DR) em OSPF:</w:t>
      </w:r>
    </w:p>
    <w:p w:rsidR="00BE0CD2" w:rsidRPr="001A1B3D" w:rsidRDefault="00BE0CD2" w:rsidP="00C15AD1">
      <w:pPr>
        <w:pStyle w:val="Hipotese"/>
        <w:keepNext/>
        <w:keepLines/>
        <w:ind w:hanging="357"/>
        <w:pPrChange w:id="1" w:author="Vitor Almeida" w:date="2014-03-18T01:51:00Z">
          <w:pPr>
            <w:pStyle w:val="Hipotese"/>
          </w:pPr>
        </w:pPrChange>
      </w:pPr>
      <w:r w:rsidRPr="001A1B3D">
        <w:t xml:space="preserve">É realizada pelo protocolo </w:t>
      </w:r>
      <w:proofErr w:type="spellStart"/>
      <w:r w:rsidRPr="001A1B3D">
        <w:t>Hello</w:t>
      </w:r>
      <w:proofErr w:type="spellEnd"/>
      <w:r w:rsidRPr="001A1B3D">
        <w:t xml:space="preserve">, através de comunicação </w:t>
      </w:r>
      <w:proofErr w:type="spellStart"/>
      <w:r w:rsidRPr="001A1B3D">
        <w:rPr>
          <w:i/>
        </w:rPr>
        <w:t>multicast</w:t>
      </w:r>
      <w:proofErr w:type="spellEnd"/>
      <w:r w:rsidRPr="001A1B3D">
        <w:t xml:space="preserve"> em redes com suporte de </w:t>
      </w:r>
      <w:proofErr w:type="spellStart"/>
      <w:r w:rsidRPr="001A1B3D">
        <w:rPr>
          <w:i/>
        </w:rPr>
        <w:t>broadcast</w:t>
      </w:r>
      <w:proofErr w:type="spellEnd"/>
      <w:r w:rsidRPr="001A1B3D">
        <w:t xml:space="preserve"> </w:t>
      </w:r>
      <w:r w:rsidRPr="0015699B">
        <w:rPr>
          <w:vanish/>
          <w:color w:val="FF0000"/>
        </w:rPr>
        <w:t>#</w:t>
      </w:r>
    </w:p>
    <w:p w:rsidR="00BE0CD2" w:rsidRPr="001A1B3D" w:rsidRDefault="00BE0CD2" w:rsidP="00C15AD1">
      <w:pPr>
        <w:pStyle w:val="Hipotese"/>
        <w:keepNext/>
        <w:keepLines/>
        <w:ind w:hanging="357"/>
        <w:pPrChange w:id="2" w:author="Vitor Almeida" w:date="2014-03-18T01:51:00Z">
          <w:pPr>
            <w:pStyle w:val="Hipotese"/>
          </w:pPr>
        </w:pPrChange>
      </w:pPr>
      <w:r w:rsidRPr="001A1B3D">
        <w:t xml:space="preserve">É realizada em segmentos </w:t>
      </w:r>
      <w:proofErr w:type="spellStart"/>
      <w:r w:rsidRPr="001A1B3D">
        <w:t>multi-acesso</w:t>
      </w:r>
      <w:proofErr w:type="spellEnd"/>
      <w:r w:rsidRPr="001A1B3D">
        <w:t xml:space="preserve"> e ponto-a-ponto e o </w:t>
      </w:r>
      <w:proofErr w:type="gramStart"/>
      <w:r w:rsidRPr="001A1B3D">
        <w:rPr>
          <w:i/>
        </w:rPr>
        <w:t>router</w:t>
      </w:r>
      <w:proofErr w:type="gramEnd"/>
      <w:r w:rsidRPr="001A1B3D">
        <w:t xml:space="preserve"> com a maior prioridade é eleito DR</w:t>
      </w:r>
    </w:p>
    <w:p w:rsidR="00BE0CD2" w:rsidRPr="001A1B3D" w:rsidRDefault="00BE0CD2" w:rsidP="00BE0CD2">
      <w:pPr>
        <w:pStyle w:val="Hipotese"/>
      </w:pPr>
      <w:r w:rsidRPr="001A1B3D">
        <w:t xml:space="preserve">É realizada pelo protocolo </w:t>
      </w:r>
      <w:proofErr w:type="spellStart"/>
      <w:r w:rsidRPr="001A1B3D">
        <w:t>Hello</w:t>
      </w:r>
      <w:proofErr w:type="spellEnd"/>
      <w:r w:rsidRPr="001A1B3D">
        <w:t xml:space="preserve">, através de comunicação </w:t>
      </w:r>
      <w:proofErr w:type="spellStart"/>
      <w:r w:rsidRPr="001A1B3D">
        <w:rPr>
          <w:i/>
        </w:rPr>
        <w:t>multicast</w:t>
      </w:r>
      <w:proofErr w:type="spellEnd"/>
      <w:r w:rsidRPr="001A1B3D">
        <w:t xml:space="preserve"> e </w:t>
      </w:r>
      <w:proofErr w:type="spellStart"/>
      <w:r w:rsidRPr="001A1B3D">
        <w:rPr>
          <w:i/>
        </w:rPr>
        <w:t>broadcast</w:t>
      </w:r>
      <w:proofErr w:type="spellEnd"/>
      <w:r w:rsidRPr="001A1B3D">
        <w:t xml:space="preserve"> (para o caso particular das redes multiponto com </w:t>
      </w:r>
      <w:proofErr w:type="spellStart"/>
      <w:r w:rsidRPr="001A1B3D">
        <w:rPr>
          <w:i/>
        </w:rPr>
        <w:t>broadcast</w:t>
      </w:r>
      <w:proofErr w:type="spellEnd"/>
      <w:r w:rsidRPr="001A1B3D">
        <w:t>)</w:t>
      </w:r>
    </w:p>
    <w:p w:rsidR="00BE0CD2" w:rsidRPr="001A1B3D" w:rsidRDefault="00BE0CD2" w:rsidP="00BE0CD2">
      <w:pPr>
        <w:pStyle w:val="Hipotese"/>
      </w:pPr>
      <w:r w:rsidRPr="001A1B3D">
        <w:t xml:space="preserve">É realizada em segmentos </w:t>
      </w:r>
      <w:proofErr w:type="spellStart"/>
      <w:r w:rsidRPr="001A1B3D">
        <w:t>multi-acesso</w:t>
      </w:r>
      <w:proofErr w:type="spellEnd"/>
      <w:r w:rsidRPr="001A1B3D">
        <w:t xml:space="preserve"> e o </w:t>
      </w:r>
      <w:proofErr w:type="gramStart"/>
      <w:r w:rsidRPr="001A1B3D">
        <w:rPr>
          <w:i/>
        </w:rPr>
        <w:t>router</w:t>
      </w:r>
      <w:proofErr w:type="gramEnd"/>
      <w:r w:rsidRPr="001A1B3D">
        <w:t xml:space="preserve"> com a maior prioridade é eleito DR </w:t>
      </w:r>
      <w:r w:rsidRPr="0015699B">
        <w:rPr>
          <w:vanish/>
          <w:color w:val="FF0000"/>
        </w:rPr>
        <w:t>#</w:t>
      </w:r>
    </w:p>
    <w:p w:rsidR="00BE0CD2" w:rsidRPr="001A1B3D" w:rsidRDefault="00BE0CD2" w:rsidP="00BE0CD2">
      <w:pPr>
        <w:pStyle w:val="Pergunta"/>
        <w:tabs>
          <w:tab w:val="num" w:pos="567"/>
        </w:tabs>
        <w:ind w:left="426"/>
      </w:pPr>
      <w:r w:rsidRPr="001A1B3D">
        <w:t xml:space="preserve">Um </w:t>
      </w:r>
      <w:proofErr w:type="gramStart"/>
      <w:r w:rsidRPr="00C4502D">
        <w:rPr>
          <w:i/>
        </w:rPr>
        <w:t>router</w:t>
      </w:r>
      <w:proofErr w:type="gramEnd"/>
      <w:r w:rsidRPr="001A1B3D">
        <w:t xml:space="preserve"> que pertença a uma área </w:t>
      </w:r>
      <w:proofErr w:type="spellStart"/>
      <w:r w:rsidRPr="00C4502D">
        <w:rPr>
          <w:i/>
        </w:rPr>
        <w:t>Totally</w:t>
      </w:r>
      <w:proofErr w:type="spellEnd"/>
      <w:r w:rsidRPr="00C4502D">
        <w:rPr>
          <w:i/>
        </w:rPr>
        <w:t xml:space="preserve"> </w:t>
      </w:r>
      <w:proofErr w:type="spellStart"/>
      <w:r w:rsidRPr="00C4502D">
        <w:rPr>
          <w:i/>
        </w:rPr>
        <w:t>Stub</w:t>
      </w:r>
      <w:proofErr w:type="spellEnd"/>
      <w:r w:rsidRPr="001A1B3D">
        <w:t xml:space="preserve"> quantos LSA tipo 3 tem na sua base de dados?</w:t>
      </w:r>
    </w:p>
    <w:p w:rsidR="00BE0CD2" w:rsidRPr="001A1B3D" w:rsidRDefault="00063A62" w:rsidP="00BE0CD2">
      <w:pPr>
        <w:pStyle w:val="Hipotese"/>
      </w:pPr>
      <w:r>
        <w:t>UM</w:t>
      </w:r>
      <w:r w:rsidRPr="001A1B3D">
        <w:t xml:space="preserve"> </w:t>
      </w:r>
      <w:r w:rsidR="00BE0CD2" w:rsidRPr="001A1B3D">
        <w:t>por cada rede existente noutras áreas</w:t>
      </w:r>
    </w:p>
    <w:p w:rsidR="00BE0CD2" w:rsidRPr="001A1B3D" w:rsidRDefault="00063A62" w:rsidP="00BE0CD2">
      <w:pPr>
        <w:pStyle w:val="Hipotese"/>
      </w:pPr>
      <w:r>
        <w:t>UM</w:t>
      </w:r>
      <w:r w:rsidR="00BE0CD2" w:rsidRPr="001A1B3D">
        <w:t xml:space="preserve"> com uma rota </w:t>
      </w:r>
      <w:proofErr w:type="spellStart"/>
      <w:r w:rsidR="00BE0CD2" w:rsidRPr="001A1B3D">
        <w:rPr>
          <w:i/>
        </w:rPr>
        <w:t>default</w:t>
      </w:r>
      <w:proofErr w:type="spellEnd"/>
      <w:r w:rsidR="00BE0CD2" w:rsidRPr="001A1B3D">
        <w:t xml:space="preserve"> a apontar para o ABR </w:t>
      </w:r>
      <w:r w:rsidR="00BE0CD2" w:rsidRPr="0015699B">
        <w:rPr>
          <w:vanish/>
          <w:color w:val="FF0000"/>
        </w:rPr>
        <w:t>#</w:t>
      </w:r>
    </w:p>
    <w:p w:rsidR="00BE0CD2" w:rsidRPr="001A1B3D" w:rsidRDefault="00063A62" w:rsidP="00BE0CD2">
      <w:pPr>
        <w:pStyle w:val="Hipotese"/>
      </w:pPr>
      <w:r>
        <w:t>UM</w:t>
      </w:r>
      <w:r w:rsidR="00BE0CD2" w:rsidRPr="001A1B3D">
        <w:t xml:space="preserve"> com uma rota </w:t>
      </w:r>
      <w:proofErr w:type="spellStart"/>
      <w:r w:rsidR="00BE0CD2" w:rsidRPr="001A1B3D">
        <w:rPr>
          <w:i/>
        </w:rPr>
        <w:t>default</w:t>
      </w:r>
      <w:proofErr w:type="spellEnd"/>
      <w:r w:rsidR="00BE0CD2" w:rsidRPr="001A1B3D">
        <w:t xml:space="preserve"> a apontar para o ABR e 1 por cada rede existente noutras áreas</w:t>
      </w:r>
    </w:p>
    <w:p w:rsidR="00BE0CD2" w:rsidRPr="001A1B3D" w:rsidRDefault="00063A62" w:rsidP="00BE0CD2">
      <w:pPr>
        <w:pStyle w:val="Hipotese"/>
      </w:pPr>
      <w:r>
        <w:t>UM</w:t>
      </w:r>
      <w:r w:rsidR="00BE0CD2" w:rsidRPr="001A1B3D">
        <w:t xml:space="preserve"> para a rede de </w:t>
      </w:r>
      <w:proofErr w:type="spellStart"/>
      <w:r w:rsidR="00BE0CD2" w:rsidRPr="001A1B3D">
        <w:rPr>
          <w:i/>
        </w:rPr>
        <w:t>loopback</w:t>
      </w:r>
      <w:proofErr w:type="spellEnd"/>
      <w:r w:rsidR="00BE0CD2" w:rsidRPr="001A1B3D">
        <w:t xml:space="preserve"> do ABR e 1 por cada rede de </w:t>
      </w:r>
      <w:proofErr w:type="spellStart"/>
      <w:r w:rsidR="00BE0CD2" w:rsidRPr="001A1B3D">
        <w:rPr>
          <w:i/>
        </w:rPr>
        <w:t>loopback</w:t>
      </w:r>
      <w:proofErr w:type="spellEnd"/>
      <w:r w:rsidR="00BE0CD2" w:rsidRPr="001A1B3D">
        <w:t xml:space="preserve"> dos </w:t>
      </w:r>
      <w:proofErr w:type="gramStart"/>
      <w:r w:rsidR="00BE0CD2" w:rsidRPr="001A1B3D">
        <w:rPr>
          <w:i/>
        </w:rPr>
        <w:t>routers</w:t>
      </w:r>
      <w:proofErr w:type="gramEnd"/>
      <w:r w:rsidR="00BE0CD2" w:rsidRPr="001A1B3D">
        <w:t xml:space="preserve"> existentes</w:t>
      </w:r>
    </w:p>
    <w:p w:rsidR="00BE0CD2" w:rsidRPr="001A1B3D" w:rsidRDefault="00BE0CD2" w:rsidP="00BE0CD2">
      <w:pPr>
        <w:pStyle w:val="Pergunta"/>
        <w:tabs>
          <w:tab w:val="num" w:pos="567"/>
        </w:tabs>
        <w:ind w:left="426"/>
      </w:pPr>
      <w:r w:rsidRPr="001A1B3D">
        <w:t xml:space="preserve">Num </w:t>
      </w:r>
      <w:proofErr w:type="gramStart"/>
      <w:r w:rsidRPr="001A1B3D">
        <w:rPr>
          <w:i/>
        </w:rPr>
        <w:t>router</w:t>
      </w:r>
      <w:proofErr w:type="gramEnd"/>
      <w:r w:rsidRPr="001A1B3D">
        <w:t xml:space="preserve"> que pertença a uma área </w:t>
      </w:r>
      <w:proofErr w:type="spellStart"/>
      <w:r w:rsidRPr="00703840">
        <w:rPr>
          <w:i/>
        </w:rPr>
        <w:t>stub</w:t>
      </w:r>
      <w:proofErr w:type="spellEnd"/>
      <w:r w:rsidRPr="001A1B3D">
        <w:t xml:space="preserve">, em que todas as suas redes </w:t>
      </w:r>
      <w:proofErr w:type="spellStart"/>
      <w:r w:rsidRPr="001A1B3D">
        <w:t>mu</w:t>
      </w:r>
      <w:r>
        <w:t>lti-acesso</w:t>
      </w:r>
      <w:proofErr w:type="spellEnd"/>
      <w:r>
        <w:t xml:space="preserve"> sejam </w:t>
      </w:r>
      <w:proofErr w:type="spellStart"/>
      <w:r w:rsidRPr="00703840">
        <w:rPr>
          <w:i/>
        </w:rPr>
        <w:t>stubs</w:t>
      </w:r>
      <w:proofErr w:type="spellEnd"/>
      <w:r>
        <w:t>, que LSA</w:t>
      </w:r>
      <w:r w:rsidRPr="001A1B3D">
        <w:t xml:space="preserve"> pode ter na sua base de dados?</w:t>
      </w:r>
    </w:p>
    <w:p w:rsidR="00BE0CD2" w:rsidRPr="001A1B3D" w:rsidRDefault="00BE0CD2" w:rsidP="00BE0CD2">
      <w:pPr>
        <w:pStyle w:val="Hipotese"/>
      </w:pPr>
      <w:r w:rsidRPr="001A1B3D">
        <w:t>Apenas tipo 1 (</w:t>
      </w:r>
      <w:r w:rsidRPr="00703840">
        <w:rPr>
          <w:i/>
        </w:rPr>
        <w:t>router</w:t>
      </w:r>
      <w:r w:rsidRPr="001A1B3D">
        <w:t xml:space="preserve"> </w:t>
      </w:r>
      <w:proofErr w:type="spellStart"/>
      <w:r w:rsidRPr="001A1B3D">
        <w:t>lsa</w:t>
      </w:r>
      <w:proofErr w:type="spellEnd"/>
      <w:r w:rsidRPr="001A1B3D">
        <w:t>) e 2 (</w:t>
      </w:r>
      <w:r w:rsidRPr="00703840">
        <w:rPr>
          <w:i/>
        </w:rPr>
        <w:t>network</w:t>
      </w:r>
      <w:r w:rsidRPr="001A1B3D">
        <w:t xml:space="preserve"> </w:t>
      </w:r>
      <w:proofErr w:type="spellStart"/>
      <w:r w:rsidRPr="001A1B3D">
        <w:t>lsa</w:t>
      </w:r>
      <w:proofErr w:type="spellEnd"/>
      <w:r w:rsidRPr="001A1B3D">
        <w:t>)</w:t>
      </w:r>
    </w:p>
    <w:p w:rsidR="00BE0CD2" w:rsidRPr="001A1B3D" w:rsidRDefault="00BE0CD2" w:rsidP="00BE0CD2">
      <w:pPr>
        <w:pStyle w:val="Hipotese"/>
      </w:pPr>
      <w:r w:rsidRPr="001A1B3D">
        <w:t>Apenas tipo 1, 2 e 3 (</w:t>
      </w:r>
      <w:proofErr w:type="spellStart"/>
      <w:r w:rsidRPr="00703840">
        <w:rPr>
          <w:i/>
        </w:rPr>
        <w:t>summary</w:t>
      </w:r>
      <w:proofErr w:type="spellEnd"/>
      <w:r w:rsidRPr="001A1B3D">
        <w:t xml:space="preserve"> </w:t>
      </w:r>
      <w:proofErr w:type="spellStart"/>
      <w:r w:rsidRPr="001A1B3D">
        <w:t>lsa</w:t>
      </w:r>
      <w:proofErr w:type="spellEnd"/>
      <w:r w:rsidRPr="001A1B3D">
        <w:t>)</w:t>
      </w:r>
    </w:p>
    <w:p w:rsidR="00BE0CD2" w:rsidRPr="001A1B3D" w:rsidRDefault="00BE0CD2" w:rsidP="00BE0CD2">
      <w:pPr>
        <w:pStyle w:val="Hipotese"/>
      </w:pPr>
      <w:r w:rsidRPr="001A1B3D">
        <w:t xml:space="preserve">Apenas tipo 1 e 3 </w:t>
      </w:r>
      <w:r w:rsidRPr="0015699B">
        <w:rPr>
          <w:vanish/>
          <w:color w:val="FF0000"/>
        </w:rPr>
        <w:t>#</w:t>
      </w:r>
    </w:p>
    <w:p w:rsidR="00BE0CD2" w:rsidRPr="001A1B3D" w:rsidRDefault="00BE0CD2" w:rsidP="00BE0CD2">
      <w:pPr>
        <w:pStyle w:val="Hipotese"/>
      </w:pPr>
      <w:r w:rsidRPr="001A1B3D">
        <w:t>Apenas tipo 1, 3 e 5 (</w:t>
      </w:r>
      <w:proofErr w:type="spellStart"/>
      <w:r w:rsidRPr="001A1B3D">
        <w:t>external</w:t>
      </w:r>
      <w:proofErr w:type="spellEnd"/>
      <w:r w:rsidRPr="001A1B3D">
        <w:t xml:space="preserve"> </w:t>
      </w:r>
      <w:proofErr w:type="spellStart"/>
      <w:r w:rsidRPr="001A1B3D">
        <w:t>lsa</w:t>
      </w:r>
      <w:proofErr w:type="spellEnd"/>
      <w:r w:rsidRPr="001A1B3D">
        <w:t>)</w:t>
      </w:r>
    </w:p>
    <w:p w:rsidR="00BE0CD2" w:rsidRPr="001A1B3D" w:rsidRDefault="00BE0CD2" w:rsidP="00BE0CD2">
      <w:pPr>
        <w:pStyle w:val="Hipotese"/>
      </w:pPr>
      <w:r w:rsidRPr="001A1B3D">
        <w:t>Apenas tipo 1</w:t>
      </w:r>
    </w:p>
    <w:p w:rsidR="00BE0CD2" w:rsidRPr="005A1A26" w:rsidRDefault="00BE0CD2" w:rsidP="00BE0CD2">
      <w:pPr>
        <w:pStyle w:val="Pergunta"/>
        <w:numPr>
          <w:ilvl w:val="0"/>
          <w:numId w:val="0"/>
        </w:numPr>
        <w:tabs>
          <w:tab w:val="clear" w:pos="284"/>
          <w:tab w:val="left" w:pos="0"/>
        </w:tabs>
        <w:rPr>
          <w:rFonts w:asciiTheme="minorHAnsi" w:hAnsiTheme="minorHAnsi"/>
          <w:szCs w:val="22"/>
        </w:rPr>
      </w:pPr>
      <w:r w:rsidRPr="005A1A26">
        <w:rPr>
          <w:rFonts w:asciiTheme="minorHAnsi" w:hAnsiTheme="minorHAnsi"/>
          <w:noProof/>
          <w:szCs w:val="22"/>
          <w:lang w:eastAsia="pt-PT"/>
        </w:rPr>
        <w:drawing>
          <wp:anchor distT="0" distB="0" distL="114300" distR="114300" simplePos="0" relativeHeight="251659264" behindDoc="1" locked="0" layoutInCell="1" allowOverlap="1" wp14:anchorId="66A0D08D" wp14:editId="426D940E">
            <wp:simplePos x="0" y="0"/>
            <wp:positionH relativeFrom="margin">
              <wp:align>center</wp:align>
            </wp:positionH>
            <wp:positionV relativeFrom="paragraph">
              <wp:posOffset>814070</wp:posOffset>
            </wp:positionV>
            <wp:extent cx="5821200" cy="2710800"/>
            <wp:effectExtent l="0" t="0" r="825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200" cy="27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1A26">
        <w:rPr>
          <w:rFonts w:asciiTheme="minorHAnsi" w:hAnsiTheme="minorHAnsi"/>
          <w:szCs w:val="22"/>
        </w:rPr>
        <w:t xml:space="preserve">Considere a seguinte rede, onde os </w:t>
      </w:r>
      <w:r w:rsidRPr="005A1A26">
        <w:rPr>
          <w:rFonts w:asciiTheme="minorHAnsi" w:hAnsiTheme="minorHAnsi"/>
          <w:i/>
          <w:szCs w:val="22"/>
        </w:rPr>
        <w:t>routers</w:t>
      </w:r>
      <w:r w:rsidRPr="005A1A26">
        <w:rPr>
          <w:rFonts w:asciiTheme="minorHAnsi" w:hAnsiTheme="minorHAnsi"/>
          <w:szCs w:val="22"/>
        </w:rPr>
        <w:t xml:space="preserve"> têm como IP das interfaces físicas o endereço acabado no seu número pertencente à rede onde estão ligados (Ex.: R</w:t>
      </w:r>
      <w:r w:rsidRPr="005A1A26">
        <w:rPr>
          <w:rFonts w:asciiTheme="minorHAnsi" w:hAnsiTheme="minorHAnsi"/>
          <w:szCs w:val="22"/>
          <w:u w:val="single"/>
        </w:rPr>
        <w:t>2</w:t>
      </w:r>
      <w:r w:rsidRPr="005A1A26">
        <w:rPr>
          <w:rFonts w:asciiTheme="minorHAnsi" w:hAnsiTheme="minorHAnsi"/>
          <w:szCs w:val="22"/>
        </w:rPr>
        <w:t xml:space="preserve"> (f0/</w:t>
      </w:r>
      <w:proofErr w:type="gramStart"/>
      <w:r w:rsidRPr="005A1A26">
        <w:rPr>
          <w:rFonts w:asciiTheme="minorHAnsi" w:hAnsiTheme="minorHAnsi"/>
          <w:szCs w:val="22"/>
        </w:rPr>
        <w:t>1)=10.</w:t>
      </w:r>
      <w:proofErr w:type="gramEnd"/>
      <w:r w:rsidRPr="005A1A26">
        <w:rPr>
          <w:rFonts w:asciiTheme="minorHAnsi" w:hAnsiTheme="minorHAnsi"/>
          <w:szCs w:val="22"/>
        </w:rPr>
        <w:t>0.13.</w:t>
      </w:r>
      <w:r w:rsidRPr="005A1A26">
        <w:rPr>
          <w:rFonts w:asciiTheme="minorHAnsi" w:hAnsiTheme="minorHAnsi"/>
          <w:szCs w:val="22"/>
          <w:u w:val="single"/>
        </w:rPr>
        <w:t>2</w:t>
      </w:r>
      <w:r w:rsidRPr="005A1A26">
        <w:rPr>
          <w:rFonts w:asciiTheme="minorHAnsi" w:hAnsiTheme="minorHAnsi"/>
          <w:szCs w:val="22"/>
        </w:rPr>
        <w:t xml:space="preserve">/24). E, têm como endereço da interface de </w:t>
      </w:r>
      <w:proofErr w:type="spellStart"/>
      <w:r w:rsidRPr="005A1A26">
        <w:rPr>
          <w:rFonts w:asciiTheme="minorHAnsi" w:hAnsiTheme="minorHAnsi"/>
          <w:i/>
          <w:szCs w:val="22"/>
        </w:rPr>
        <w:t>loopback</w:t>
      </w:r>
      <w:proofErr w:type="spellEnd"/>
      <w:r w:rsidRPr="005A1A26">
        <w:rPr>
          <w:rFonts w:asciiTheme="minorHAnsi" w:hAnsiTheme="minorHAnsi"/>
          <w:szCs w:val="22"/>
        </w:rPr>
        <w:t xml:space="preserve"> um endereço IP terminado no seu número retirado do bloco de endereços IP 172.16.0.0/24 (com máscara /32). Por exemplo o R</w:t>
      </w:r>
      <w:r w:rsidRPr="005A1A26">
        <w:rPr>
          <w:rFonts w:asciiTheme="minorHAnsi" w:hAnsiTheme="minorHAnsi"/>
          <w:szCs w:val="22"/>
          <w:u w:val="single"/>
        </w:rPr>
        <w:t>1</w:t>
      </w:r>
      <w:r w:rsidRPr="005A1A26">
        <w:rPr>
          <w:rFonts w:asciiTheme="minorHAnsi" w:hAnsiTheme="minorHAnsi"/>
          <w:szCs w:val="22"/>
        </w:rPr>
        <w:t xml:space="preserve"> (</w:t>
      </w:r>
      <w:proofErr w:type="gramStart"/>
      <w:r w:rsidRPr="005A1A26">
        <w:rPr>
          <w:rFonts w:asciiTheme="minorHAnsi" w:hAnsiTheme="minorHAnsi"/>
          <w:szCs w:val="22"/>
        </w:rPr>
        <w:t>lo0)=172.</w:t>
      </w:r>
      <w:proofErr w:type="gramEnd"/>
      <w:r w:rsidRPr="005A1A26">
        <w:rPr>
          <w:rFonts w:asciiTheme="minorHAnsi" w:hAnsiTheme="minorHAnsi"/>
          <w:szCs w:val="22"/>
        </w:rPr>
        <w:t>16.0.</w:t>
      </w:r>
      <w:r w:rsidRPr="005A1A26">
        <w:rPr>
          <w:rFonts w:asciiTheme="minorHAnsi" w:hAnsiTheme="minorHAnsi"/>
          <w:szCs w:val="22"/>
          <w:u w:val="single"/>
        </w:rPr>
        <w:t>1</w:t>
      </w:r>
      <w:r w:rsidRPr="005A1A26">
        <w:rPr>
          <w:rFonts w:asciiTheme="minorHAnsi" w:hAnsiTheme="minorHAnsi"/>
          <w:szCs w:val="22"/>
        </w:rPr>
        <w:t>/32.</w:t>
      </w:r>
      <w:r>
        <w:rPr>
          <w:rFonts w:asciiTheme="minorHAnsi" w:hAnsiTheme="minorHAnsi"/>
          <w:szCs w:val="22"/>
        </w:rPr>
        <w:t xml:space="preserve"> Assuma que o AS65004 é um AS </w:t>
      </w:r>
      <w:proofErr w:type="spellStart"/>
      <w:r w:rsidRPr="004E2DD7">
        <w:rPr>
          <w:rFonts w:asciiTheme="minorHAnsi" w:hAnsiTheme="minorHAnsi"/>
          <w:i/>
          <w:szCs w:val="22"/>
        </w:rPr>
        <w:t>multihomed</w:t>
      </w:r>
      <w:proofErr w:type="spellEnd"/>
      <w:r>
        <w:rPr>
          <w:rFonts w:asciiTheme="minorHAnsi" w:hAnsiTheme="minorHAnsi"/>
          <w:szCs w:val="22"/>
        </w:rPr>
        <w:t xml:space="preserve"> e não é um AS de trânsito.</w:t>
      </w:r>
    </w:p>
    <w:p w:rsidR="00BE0CD2" w:rsidRPr="005A1A26" w:rsidRDefault="00BE0CD2" w:rsidP="00BE0CD2">
      <w:pPr>
        <w:pStyle w:val="Pergunta"/>
        <w:ind w:left="360"/>
        <w:rPr>
          <w:rFonts w:asciiTheme="minorHAnsi" w:hAnsiTheme="minorHAnsi"/>
          <w:szCs w:val="22"/>
        </w:rPr>
      </w:pPr>
      <w:r w:rsidRPr="005A1A26">
        <w:rPr>
          <w:rFonts w:asciiTheme="minorHAnsi" w:hAnsiTheme="minorHAnsi"/>
          <w:szCs w:val="22"/>
        </w:rPr>
        <w:t>Se o BGP for configurado correctamente</w:t>
      </w:r>
      <w:r>
        <w:rPr>
          <w:rFonts w:asciiTheme="minorHAnsi" w:hAnsiTheme="minorHAnsi"/>
          <w:szCs w:val="22"/>
        </w:rPr>
        <w:t>, no R1</w:t>
      </w:r>
      <w:r w:rsidRPr="005A1A26">
        <w:rPr>
          <w:rFonts w:asciiTheme="minorHAnsi" w:hAnsiTheme="minorHAnsi"/>
          <w:szCs w:val="22"/>
        </w:rPr>
        <w:t xml:space="preserve"> qual será a informação de </w:t>
      </w:r>
      <w:proofErr w:type="spellStart"/>
      <w:r w:rsidRPr="005A1A26">
        <w:rPr>
          <w:rFonts w:asciiTheme="minorHAnsi" w:hAnsiTheme="minorHAnsi"/>
          <w:i/>
          <w:szCs w:val="22"/>
        </w:rPr>
        <w:t>ASPath</w:t>
      </w:r>
      <w:proofErr w:type="spellEnd"/>
      <w:r>
        <w:rPr>
          <w:rFonts w:asciiTheme="minorHAnsi" w:hAnsiTheme="minorHAnsi"/>
          <w:szCs w:val="22"/>
        </w:rPr>
        <w:t xml:space="preserve"> recebida para a rede 192.168.4</w:t>
      </w:r>
      <w:r w:rsidRPr="005A1A26">
        <w:rPr>
          <w:rFonts w:asciiTheme="minorHAnsi" w:hAnsiTheme="minorHAnsi"/>
          <w:szCs w:val="22"/>
        </w:rPr>
        <w:t>.0/24?</w:t>
      </w:r>
    </w:p>
    <w:p w:rsidR="00BE0CD2" w:rsidRPr="005A1A26" w:rsidRDefault="00BE0CD2" w:rsidP="00BE0CD2">
      <w:pPr>
        <w:pStyle w:val="Hipotese"/>
        <w:spacing w:before="80" w:after="80"/>
        <w:rPr>
          <w:rFonts w:asciiTheme="minorHAnsi" w:hAnsiTheme="minorHAnsi"/>
          <w:szCs w:val="22"/>
        </w:rPr>
      </w:pPr>
      <w:r w:rsidRPr="005A1A26">
        <w:rPr>
          <w:rFonts w:asciiTheme="minorHAnsi" w:hAnsiTheme="minorHAnsi"/>
          <w:szCs w:val="22"/>
        </w:rPr>
        <w:t>65003 6500</w:t>
      </w:r>
      <w:r>
        <w:rPr>
          <w:rFonts w:asciiTheme="minorHAnsi" w:hAnsiTheme="minorHAnsi"/>
          <w:szCs w:val="22"/>
        </w:rPr>
        <w:t>4</w:t>
      </w:r>
      <w:r w:rsidRPr="005A1A26">
        <w:rPr>
          <w:rFonts w:asciiTheme="minorHAnsi" w:hAnsiTheme="minorHAnsi"/>
          <w:szCs w:val="22"/>
        </w:rPr>
        <w:t xml:space="preserve"> </w:t>
      </w:r>
      <w:r w:rsidRPr="005A1A26">
        <w:rPr>
          <w:rFonts w:asciiTheme="minorHAnsi" w:hAnsiTheme="minorHAnsi"/>
          <w:vanish/>
          <w:color w:val="FF0000"/>
          <w:szCs w:val="22"/>
        </w:rPr>
        <w:t>V</w:t>
      </w:r>
    </w:p>
    <w:p w:rsidR="00BE0CD2" w:rsidRPr="005A1A26" w:rsidRDefault="00BE0CD2" w:rsidP="00BE0CD2">
      <w:pPr>
        <w:pStyle w:val="Hipotese"/>
        <w:spacing w:before="80" w:after="8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65002 65004</w:t>
      </w:r>
      <w:r w:rsidRPr="005A1A26">
        <w:rPr>
          <w:rFonts w:asciiTheme="minorHAnsi" w:hAnsiTheme="minorHAnsi"/>
          <w:szCs w:val="22"/>
        </w:rPr>
        <w:t xml:space="preserve"> </w:t>
      </w:r>
      <w:r w:rsidRPr="005A1A26">
        <w:rPr>
          <w:rFonts w:asciiTheme="minorHAnsi" w:hAnsiTheme="minorHAnsi"/>
          <w:vanish/>
          <w:color w:val="FF0000"/>
          <w:szCs w:val="22"/>
        </w:rPr>
        <w:t>V</w:t>
      </w:r>
    </w:p>
    <w:p w:rsidR="00BE0CD2" w:rsidRPr="005A1A26" w:rsidRDefault="00BE0CD2" w:rsidP="00BE0CD2">
      <w:pPr>
        <w:pStyle w:val="Hipotese"/>
        <w:spacing w:before="80" w:after="80"/>
        <w:rPr>
          <w:rFonts w:asciiTheme="minorHAnsi" w:hAnsiTheme="minorHAnsi"/>
          <w:szCs w:val="22"/>
        </w:rPr>
      </w:pPr>
      <w:r w:rsidRPr="005A1A26">
        <w:rPr>
          <w:rFonts w:asciiTheme="minorHAnsi" w:hAnsiTheme="minorHAnsi"/>
          <w:szCs w:val="22"/>
        </w:rPr>
        <w:t xml:space="preserve">65001 65001 </w:t>
      </w:r>
      <w:r w:rsidRPr="005A1A26">
        <w:rPr>
          <w:rFonts w:asciiTheme="minorHAnsi" w:hAnsiTheme="minorHAnsi"/>
          <w:vanish/>
          <w:color w:val="FF0000"/>
          <w:szCs w:val="22"/>
        </w:rPr>
        <w:t>F</w:t>
      </w:r>
    </w:p>
    <w:p w:rsidR="00BE0CD2" w:rsidRPr="005A1A26" w:rsidRDefault="00BE0CD2" w:rsidP="00BE0CD2">
      <w:pPr>
        <w:pStyle w:val="Hipotese"/>
        <w:spacing w:before="80" w:after="80"/>
        <w:rPr>
          <w:rFonts w:asciiTheme="minorHAnsi" w:hAnsiTheme="minorHAnsi"/>
          <w:szCs w:val="22"/>
        </w:rPr>
      </w:pPr>
      <w:r w:rsidRPr="005A1A26">
        <w:rPr>
          <w:rFonts w:asciiTheme="minorHAnsi" w:hAnsiTheme="minorHAnsi"/>
          <w:szCs w:val="22"/>
        </w:rPr>
        <w:t xml:space="preserve">65004 65002 65001 </w:t>
      </w:r>
      <w:r w:rsidRPr="005A1A26">
        <w:rPr>
          <w:rFonts w:asciiTheme="minorHAnsi" w:hAnsiTheme="minorHAnsi"/>
          <w:vanish/>
          <w:color w:val="FF0000"/>
          <w:szCs w:val="22"/>
        </w:rPr>
        <w:t>F</w:t>
      </w:r>
    </w:p>
    <w:p w:rsidR="00BE0CD2" w:rsidRPr="005A1A26" w:rsidRDefault="00BE0CD2" w:rsidP="00C15AD1">
      <w:pPr>
        <w:pStyle w:val="Pergunta"/>
        <w:keepNext/>
        <w:ind w:left="360" w:hanging="357"/>
        <w:rPr>
          <w:rFonts w:asciiTheme="minorHAnsi" w:hAnsiTheme="minorHAnsi"/>
          <w:szCs w:val="22"/>
        </w:rPr>
        <w:pPrChange w:id="3" w:author="Vitor Almeida" w:date="2014-03-18T01:51:00Z">
          <w:pPr>
            <w:pStyle w:val="Pergunta"/>
            <w:ind w:left="360"/>
          </w:pPr>
        </w:pPrChange>
      </w:pPr>
      <w:r w:rsidRPr="005A1A26">
        <w:rPr>
          <w:rFonts w:asciiTheme="minorHAnsi" w:hAnsiTheme="minorHAnsi"/>
          <w:szCs w:val="22"/>
        </w:rPr>
        <w:lastRenderedPageBreak/>
        <w:t>No R</w:t>
      </w:r>
      <w:r>
        <w:rPr>
          <w:rFonts w:asciiTheme="minorHAnsi" w:hAnsiTheme="minorHAnsi"/>
          <w:szCs w:val="22"/>
        </w:rPr>
        <w:t>3</w:t>
      </w:r>
      <w:r w:rsidRPr="005A1A26">
        <w:rPr>
          <w:rFonts w:asciiTheme="minorHAnsi" w:hAnsiTheme="minorHAnsi"/>
          <w:szCs w:val="22"/>
        </w:rPr>
        <w:t xml:space="preserve">, qual será o </w:t>
      </w:r>
      <w:proofErr w:type="spellStart"/>
      <w:r w:rsidRPr="005A1A26">
        <w:rPr>
          <w:rFonts w:asciiTheme="minorHAnsi" w:hAnsiTheme="minorHAnsi"/>
          <w:i/>
          <w:szCs w:val="22"/>
        </w:rPr>
        <w:t>next-hop</w:t>
      </w:r>
      <w:proofErr w:type="spellEnd"/>
      <w:r w:rsidRPr="005A1A26">
        <w:rPr>
          <w:rFonts w:asciiTheme="minorHAnsi" w:hAnsiTheme="minorHAnsi"/>
          <w:szCs w:val="22"/>
        </w:rPr>
        <w:t xml:space="preserve"> para a rede 192.168.</w:t>
      </w:r>
      <w:r>
        <w:rPr>
          <w:rFonts w:asciiTheme="minorHAnsi" w:hAnsiTheme="minorHAnsi"/>
          <w:szCs w:val="22"/>
        </w:rPr>
        <w:t>2</w:t>
      </w:r>
      <w:r w:rsidRPr="005A1A26">
        <w:rPr>
          <w:rFonts w:asciiTheme="minorHAnsi" w:hAnsiTheme="minorHAnsi"/>
          <w:szCs w:val="22"/>
        </w:rPr>
        <w:t>.0/24?</w:t>
      </w:r>
    </w:p>
    <w:p w:rsidR="00BE0CD2" w:rsidRPr="005A1A26" w:rsidRDefault="00BE0CD2" w:rsidP="00C15AD1">
      <w:pPr>
        <w:pStyle w:val="Hipotese"/>
        <w:keepNext/>
        <w:keepLines/>
        <w:spacing w:before="80" w:after="80"/>
        <w:ind w:hanging="357"/>
        <w:rPr>
          <w:rFonts w:asciiTheme="minorHAnsi" w:hAnsiTheme="minorHAnsi"/>
          <w:szCs w:val="22"/>
        </w:rPr>
        <w:pPrChange w:id="4" w:author="Vitor Almeida" w:date="2014-03-18T01:51:00Z">
          <w:pPr>
            <w:pStyle w:val="Hipotese"/>
            <w:spacing w:before="80" w:after="80"/>
          </w:pPr>
        </w:pPrChange>
      </w:pPr>
      <w:r>
        <w:rPr>
          <w:rFonts w:asciiTheme="minorHAnsi" w:hAnsiTheme="minorHAnsi"/>
          <w:szCs w:val="22"/>
        </w:rPr>
        <w:t>10.0.24.1</w:t>
      </w:r>
      <w:r w:rsidRPr="005A1A26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vanish/>
          <w:color w:val="FF0000"/>
          <w:szCs w:val="22"/>
        </w:rPr>
        <w:t>V</w:t>
      </w:r>
    </w:p>
    <w:p w:rsidR="00BE0CD2" w:rsidRPr="005A1A26" w:rsidRDefault="00BE0CD2" w:rsidP="00C15AD1">
      <w:pPr>
        <w:pStyle w:val="Hipotese"/>
        <w:keepNext/>
        <w:keepLines/>
        <w:spacing w:before="80" w:after="80"/>
        <w:ind w:hanging="357"/>
        <w:rPr>
          <w:rFonts w:asciiTheme="minorHAnsi" w:hAnsiTheme="minorHAnsi"/>
          <w:szCs w:val="22"/>
        </w:rPr>
        <w:pPrChange w:id="5" w:author="Vitor Almeida" w:date="2014-03-18T01:51:00Z">
          <w:pPr>
            <w:pStyle w:val="Hipotese"/>
            <w:spacing w:before="80" w:after="80"/>
          </w:pPr>
        </w:pPrChange>
      </w:pPr>
      <w:r>
        <w:rPr>
          <w:rFonts w:asciiTheme="minorHAnsi" w:hAnsiTheme="minorHAnsi"/>
          <w:szCs w:val="22"/>
        </w:rPr>
        <w:t>10.0.34</w:t>
      </w:r>
      <w:r w:rsidRPr="005A1A26">
        <w:rPr>
          <w:rFonts w:asciiTheme="minorHAnsi" w:hAnsiTheme="minorHAnsi"/>
          <w:szCs w:val="22"/>
        </w:rPr>
        <w:t>.</w:t>
      </w:r>
      <w:r>
        <w:rPr>
          <w:rFonts w:asciiTheme="minorHAnsi" w:hAnsiTheme="minorHAnsi"/>
          <w:szCs w:val="22"/>
        </w:rPr>
        <w:t>4</w:t>
      </w:r>
      <w:r w:rsidRPr="005A1A26">
        <w:rPr>
          <w:rFonts w:asciiTheme="minorHAnsi" w:hAnsiTheme="minorHAnsi"/>
          <w:vanish/>
          <w:color w:val="FF0000"/>
          <w:szCs w:val="22"/>
        </w:rPr>
        <w:t xml:space="preserve"> </w:t>
      </w:r>
      <w:r>
        <w:rPr>
          <w:rFonts w:asciiTheme="minorHAnsi" w:hAnsiTheme="minorHAnsi"/>
          <w:vanish/>
          <w:color w:val="FF0000"/>
          <w:szCs w:val="22"/>
        </w:rPr>
        <w:t>F</w:t>
      </w:r>
    </w:p>
    <w:p w:rsidR="00BE0CD2" w:rsidRPr="005A1A26" w:rsidRDefault="00BE0CD2" w:rsidP="00C15AD1">
      <w:pPr>
        <w:pStyle w:val="Hipotese"/>
        <w:keepNext/>
        <w:keepLines/>
        <w:spacing w:before="80" w:after="80"/>
        <w:ind w:hanging="357"/>
        <w:rPr>
          <w:rFonts w:asciiTheme="minorHAnsi" w:hAnsiTheme="minorHAnsi"/>
          <w:szCs w:val="22"/>
        </w:rPr>
        <w:pPrChange w:id="6" w:author="Vitor Almeida" w:date="2014-03-18T01:51:00Z">
          <w:pPr>
            <w:pStyle w:val="Hipotese"/>
            <w:spacing w:before="80" w:after="80"/>
          </w:pPr>
        </w:pPrChange>
      </w:pPr>
      <w:r w:rsidRPr="005A1A26">
        <w:rPr>
          <w:rFonts w:asciiTheme="minorHAnsi" w:hAnsiTheme="minorHAnsi"/>
          <w:szCs w:val="22"/>
        </w:rPr>
        <w:t xml:space="preserve">10.0.34.3 </w:t>
      </w:r>
      <w:r w:rsidRPr="005A1A26">
        <w:rPr>
          <w:rFonts w:asciiTheme="minorHAnsi" w:hAnsiTheme="minorHAnsi"/>
          <w:vanish/>
          <w:color w:val="FF0000"/>
          <w:szCs w:val="22"/>
        </w:rPr>
        <w:t>F</w:t>
      </w:r>
    </w:p>
    <w:p w:rsidR="00BE0CD2" w:rsidRPr="005A1A26" w:rsidRDefault="00BE0CD2" w:rsidP="00C15AD1">
      <w:pPr>
        <w:pStyle w:val="Hipotese"/>
        <w:keepNext/>
        <w:keepLines/>
        <w:spacing w:before="80" w:after="80"/>
        <w:ind w:hanging="357"/>
        <w:rPr>
          <w:rFonts w:asciiTheme="minorHAnsi" w:hAnsiTheme="minorHAnsi"/>
          <w:szCs w:val="22"/>
        </w:rPr>
        <w:pPrChange w:id="7" w:author="Vitor Almeida" w:date="2014-03-18T01:51:00Z">
          <w:pPr>
            <w:pStyle w:val="Hipotese"/>
            <w:spacing w:before="80" w:after="80"/>
          </w:pPr>
        </w:pPrChange>
      </w:pPr>
      <w:r>
        <w:rPr>
          <w:rFonts w:asciiTheme="minorHAnsi" w:hAnsiTheme="minorHAnsi"/>
          <w:szCs w:val="22"/>
        </w:rPr>
        <w:t>10.0.12.2</w:t>
      </w:r>
      <w:r w:rsidRPr="005A1A26">
        <w:rPr>
          <w:rFonts w:asciiTheme="minorHAnsi" w:hAnsiTheme="minorHAnsi"/>
          <w:szCs w:val="22"/>
        </w:rPr>
        <w:t xml:space="preserve"> </w:t>
      </w:r>
      <w:r w:rsidRPr="005A1A26">
        <w:rPr>
          <w:rFonts w:asciiTheme="minorHAnsi" w:hAnsiTheme="minorHAnsi"/>
          <w:vanish/>
          <w:color w:val="FF0000"/>
          <w:szCs w:val="22"/>
        </w:rPr>
        <w:t>F</w:t>
      </w:r>
    </w:p>
    <w:p w:rsidR="00BE0CD2" w:rsidRPr="005A1A26" w:rsidRDefault="00BE0CD2" w:rsidP="00BE0CD2">
      <w:pPr>
        <w:pStyle w:val="Hipotese"/>
        <w:spacing w:before="80" w:after="8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192.168.2.2</w:t>
      </w:r>
      <w:r w:rsidRPr="005A1A26">
        <w:rPr>
          <w:rFonts w:asciiTheme="minorHAnsi" w:hAnsiTheme="minorHAnsi"/>
          <w:szCs w:val="22"/>
        </w:rPr>
        <w:t xml:space="preserve"> </w:t>
      </w:r>
      <w:r w:rsidRPr="005A1A26">
        <w:rPr>
          <w:rFonts w:asciiTheme="minorHAnsi" w:hAnsiTheme="minorHAnsi"/>
          <w:vanish/>
          <w:color w:val="FF0000"/>
          <w:szCs w:val="22"/>
        </w:rPr>
        <w:t>F</w:t>
      </w:r>
    </w:p>
    <w:p w:rsidR="00BE0CD2" w:rsidRPr="005A1A26" w:rsidRDefault="00BE0CD2" w:rsidP="00BE0CD2">
      <w:pPr>
        <w:pStyle w:val="Pergunta"/>
        <w:keepNext/>
        <w:ind w:left="360" w:hanging="357"/>
        <w:rPr>
          <w:rFonts w:asciiTheme="minorHAnsi" w:hAnsiTheme="minorHAnsi"/>
          <w:szCs w:val="22"/>
        </w:rPr>
      </w:pPr>
      <w:r w:rsidRPr="005A1A26">
        <w:rPr>
          <w:rFonts w:asciiTheme="minorHAnsi" w:hAnsiTheme="minorHAnsi"/>
          <w:szCs w:val="22"/>
        </w:rPr>
        <w:t>Se o AS 6500</w:t>
      </w:r>
      <w:r>
        <w:rPr>
          <w:rFonts w:asciiTheme="minorHAnsi" w:hAnsiTheme="minorHAnsi"/>
          <w:szCs w:val="22"/>
        </w:rPr>
        <w:t>3</w:t>
      </w:r>
      <w:r w:rsidRPr="005A1A26">
        <w:rPr>
          <w:rFonts w:asciiTheme="minorHAnsi" w:hAnsiTheme="minorHAnsi"/>
          <w:szCs w:val="22"/>
        </w:rPr>
        <w:t xml:space="preserve"> pretender usar como ligação pre</w:t>
      </w:r>
      <w:r>
        <w:rPr>
          <w:rFonts w:asciiTheme="minorHAnsi" w:hAnsiTheme="minorHAnsi"/>
          <w:szCs w:val="22"/>
        </w:rPr>
        <w:t xml:space="preserve">ferencial para tráfego de saída (com destino o AS65002) </w:t>
      </w:r>
      <w:r w:rsidRPr="005A1A26">
        <w:rPr>
          <w:rFonts w:asciiTheme="minorHAnsi" w:hAnsiTheme="minorHAnsi"/>
          <w:szCs w:val="22"/>
        </w:rPr>
        <w:t>a ligação ao AS6500</w:t>
      </w:r>
      <w:r>
        <w:rPr>
          <w:rFonts w:asciiTheme="minorHAnsi" w:hAnsiTheme="minorHAnsi"/>
          <w:szCs w:val="22"/>
        </w:rPr>
        <w:t>4</w:t>
      </w:r>
      <w:r w:rsidRPr="005A1A26">
        <w:rPr>
          <w:rFonts w:asciiTheme="minorHAnsi" w:hAnsiTheme="minorHAnsi"/>
          <w:szCs w:val="22"/>
        </w:rPr>
        <w:t>, deve:</w:t>
      </w:r>
    </w:p>
    <w:p w:rsidR="00BE0CD2" w:rsidRPr="005A1A26" w:rsidRDefault="00BE0CD2" w:rsidP="00BE0CD2">
      <w:pPr>
        <w:pStyle w:val="Hipotese"/>
        <w:keepNext/>
        <w:keepLines/>
        <w:spacing w:before="80" w:after="80"/>
        <w:ind w:hanging="357"/>
        <w:rPr>
          <w:rFonts w:asciiTheme="minorHAnsi" w:hAnsiTheme="minorHAnsi"/>
          <w:szCs w:val="22"/>
        </w:rPr>
      </w:pPr>
      <w:r w:rsidRPr="005A1A26">
        <w:rPr>
          <w:rFonts w:asciiTheme="minorHAnsi" w:hAnsiTheme="minorHAnsi"/>
          <w:szCs w:val="22"/>
        </w:rPr>
        <w:t xml:space="preserve">Alterar o atributo </w:t>
      </w:r>
      <w:proofErr w:type="spellStart"/>
      <w:r w:rsidRPr="005A1A26">
        <w:rPr>
          <w:rFonts w:asciiTheme="minorHAnsi" w:hAnsiTheme="minorHAnsi"/>
          <w:i/>
          <w:szCs w:val="22"/>
        </w:rPr>
        <w:t>weight</w:t>
      </w:r>
      <w:proofErr w:type="spellEnd"/>
      <w:r w:rsidRPr="005A1A26">
        <w:rPr>
          <w:rFonts w:asciiTheme="minorHAnsi" w:hAnsiTheme="minorHAnsi"/>
          <w:szCs w:val="22"/>
        </w:rPr>
        <w:t xml:space="preserve"> usando um valor mais alto nas rotas recebidas do AS 6500</w:t>
      </w:r>
      <w:r>
        <w:rPr>
          <w:rFonts w:asciiTheme="minorHAnsi" w:hAnsiTheme="minorHAnsi"/>
          <w:szCs w:val="22"/>
        </w:rPr>
        <w:t>4</w:t>
      </w:r>
      <w:r w:rsidRPr="005A1A26">
        <w:rPr>
          <w:rFonts w:asciiTheme="minorHAnsi" w:hAnsiTheme="minorHAnsi"/>
          <w:vanish/>
          <w:color w:val="FF0000"/>
          <w:szCs w:val="22"/>
        </w:rPr>
        <w:t xml:space="preserve"> </w:t>
      </w:r>
      <w:r>
        <w:rPr>
          <w:rFonts w:asciiTheme="minorHAnsi" w:hAnsiTheme="minorHAnsi"/>
          <w:vanish/>
          <w:color w:val="FF0000"/>
          <w:szCs w:val="22"/>
        </w:rPr>
        <w:t>F</w:t>
      </w:r>
    </w:p>
    <w:p w:rsidR="00BE0CD2" w:rsidRPr="005A1A26" w:rsidRDefault="00BE0CD2" w:rsidP="00BE0CD2">
      <w:pPr>
        <w:pStyle w:val="Hipotese"/>
        <w:keepNext/>
        <w:keepLines/>
        <w:spacing w:before="80" w:after="80"/>
        <w:ind w:hanging="357"/>
        <w:rPr>
          <w:rFonts w:asciiTheme="minorHAnsi" w:hAnsiTheme="minorHAnsi"/>
          <w:szCs w:val="22"/>
        </w:rPr>
      </w:pPr>
      <w:r w:rsidRPr="005A1A26">
        <w:rPr>
          <w:rFonts w:asciiTheme="minorHAnsi" w:hAnsiTheme="minorHAnsi"/>
          <w:szCs w:val="22"/>
        </w:rPr>
        <w:t xml:space="preserve">Alterar o atributo </w:t>
      </w:r>
      <w:proofErr w:type="spellStart"/>
      <w:r w:rsidRPr="005A1A26">
        <w:rPr>
          <w:rFonts w:asciiTheme="minorHAnsi" w:hAnsiTheme="minorHAnsi"/>
          <w:i/>
          <w:szCs w:val="22"/>
        </w:rPr>
        <w:t>weight</w:t>
      </w:r>
      <w:proofErr w:type="spellEnd"/>
      <w:r w:rsidRPr="005A1A26">
        <w:rPr>
          <w:rFonts w:asciiTheme="minorHAnsi" w:hAnsiTheme="minorHAnsi"/>
          <w:szCs w:val="22"/>
        </w:rPr>
        <w:t xml:space="preserve"> usando um valor mais alto nas rotas enviadas para o AS 6500</w:t>
      </w:r>
      <w:r>
        <w:rPr>
          <w:rFonts w:asciiTheme="minorHAnsi" w:hAnsiTheme="minorHAnsi"/>
          <w:szCs w:val="22"/>
        </w:rPr>
        <w:t>4</w:t>
      </w:r>
      <w:r w:rsidRPr="005A1A26">
        <w:rPr>
          <w:rFonts w:asciiTheme="minorHAnsi" w:hAnsiTheme="minorHAnsi"/>
          <w:vanish/>
          <w:color w:val="FF0000"/>
          <w:szCs w:val="22"/>
        </w:rPr>
        <w:t>F</w:t>
      </w:r>
    </w:p>
    <w:p w:rsidR="00BE0CD2" w:rsidRPr="005A1A26" w:rsidRDefault="00BE0CD2" w:rsidP="00BE0CD2">
      <w:pPr>
        <w:pStyle w:val="Hipotese"/>
        <w:keepNext/>
        <w:keepLines/>
        <w:spacing w:before="80" w:after="80"/>
        <w:ind w:hanging="357"/>
        <w:rPr>
          <w:rFonts w:asciiTheme="minorHAnsi" w:hAnsiTheme="minorHAnsi"/>
          <w:szCs w:val="22"/>
        </w:rPr>
      </w:pPr>
      <w:r w:rsidRPr="005A1A26">
        <w:rPr>
          <w:rFonts w:asciiTheme="minorHAnsi" w:hAnsiTheme="minorHAnsi"/>
          <w:szCs w:val="22"/>
        </w:rPr>
        <w:t xml:space="preserve">Alterar o atributo </w:t>
      </w:r>
      <w:r>
        <w:rPr>
          <w:rFonts w:asciiTheme="minorHAnsi" w:hAnsiTheme="minorHAnsi"/>
          <w:i/>
          <w:szCs w:val="22"/>
        </w:rPr>
        <w:t>MED</w:t>
      </w:r>
      <w:r w:rsidRPr="005A1A26">
        <w:rPr>
          <w:rFonts w:asciiTheme="minorHAnsi" w:hAnsiTheme="minorHAnsi"/>
          <w:szCs w:val="22"/>
        </w:rPr>
        <w:t xml:space="preserve"> usando um valor mais baixo nas rotas recebidas do AS 6500</w:t>
      </w:r>
      <w:r>
        <w:rPr>
          <w:rFonts w:asciiTheme="minorHAnsi" w:hAnsiTheme="minorHAnsi"/>
          <w:szCs w:val="22"/>
        </w:rPr>
        <w:t>1</w:t>
      </w:r>
      <w:r w:rsidRPr="005A1A26">
        <w:rPr>
          <w:rFonts w:asciiTheme="minorHAnsi" w:hAnsiTheme="minorHAnsi"/>
          <w:vanish/>
          <w:color w:val="FF0000"/>
          <w:szCs w:val="22"/>
        </w:rPr>
        <w:t xml:space="preserve"> F</w:t>
      </w:r>
    </w:p>
    <w:p w:rsidR="00BE0CD2" w:rsidRPr="001A1B3D" w:rsidRDefault="00BE0CD2" w:rsidP="00BE0CD2">
      <w:pPr>
        <w:pStyle w:val="Hipotese"/>
        <w:keepLines/>
        <w:spacing w:before="80" w:after="80"/>
        <w:ind w:hanging="357"/>
        <w:rPr>
          <w:rFonts w:asciiTheme="minorHAnsi" w:hAnsiTheme="minorHAnsi"/>
          <w:szCs w:val="22"/>
        </w:rPr>
      </w:pPr>
      <w:r w:rsidRPr="005A1A26">
        <w:rPr>
          <w:rFonts w:asciiTheme="minorHAnsi" w:hAnsiTheme="minorHAnsi"/>
          <w:szCs w:val="22"/>
        </w:rPr>
        <w:t xml:space="preserve">Alterar o atributo </w:t>
      </w:r>
      <w:r>
        <w:rPr>
          <w:rFonts w:asciiTheme="minorHAnsi" w:hAnsiTheme="minorHAnsi"/>
          <w:i/>
          <w:szCs w:val="22"/>
        </w:rPr>
        <w:t>MED</w:t>
      </w:r>
      <w:r w:rsidRPr="005A1A26">
        <w:rPr>
          <w:rFonts w:asciiTheme="minorHAnsi" w:hAnsiTheme="minorHAnsi"/>
          <w:szCs w:val="22"/>
        </w:rPr>
        <w:t xml:space="preserve"> usando um valor mais baixo nas rotas recebidas do AS 65002</w:t>
      </w:r>
      <w:r w:rsidRPr="005A1A26">
        <w:rPr>
          <w:rFonts w:asciiTheme="minorHAnsi" w:hAnsiTheme="minorHAnsi"/>
          <w:vanish/>
          <w:color w:val="FF0000"/>
          <w:szCs w:val="22"/>
        </w:rPr>
        <w:t xml:space="preserve"> F</w:t>
      </w:r>
    </w:p>
    <w:p w:rsidR="00BE0CD2" w:rsidRPr="005A1A26" w:rsidRDefault="00BE0CD2" w:rsidP="00BE0CD2">
      <w:pPr>
        <w:pStyle w:val="Hipotese"/>
        <w:keepLines/>
        <w:spacing w:before="80" w:after="80"/>
        <w:ind w:hanging="357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Nenhuma das anteriores funciona </w:t>
      </w:r>
      <w:r>
        <w:rPr>
          <w:rFonts w:asciiTheme="minorHAnsi" w:hAnsiTheme="minorHAnsi"/>
          <w:vanish/>
          <w:color w:val="FF0000"/>
          <w:szCs w:val="22"/>
        </w:rPr>
        <w:t>V, o as 65004 não faz trânsito</w:t>
      </w:r>
    </w:p>
    <w:p w:rsidR="00C4502D" w:rsidDel="00C15AD1" w:rsidRDefault="00C4502D" w:rsidP="00C15AD1">
      <w:pPr>
        <w:pStyle w:val="Pergunta"/>
        <w:keepLines w:val="0"/>
        <w:numPr>
          <w:ilvl w:val="0"/>
          <w:numId w:val="0"/>
        </w:numPr>
        <w:tabs>
          <w:tab w:val="clear" w:pos="284"/>
        </w:tabs>
        <w:spacing w:after="60"/>
        <w:outlineLvl w:val="0"/>
        <w:rPr>
          <w:del w:id="8" w:author="Vitor Almeida" w:date="2014-03-18T01:52:00Z"/>
          <w:rFonts w:asciiTheme="minorHAnsi" w:hAnsiTheme="minorHAnsi"/>
          <w:sz w:val="24"/>
        </w:rPr>
        <w:pPrChange w:id="9" w:author="Vitor Almeida" w:date="2014-03-18T01:52:00Z">
          <w:pPr>
            <w:pStyle w:val="Pergunta"/>
            <w:keepLines w:val="0"/>
            <w:numPr>
              <w:numId w:val="0"/>
            </w:numPr>
            <w:tabs>
              <w:tab w:val="clear" w:pos="284"/>
            </w:tabs>
            <w:spacing w:after="60"/>
            <w:outlineLvl w:val="0"/>
          </w:pPr>
        </w:pPrChange>
      </w:pPr>
      <w:bookmarkStart w:id="10" w:name="_GoBack"/>
      <w:bookmarkEnd w:id="10"/>
    </w:p>
    <w:p w:rsidR="00687EEC" w:rsidRPr="00923A91" w:rsidRDefault="00687EEC" w:rsidP="00923A91">
      <w:pPr>
        <w:pStyle w:val="Pergunta"/>
        <w:ind w:left="426"/>
      </w:pPr>
      <w:r w:rsidRPr="00923A91">
        <w:t>O BGP:</w:t>
      </w:r>
    </w:p>
    <w:p w:rsidR="00BB0679" w:rsidRPr="00034C9B" w:rsidRDefault="00DC1901" w:rsidP="00BB0679">
      <w:pPr>
        <w:pStyle w:val="Hipotese"/>
      </w:pPr>
      <w:r>
        <w:t>Possui mecanismos para</w:t>
      </w:r>
      <w:r w:rsidRPr="00034C9B">
        <w:t xml:space="preserve"> </w:t>
      </w:r>
      <w:r w:rsidR="00D768F8">
        <w:t>correcção de erros</w:t>
      </w:r>
      <w:r w:rsidR="00BB0679" w:rsidRPr="00034C9B">
        <w:t xml:space="preserve"> </w:t>
      </w:r>
      <w:r w:rsidR="00BB0679" w:rsidRPr="00034C9B">
        <w:rPr>
          <w:vanish/>
          <w:color w:val="FF0000"/>
        </w:rPr>
        <w:t>F</w:t>
      </w:r>
    </w:p>
    <w:p w:rsidR="00687EEC" w:rsidRPr="0015699B" w:rsidRDefault="00687EEC" w:rsidP="0015699B">
      <w:pPr>
        <w:pStyle w:val="Hipotese"/>
      </w:pPr>
      <w:r w:rsidRPr="0015699B">
        <w:t xml:space="preserve">Usa </w:t>
      </w:r>
      <w:r w:rsidR="00D768F8">
        <w:t xml:space="preserve">o protocolo </w:t>
      </w:r>
      <w:r w:rsidRPr="0015699B">
        <w:t xml:space="preserve">TCP para o envio de mensagens </w:t>
      </w:r>
      <w:proofErr w:type="spellStart"/>
      <w:r w:rsidRPr="0015699B">
        <w:t>iBGP</w:t>
      </w:r>
      <w:proofErr w:type="spellEnd"/>
      <w:r w:rsidRPr="0015699B">
        <w:t xml:space="preserve"> e mensagens </w:t>
      </w:r>
      <w:proofErr w:type="spellStart"/>
      <w:r w:rsidRPr="0015699B">
        <w:t>eBGP</w:t>
      </w:r>
      <w:proofErr w:type="spellEnd"/>
      <w:r w:rsidRPr="0015699B">
        <w:t xml:space="preserve"> </w:t>
      </w:r>
      <w:r w:rsidRPr="0015699B">
        <w:rPr>
          <w:vanish/>
          <w:color w:val="FF0000"/>
        </w:rPr>
        <w:t>V</w:t>
      </w:r>
    </w:p>
    <w:p w:rsidR="00BB0679" w:rsidRPr="00034C9B" w:rsidRDefault="00BB0679" w:rsidP="00BB0679">
      <w:pPr>
        <w:pStyle w:val="Hipotese"/>
      </w:pPr>
      <w:r w:rsidRPr="00034C9B">
        <w:t>U</w:t>
      </w:r>
      <w:r w:rsidR="00D768F8">
        <w:t xml:space="preserve">sa o protocolo </w:t>
      </w:r>
      <w:r w:rsidRPr="00034C9B">
        <w:t xml:space="preserve">UDP para o envio de mensagens </w:t>
      </w:r>
      <w:proofErr w:type="spellStart"/>
      <w:r w:rsidRPr="00034C9B">
        <w:t>iBGP</w:t>
      </w:r>
      <w:proofErr w:type="spellEnd"/>
      <w:r w:rsidRPr="00034C9B">
        <w:t xml:space="preserve"> e mensagens </w:t>
      </w:r>
      <w:proofErr w:type="spellStart"/>
      <w:r w:rsidRPr="00034C9B">
        <w:t>eBGP</w:t>
      </w:r>
      <w:proofErr w:type="spellEnd"/>
      <w:r w:rsidRPr="00034C9B">
        <w:t xml:space="preserve"> </w:t>
      </w:r>
      <w:r w:rsidRPr="00034C9B">
        <w:rPr>
          <w:vanish/>
          <w:color w:val="FF0000"/>
        </w:rPr>
        <w:t>F</w:t>
      </w:r>
    </w:p>
    <w:p w:rsidR="00C61F3F" w:rsidRPr="00034C9B" w:rsidRDefault="00C61F3F" w:rsidP="00C61F3F">
      <w:pPr>
        <w:pStyle w:val="Hipotese"/>
      </w:pPr>
      <w:r w:rsidRPr="00034C9B">
        <w:t>Usa</w:t>
      </w:r>
      <w:r w:rsidR="00D768F8">
        <w:t xml:space="preserve"> comunicação</w:t>
      </w:r>
      <w:r w:rsidRPr="00034C9B">
        <w:t xml:space="preserve"> </w:t>
      </w:r>
      <w:proofErr w:type="spellStart"/>
      <w:r w:rsidRPr="00034C9B">
        <w:rPr>
          <w:i/>
        </w:rPr>
        <w:t>multicast</w:t>
      </w:r>
      <w:proofErr w:type="spellEnd"/>
      <w:r w:rsidRPr="00034C9B">
        <w:t xml:space="preserve"> IP para o envio de mensagens </w:t>
      </w:r>
      <w:proofErr w:type="spellStart"/>
      <w:r w:rsidRPr="00034C9B">
        <w:t>iBGP</w:t>
      </w:r>
      <w:r w:rsidRPr="00034C9B">
        <w:rPr>
          <w:vanish/>
          <w:color w:val="FF0000"/>
        </w:rPr>
        <w:t>F</w:t>
      </w:r>
      <w:proofErr w:type="spellEnd"/>
    </w:p>
    <w:p w:rsidR="00663DA2" w:rsidRPr="00034C9B" w:rsidRDefault="00663DA2" w:rsidP="00923A91">
      <w:pPr>
        <w:pStyle w:val="Pergunta"/>
        <w:ind w:left="426"/>
      </w:pPr>
      <w:r w:rsidRPr="00034C9B">
        <w:t xml:space="preserve">O </w:t>
      </w:r>
      <w:proofErr w:type="spellStart"/>
      <w:r w:rsidRPr="006109BA">
        <w:rPr>
          <w:i/>
        </w:rPr>
        <w:t>multicast</w:t>
      </w:r>
      <w:proofErr w:type="spellEnd"/>
      <w:r w:rsidRPr="00034C9B">
        <w:t xml:space="preserve"> nível 3 e nível 2 estão relacionados entre eles. Indique que endereço destino MAC será usado numa trama </w:t>
      </w:r>
      <w:r w:rsidRPr="006109BA">
        <w:rPr>
          <w:i/>
        </w:rPr>
        <w:t>Ethernet</w:t>
      </w:r>
      <w:r w:rsidRPr="00034C9B">
        <w:t xml:space="preserve"> que transporte um </w:t>
      </w:r>
      <w:proofErr w:type="spellStart"/>
      <w:r w:rsidRPr="00034C9B">
        <w:t>datagrama</w:t>
      </w:r>
      <w:proofErr w:type="spellEnd"/>
      <w:r w:rsidRPr="00034C9B">
        <w:t xml:space="preserve"> IP destinado ao endereço de </w:t>
      </w:r>
      <w:proofErr w:type="spellStart"/>
      <w:r w:rsidRPr="006109BA">
        <w:rPr>
          <w:i/>
        </w:rPr>
        <w:t>multicast</w:t>
      </w:r>
      <w:proofErr w:type="spellEnd"/>
      <w:r w:rsidRPr="00034C9B">
        <w:t xml:space="preserve"> </w:t>
      </w:r>
      <w:r w:rsidR="00DC1901" w:rsidRPr="00034C9B">
        <w:t>22</w:t>
      </w:r>
      <w:r w:rsidR="00DC1901">
        <w:t>5</w:t>
      </w:r>
      <w:r w:rsidRPr="00034C9B">
        <w:t>.194.</w:t>
      </w:r>
      <w:r w:rsidR="00D768F8">
        <w:t>21</w:t>
      </w:r>
      <w:r w:rsidRPr="00034C9B">
        <w:t>.</w:t>
      </w:r>
      <w:r w:rsidR="00BB0679">
        <w:t>2</w:t>
      </w:r>
      <w:r w:rsidR="00D768F8">
        <w:t>7</w:t>
      </w:r>
      <w:r w:rsidRPr="00034C9B">
        <w:t>?</w:t>
      </w:r>
    </w:p>
    <w:p w:rsidR="00663DA2" w:rsidRPr="00034C9B" w:rsidRDefault="00663DA2" w:rsidP="00663DA2">
      <w:pPr>
        <w:pStyle w:val="Hipotese"/>
        <w:spacing w:before="80" w:after="80"/>
      </w:pPr>
      <w:r w:rsidRPr="00034C9B">
        <w:t>00-00-E0-C2-</w:t>
      </w:r>
      <w:r w:rsidR="00DC1901" w:rsidRPr="00034C9B">
        <w:t>1</w:t>
      </w:r>
      <w:r w:rsidR="00D768F8">
        <w:t>5</w:t>
      </w:r>
      <w:r w:rsidRPr="00034C9B">
        <w:t>-</w:t>
      </w:r>
      <w:r w:rsidR="005D3206">
        <w:t>1B</w:t>
      </w:r>
    </w:p>
    <w:p w:rsidR="00663DA2" w:rsidRPr="00034C9B" w:rsidRDefault="00663DA2" w:rsidP="00663DA2">
      <w:pPr>
        <w:pStyle w:val="Hipotese"/>
        <w:spacing w:before="80" w:after="80"/>
      </w:pPr>
      <w:r w:rsidRPr="00034C9B">
        <w:t>01-00-5E-02-</w:t>
      </w:r>
      <w:r w:rsidR="00DC1901" w:rsidRPr="00034C9B">
        <w:t>1</w:t>
      </w:r>
      <w:r w:rsidR="00D768F8">
        <w:t>5</w:t>
      </w:r>
      <w:r w:rsidRPr="00034C9B">
        <w:t>-</w:t>
      </w:r>
      <w:r w:rsidR="005D3206">
        <w:t>1B</w:t>
      </w:r>
    </w:p>
    <w:p w:rsidR="00663DA2" w:rsidRPr="00034C9B" w:rsidRDefault="00663DA2" w:rsidP="00663DA2">
      <w:pPr>
        <w:pStyle w:val="Hipotese"/>
        <w:spacing w:before="80" w:after="80"/>
      </w:pPr>
      <w:r w:rsidRPr="00034C9B">
        <w:t>01-00-5E-42-</w:t>
      </w:r>
      <w:r w:rsidR="00DC1901" w:rsidRPr="00034C9B">
        <w:t>1</w:t>
      </w:r>
      <w:r w:rsidR="00D768F8">
        <w:t>5</w:t>
      </w:r>
      <w:r w:rsidRPr="00034C9B">
        <w:t>-</w:t>
      </w:r>
      <w:r w:rsidR="005D3206">
        <w:t>1B</w:t>
      </w:r>
      <w:r w:rsidR="005D3206" w:rsidRPr="00034C9B">
        <w:t xml:space="preserve"> </w:t>
      </w:r>
      <w:r w:rsidRPr="00034C9B">
        <w:rPr>
          <w:vanish/>
          <w:color w:val="FF0000"/>
        </w:rPr>
        <w:t>#</w:t>
      </w:r>
    </w:p>
    <w:p w:rsidR="00663DA2" w:rsidRPr="0015699B" w:rsidRDefault="00663DA2" w:rsidP="0015699B">
      <w:pPr>
        <w:pStyle w:val="Hipotese"/>
        <w:spacing w:before="80" w:after="80"/>
      </w:pPr>
      <w:r w:rsidRPr="00034C9B">
        <w:t>01-00-5E-C2-</w:t>
      </w:r>
      <w:r w:rsidR="00DC1901" w:rsidRPr="00034C9B">
        <w:t>1</w:t>
      </w:r>
      <w:r w:rsidR="00D768F8">
        <w:t>5</w:t>
      </w:r>
      <w:r w:rsidRPr="00034C9B">
        <w:t>-</w:t>
      </w:r>
      <w:r w:rsidR="005D3206">
        <w:t>1B</w:t>
      </w:r>
    </w:p>
    <w:p w:rsidR="009B369A" w:rsidRPr="00923A91" w:rsidRDefault="009B369A" w:rsidP="00923A91">
      <w:pPr>
        <w:pStyle w:val="Pergunta"/>
        <w:ind w:left="426"/>
      </w:pPr>
      <w:r w:rsidRPr="00923A91">
        <w:t xml:space="preserve">Considere uma rede com um </w:t>
      </w:r>
      <w:proofErr w:type="gramStart"/>
      <w:r w:rsidRPr="005D3206">
        <w:rPr>
          <w:i/>
        </w:rPr>
        <w:t>router</w:t>
      </w:r>
      <w:proofErr w:type="gramEnd"/>
      <w:r w:rsidRPr="00923A91">
        <w:t xml:space="preserve"> e </w:t>
      </w:r>
      <w:r w:rsidR="00604004" w:rsidRPr="00923A91">
        <w:t xml:space="preserve">vários </w:t>
      </w:r>
      <w:r w:rsidRPr="00923A91">
        <w:t>PC a correr IGMPv2. Indique:</w:t>
      </w:r>
    </w:p>
    <w:p w:rsidR="009B369A" w:rsidRPr="008341E5" w:rsidRDefault="009B369A">
      <w:pPr>
        <w:pStyle w:val="Hipotese"/>
      </w:pPr>
      <w:r w:rsidRPr="008341E5">
        <w:t xml:space="preserve">Todas as mensagens do tipo </w:t>
      </w:r>
      <w:proofErr w:type="spellStart"/>
      <w:r w:rsidRPr="008341E5">
        <w:t>Query</w:t>
      </w:r>
      <w:proofErr w:type="spellEnd"/>
      <w:r w:rsidRPr="008341E5">
        <w:t xml:space="preserve"> são enviadas para o endereço </w:t>
      </w:r>
      <w:proofErr w:type="spellStart"/>
      <w:r w:rsidRPr="0015699B">
        <w:rPr>
          <w:i/>
        </w:rPr>
        <w:t>multicast</w:t>
      </w:r>
      <w:proofErr w:type="spellEnd"/>
      <w:r w:rsidRPr="008341E5">
        <w:t xml:space="preserve"> dos grupos ativos</w:t>
      </w:r>
      <w:r w:rsidRPr="008341E5">
        <w:rPr>
          <w:vanish/>
          <w:color w:val="FF0000"/>
        </w:rPr>
        <w:t xml:space="preserve"> </w:t>
      </w:r>
      <w:r>
        <w:rPr>
          <w:vanish/>
          <w:color w:val="FF0000"/>
        </w:rPr>
        <w:t>F</w:t>
      </w:r>
    </w:p>
    <w:p w:rsidR="009B369A" w:rsidRPr="008341E5" w:rsidRDefault="009B369A">
      <w:pPr>
        <w:pStyle w:val="Hipotese"/>
      </w:pPr>
      <w:r w:rsidRPr="008341E5">
        <w:t xml:space="preserve">Todos os PC têm de enviar mensagens de </w:t>
      </w:r>
      <w:proofErr w:type="spellStart"/>
      <w:r w:rsidRPr="008341E5">
        <w:t>Leave</w:t>
      </w:r>
      <w:proofErr w:type="spellEnd"/>
      <w:r w:rsidRPr="008341E5">
        <w:t xml:space="preserve"> quando abandonam o grupo </w:t>
      </w:r>
      <w:r w:rsidR="00BB0679">
        <w:t xml:space="preserve">independentemente do </w:t>
      </w:r>
      <w:proofErr w:type="gramStart"/>
      <w:r w:rsidRPr="008341E5">
        <w:rPr>
          <w:i/>
        </w:rPr>
        <w:t>router</w:t>
      </w:r>
      <w:proofErr w:type="gramEnd"/>
      <w:r w:rsidRPr="008341E5">
        <w:t xml:space="preserve"> correr IGMPv1</w:t>
      </w:r>
      <w:r w:rsidR="00BB0679">
        <w:t xml:space="preserve"> ou </w:t>
      </w:r>
      <w:r w:rsidR="00BB0679" w:rsidRPr="008341E5">
        <w:t>IGMPv</w:t>
      </w:r>
      <w:r w:rsidR="00BB0679">
        <w:t>2</w:t>
      </w:r>
      <w:r w:rsidRPr="008341E5">
        <w:rPr>
          <w:vanish/>
          <w:color w:val="FF0000"/>
        </w:rPr>
        <w:t xml:space="preserve"> </w:t>
      </w:r>
      <w:r>
        <w:rPr>
          <w:vanish/>
          <w:color w:val="FF0000"/>
        </w:rPr>
        <w:t>F</w:t>
      </w:r>
    </w:p>
    <w:p w:rsidR="00BB0679" w:rsidRPr="008341E5" w:rsidRDefault="00BB0679" w:rsidP="00BB0679">
      <w:pPr>
        <w:pStyle w:val="Hipotese"/>
      </w:pPr>
      <w:r w:rsidRPr="008341E5">
        <w:t xml:space="preserve">O tempo de resposta máxima de um PC </w:t>
      </w:r>
      <w:r w:rsidR="00DC1901">
        <w:t>a</w:t>
      </w:r>
      <w:r w:rsidRPr="008341E5">
        <w:t xml:space="preserve"> uma mensagem do tipo </w:t>
      </w:r>
      <w:proofErr w:type="spellStart"/>
      <w:r w:rsidRPr="008341E5">
        <w:t>Query</w:t>
      </w:r>
      <w:proofErr w:type="spellEnd"/>
      <w:r w:rsidRPr="008341E5">
        <w:t xml:space="preserve"> pode ser controlado pelo </w:t>
      </w:r>
      <w:proofErr w:type="gramStart"/>
      <w:r w:rsidRPr="00034C9B">
        <w:rPr>
          <w:i/>
        </w:rPr>
        <w:t>router</w:t>
      </w:r>
      <w:proofErr w:type="gramEnd"/>
      <w:r w:rsidRPr="008341E5">
        <w:t xml:space="preserve"> </w:t>
      </w:r>
      <w:r>
        <w:rPr>
          <w:vanish/>
          <w:color w:val="FF0000"/>
        </w:rPr>
        <w:t>V</w:t>
      </w:r>
    </w:p>
    <w:p w:rsidR="00BB0679" w:rsidRPr="008341E5" w:rsidRDefault="00BB0679" w:rsidP="00BB0679">
      <w:pPr>
        <w:pStyle w:val="Hipotese"/>
      </w:pPr>
      <w:r w:rsidRPr="008341E5">
        <w:t xml:space="preserve">As mensagens IGMP são </w:t>
      </w:r>
      <w:r w:rsidR="00C4502D">
        <w:t xml:space="preserve">encapsuladas </w:t>
      </w:r>
      <w:r w:rsidRPr="008341E5">
        <w:t xml:space="preserve">em </w:t>
      </w:r>
      <w:proofErr w:type="spellStart"/>
      <w:r w:rsidRPr="008341E5">
        <w:t>datagramas</w:t>
      </w:r>
      <w:proofErr w:type="spellEnd"/>
      <w:r w:rsidRPr="008341E5">
        <w:t xml:space="preserve"> IP </w:t>
      </w:r>
      <w:r>
        <w:rPr>
          <w:vanish/>
          <w:color w:val="FF0000"/>
        </w:rPr>
        <w:t>V</w:t>
      </w:r>
    </w:p>
    <w:p w:rsidR="009B369A" w:rsidRPr="008341E5" w:rsidRDefault="00C4502D">
      <w:pPr>
        <w:pStyle w:val="Hipotese"/>
      </w:pPr>
      <w:r>
        <w:t xml:space="preserve">Quando </w:t>
      </w:r>
      <w:r w:rsidR="009B369A" w:rsidRPr="008341E5">
        <w:t xml:space="preserve">um </w:t>
      </w:r>
      <w:proofErr w:type="gramStart"/>
      <w:r w:rsidR="009B369A" w:rsidRPr="0015699B">
        <w:rPr>
          <w:i/>
        </w:rPr>
        <w:t>router</w:t>
      </w:r>
      <w:proofErr w:type="gramEnd"/>
      <w:r w:rsidR="009B369A" w:rsidRPr="008341E5">
        <w:t xml:space="preserve"> envia uma mensagem do tipo </w:t>
      </w:r>
      <w:proofErr w:type="spellStart"/>
      <w:r w:rsidR="009B369A" w:rsidRPr="008341E5">
        <w:t>Query</w:t>
      </w:r>
      <w:proofErr w:type="spellEnd"/>
      <w:r w:rsidR="009B369A" w:rsidRPr="008341E5">
        <w:t xml:space="preserve"> todos os PC respondem</w:t>
      </w:r>
      <w:r w:rsidR="00BB0679">
        <w:t xml:space="preserve"> sempre</w:t>
      </w:r>
      <w:r w:rsidR="009B369A" w:rsidRPr="008341E5">
        <w:t xml:space="preserve"> com uma mensagem de </w:t>
      </w:r>
      <w:proofErr w:type="spellStart"/>
      <w:r w:rsidR="00604004">
        <w:t>R</w:t>
      </w:r>
      <w:r w:rsidR="00604004" w:rsidRPr="008341E5">
        <w:t>eport</w:t>
      </w:r>
      <w:proofErr w:type="spellEnd"/>
      <w:r w:rsidR="00604004" w:rsidRPr="008341E5">
        <w:rPr>
          <w:vanish/>
          <w:color w:val="FF0000"/>
        </w:rPr>
        <w:t xml:space="preserve"> </w:t>
      </w:r>
      <w:r w:rsidR="009B369A">
        <w:rPr>
          <w:vanish/>
          <w:color w:val="FF0000"/>
        </w:rPr>
        <w:t>F</w:t>
      </w:r>
    </w:p>
    <w:sectPr w:rsidR="009B369A" w:rsidRPr="008341E5" w:rsidSect="00E06188">
      <w:headerReference w:type="default" r:id="rId13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F65" w:rsidRDefault="00671F65" w:rsidP="00975916">
      <w:r>
        <w:separator/>
      </w:r>
    </w:p>
  </w:endnote>
  <w:endnote w:type="continuationSeparator" w:id="0">
    <w:p w:rsidR="00671F65" w:rsidRDefault="00671F65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F65" w:rsidRDefault="00671F65" w:rsidP="00975916">
      <w:r>
        <w:separator/>
      </w:r>
    </w:p>
  </w:footnote>
  <w:footnote w:type="continuationSeparator" w:id="0">
    <w:p w:rsidR="00671F65" w:rsidRDefault="00671F65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286" w:rsidRDefault="00500286" w:rsidP="00063A62">
    <w:pPr>
      <w:pStyle w:val="Title"/>
    </w:pPr>
    <w:r>
      <w:t xml:space="preserve">Exame </w:t>
    </w:r>
    <w:r w:rsidR="00063A62">
      <w:t>época especial –</w:t>
    </w:r>
    <w:r>
      <w:t xml:space="preserve"> </w:t>
    </w:r>
    <w:r w:rsidR="00BB0679">
      <w:t>1</w:t>
    </w:r>
    <w:r w:rsidR="00BE0CD2">
      <w:t>8</w:t>
    </w:r>
    <w:r>
      <w:t>/0</w:t>
    </w:r>
    <w:r w:rsidR="00BE0CD2">
      <w:t>3</w:t>
    </w:r>
    <w:r>
      <w:t>/2014</w:t>
    </w:r>
  </w:p>
  <w:p w:rsidR="00500286" w:rsidRDefault="00500286" w:rsidP="00975916">
    <w:pPr>
      <w:pStyle w:val="Subtitle"/>
    </w:pPr>
    <w:r>
      <w:t>RI – ADEETC/ISEL/IPL</w:t>
    </w:r>
    <w:r>
      <w:tab/>
    </w:r>
    <w:r>
      <w:tab/>
      <w:t>Semestre de Inverno 2013/2014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C0E5F"/>
    <w:multiLevelType w:val="hybridMultilevel"/>
    <w:tmpl w:val="C2524A6C"/>
    <w:lvl w:ilvl="0" w:tplc="F9E0C04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5569A5"/>
    <w:multiLevelType w:val="multilevel"/>
    <w:tmpl w:val="7D105D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ipotesesemVF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C5A1BF7"/>
    <w:multiLevelType w:val="hybridMultilevel"/>
    <w:tmpl w:val="C6809EB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816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16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82E591B"/>
    <w:multiLevelType w:val="hybridMultilevel"/>
    <w:tmpl w:val="7756A2AA"/>
    <w:lvl w:ilvl="0" w:tplc="F9E0C046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C46C6B"/>
    <w:multiLevelType w:val="multilevel"/>
    <w:tmpl w:val="CAB40D9A"/>
    <w:lvl w:ilvl="0">
      <w:start w:val="1"/>
      <w:numFmt w:val="decimal"/>
      <w:pStyle w:val="Pergunta"/>
      <w:lvlText w:val="%1)"/>
      <w:lvlJc w:val="left"/>
      <w:pPr>
        <w:ind w:left="3620" w:hanging="360"/>
      </w:pPr>
      <w:rPr>
        <w:rFonts w:ascii="Cambria" w:hAnsi="Cambria" w:hint="default"/>
      </w:rPr>
    </w:lvl>
    <w:lvl w:ilvl="1">
      <w:start w:val="1"/>
      <w:numFmt w:val="decimal"/>
      <w:pStyle w:val="Hipotese"/>
      <w:lvlText w:val="⎕ ⎕ %1.%2)"/>
      <w:lvlJc w:val="left"/>
      <w:pPr>
        <w:ind w:left="720" w:hanging="360"/>
      </w:pPr>
      <w:rPr>
        <w:rFonts w:asciiTheme="majorHAnsi" w:hAnsiTheme="maj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pt-PT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46B1E8A"/>
    <w:multiLevelType w:val="multilevel"/>
    <w:tmpl w:val="767E46F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>
    <w:nsid w:val="53F51F18"/>
    <w:multiLevelType w:val="hybridMultilevel"/>
    <w:tmpl w:val="107811C8"/>
    <w:lvl w:ilvl="0" w:tplc="72D863AA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F69209FE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8FE856AA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3438C2E2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EED0653E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7FDCB034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58E846B6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37180C2E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B62EBBD8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>
    <w:nsid w:val="5D251B8B"/>
    <w:multiLevelType w:val="hybridMultilevel"/>
    <w:tmpl w:val="8D42B3F6"/>
    <w:lvl w:ilvl="0" w:tplc="D2B4EA9A">
      <w:numFmt w:val="bullet"/>
      <w:lvlText w:val=""/>
      <w:lvlJc w:val="left"/>
      <w:pPr>
        <w:tabs>
          <w:tab w:val="num" w:pos="942"/>
        </w:tabs>
        <w:ind w:left="942" w:hanging="375"/>
      </w:pPr>
      <w:rPr>
        <w:rFonts w:ascii="Wingdings" w:eastAsia="Wingdings" w:hAnsi="Wingdings" w:cs="Wingdings" w:hint="default"/>
      </w:rPr>
    </w:lvl>
    <w:lvl w:ilvl="1" w:tplc="B4D83592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9A7E80B0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4ABA56DC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A456128A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939A0D7A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82100A52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66E84856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963AC1A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8">
    <w:nsid w:val="6BE45909"/>
    <w:multiLevelType w:val="multilevel"/>
    <w:tmpl w:val="D7CC2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tor Almeida">
    <w15:presenceInfo w15:providerId="Windows Live" w15:userId="04635fa3a846f4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80"/>
    <w:rsid w:val="00000209"/>
    <w:rsid w:val="00000314"/>
    <w:rsid w:val="00005835"/>
    <w:rsid w:val="00007FD5"/>
    <w:rsid w:val="000149CA"/>
    <w:rsid w:val="000151CE"/>
    <w:rsid w:val="000175E0"/>
    <w:rsid w:val="00021926"/>
    <w:rsid w:val="0002301A"/>
    <w:rsid w:val="000244C7"/>
    <w:rsid w:val="00027D1B"/>
    <w:rsid w:val="00031D47"/>
    <w:rsid w:val="00036871"/>
    <w:rsid w:val="00036BDB"/>
    <w:rsid w:val="000374C6"/>
    <w:rsid w:val="00037D3C"/>
    <w:rsid w:val="00040DB7"/>
    <w:rsid w:val="00041285"/>
    <w:rsid w:val="000424AB"/>
    <w:rsid w:val="00042CC0"/>
    <w:rsid w:val="00044B3E"/>
    <w:rsid w:val="00046019"/>
    <w:rsid w:val="00046852"/>
    <w:rsid w:val="00053192"/>
    <w:rsid w:val="00054978"/>
    <w:rsid w:val="00055E7D"/>
    <w:rsid w:val="0006081F"/>
    <w:rsid w:val="00060A9B"/>
    <w:rsid w:val="0006270D"/>
    <w:rsid w:val="00063A62"/>
    <w:rsid w:val="00064346"/>
    <w:rsid w:val="00064B40"/>
    <w:rsid w:val="00065EF9"/>
    <w:rsid w:val="00067120"/>
    <w:rsid w:val="00080A4F"/>
    <w:rsid w:val="00080A55"/>
    <w:rsid w:val="000828AF"/>
    <w:rsid w:val="0008369E"/>
    <w:rsid w:val="00086B27"/>
    <w:rsid w:val="000908DE"/>
    <w:rsid w:val="00091EB0"/>
    <w:rsid w:val="0009289A"/>
    <w:rsid w:val="00092EA6"/>
    <w:rsid w:val="0009343D"/>
    <w:rsid w:val="00094F19"/>
    <w:rsid w:val="00095177"/>
    <w:rsid w:val="000959E9"/>
    <w:rsid w:val="00097EB9"/>
    <w:rsid w:val="000A1FAD"/>
    <w:rsid w:val="000A252D"/>
    <w:rsid w:val="000A2872"/>
    <w:rsid w:val="000A3550"/>
    <w:rsid w:val="000A3DA0"/>
    <w:rsid w:val="000A41D8"/>
    <w:rsid w:val="000A4506"/>
    <w:rsid w:val="000A69B9"/>
    <w:rsid w:val="000A7205"/>
    <w:rsid w:val="000B03BA"/>
    <w:rsid w:val="000B1144"/>
    <w:rsid w:val="000B23C2"/>
    <w:rsid w:val="000B36B7"/>
    <w:rsid w:val="000B56FB"/>
    <w:rsid w:val="000B5D22"/>
    <w:rsid w:val="000B774C"/>
    <w:rsid w:val="000C1C78"/>
    <w:rsid w:val="000C2EBF"/>
    <w:rsid w:val="000C3E39"/>
    <w:rsid w:val="000C4BAD"/>
    <w:rsid w:val="000C4CD6"/>
    <w:rsid w:val="000C689E"/>
    <w:rsid w:val="000D025D"/>
    <w:rsid w:val="000D2C13"/>
    <w:rsid w:val="000D3868"/>
    <w:rsid w:val="000D49FC"/>
    <w:rsid w:val="000D4F6B"/>
    <w:rsid w:val="000D69FA"/>
    <w:rsid w:val="000E0CDD"/>
    <w:rsid w:val="000E18DC"/>
    <w:rsid w:val="000E2F48"/>
    <w:rsid w:val="000E4566"/>
    <w:rsid w:val="000E707D"/>
    <w:rsid w:val="000F0941"/>
    <w:rsid w:val="000F116C"/>
    <w:rsid w:val="000F3879"/>
    <w:rsid w:val="000F3DAE"/>
    <w:rsid w:val="000F6332"/>
    <w:rsid w:val="001000F6"/>
    <w:rsid w:val="00100164"/>
    <w:rsid w:val="00101E28"/>
    <w:rsid w:val="001020D8"/>
    <w:rsid w:val="0010272F"/>
    <w:rsid w:val="00105179"/>
    <w:rsid w:val="00106CCA"/>
    <w:rsid w:val="0011037B"/>
    <w:rsid w:val="00111503"/>
    <w:rsid w:val="001124EC"/>
    <w:rsid w:val="00113BDB"/>
    <w:rsid w:val="00115619"/>
    <w:rsid w:val="00121264"/>
    <w:rsid w:val="0012216E"/>
    <w:rsid w:val="001225A5"/>
    <w:rsid w:val="001227A1"/>
    <w:rsid w:val="001238FA"/>
    <w:rsid w:val="0012494D"/>
    <w:rsid w:val="00124BAD"/>
    <w:rsid w:val="00125FBC"/>
    <w:rsid w:val="00126A0F"/>
    <w:rsid w:val="00126CD6"/>
    <w:rsid w:val="0012705C"/>
    <w:rsid w:val="0012784A"/>
    <w:rsid w:val="00132086"/>
    <w:rsid w:val="0013649C"/>
    <w:rsid w:val="00136572"/>
    <w:rsid w:val="001373C3"/>
    <w:rsid w:val="00140355"/>
    <w:rsid w:val="001435BC"/>
    <w:rsid w:val="001508E9"/>
    <w:rsid w:val="001509E4"/>
    <w:rsid w:val="00151E08"/>
    <w:rsid w:val="0015448B"/>
    <w:rsid w:val="0015699B"/>
    <w:rsid w:val="0016050A"/>
    <w:rsid w:val="001622B1"/>
    <w:rsid w:val="00162F4A"/>
    <w:rsid w:val="001647BA"/>
    <w:rsid w:val="00164A1C"/>
    <w:rsid w:val="00165538"/>
    <w:rsid w:val="0016577A"/>
    <w:rsid w:val="00165A2C"/>
    <w:rsid w:val="001676B4"/>
    <w:rsid w:val="001677A9"/>
    <w:rsid w:val="001678E2"/>
    <w:rsid w:val="00167BF5"/>
    <w:rsid w:val="00170531"/>
    <w:rsid w:val="00171569"/>
    <w:rsid w:val="001732FB"/>
    <w:rsid w:val="00174D43"/>
    <w:rsid w:val="00175E69"/>
    <w:rsid w:val="00177381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B12B5"/>
    <w:rsid w:val="001B1C9E"/>
    <w:rsid w:val="001B33E4"/>
    <w:rsid w:val="001B36FC"/>
    <w:rsid w:val="001B3962"/>
    <w:rsid w:val="001B4285"/>
    <w:rsid w:val="001B52C7"/>
    <w:rsid w:val="001B7B52"/>
    <w:rsid w:val="001C17AD"/>
    <w:rsid w:val="001C44E0"/>
    <w:rsid w:val="001C4D9C"/>
    <w:rsid w:val="001D0026"/>
    <w:rsid w:val="001D06EA"/>
    <w:rsid w:val="001D112D"/>
    <w:rsid w:val="001D2352"/>
    <w:rsid w:val="001D28F3"/>
    <w:rsid w:val="001D2D18"/>
    <w:rsid w:val="001D3000"/>
    <w:rsid w:val="001D3353"/>
    <w:rsid w:val="001D4EA3"/>
    <w:rsid w:val="001D5D71"/>
    <w:rsid w:val="001D7F67"/>
    <w:rsid w:val="001E1535"/>
    <w:rsid w:val="001E1992"/>
    <w:rsid w:val="001E3A8E"/>
    <w:rsid w:val="001E4490"/>
    <w:rsid w:val="001E62E8"/>
    <w:rsid w:val="001E6B5A"/>
    <w:rsid w:val="001F0261"/>
    <w:rsid w:val="001F13EE"/>
    <w:rsid w:val="001F1732"/>
    <w:rsid w:val="001F1E3C"/>
    <w:rsid w:val="001F20DC"/>
    <w:rsid w:val="001F2E60"/>
    <w:rsid w:val="001F3436"/>
    <w:rsid w:val="001F39D8"/>
    <w:rsid w:val="001F3A70"/>
    <w:rsid w:val="001F7829"/>
    <w:rsid w:val="001F7D68"/>
    <w:rsid w:val="0020099B"/>
    <w:rsid w:val="002021B7"/>
    <w:rsid w:val="002022C3"/>
    <w:rsid w:val="00210537"/>
    <w:rsid w:val="00210E7C"/>
    <w:rsid w:val="00212614"/>
    <w:rsid w:val="00212823"/>
    <w:rsid w:val="00213344"/>
    <w:rsid w:val="002133D1"/>
    <w:rsid w:val="00213D2A"/>
    <w:rsid w:val="00214905"/>
    <w:rsid w:val="00214B9C"/>
    <w:rsid w:val="00216BBE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A82"/>
    <w:rsid w:val="00233D2B"/>
    <w:rsid w:val="002340C8"/>
    <w:rsid w:val="00241971"/>
    <w:rsid w:val="00241A88"/>
    <w:rsid w:val="00244E17"/>
    <w:rsid w:val="0024560C"/>
    <w:rsid w:val="00246745"/>
    <w:rsid w:val="00253C43"/>
    <w:rsid w:val="00261852"/>
    <w:rsid w:val="00264534"/>
    <w:rsid w:val="0026487F"/>
    <w:rsid w:val="00265163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A0AEC"/>
    <w:rsid w:val="002A2523"/>
    <w:rsid w:val="002A349C"/>
    <w:rsid w:val="002A73E0"/>
    <w:rsid w:val="002B2A61"/>
    <w:rsid w:val="002B55F4"/>
    <w:rsid w:val="002B7A69"/>
    <w:rsid w:val="002C1746"/>
    <w:rsid w:val="002C2A32"/>
    <w:rsid w:val="002C2EB6"/>
    <w:rsid w:val="002C3234"/>
    <w:rsid w:val="002C41AF"/>
    <w:rsid w:val="002D0E61"/>
    <w:rsid w:val="002D2B31"/>
    <w:rsid w:val="002D3B00"/>
    <w:rsid w:val="002D4128"/>
    <w:rsid w:val="002D594F"/>
    <w:rsid w:val="002D6440"/>
    <w:rsid w:val="002D7040"/>
    <w:rsid w:val="002E0729"/>
    <w:rsid w:val="002E080B"/>
    <w:rsid w:val="002E0B68"/>
    <w:rsid w:val="002E0FBE"/>
    <w:rsid w:val="002E15F0"/>
    <w:rsid w:val="002E33E0"/>
    <w:rsid w:val="002E44C2"/>
    <w:rsid w:val="002E7869"/>
    <w:rsid w:val="002F0532"/>
    <w:rsid w:val="002F2FC8"/>
    <w:rsid w:val="002F37C2"/>
    <w:rsid w:val="002F4C42"/>
    <w:rsid w:val="002F549C"/>
    <w:rsid w:val="002F5988"/>
    <w:rsid w:val="002F7281"/>
    <w:rsid w:val="002F7D70"/>
    <w:rsid w:val="00300D19"/>
    <w:rsid w:val="00302E34"/>
    <w:rsid w:val="00303666"/>
    <w:rsid w:val="00303DD0"/>
    <w:rsid w:val="0030562F"/>
    <w:rsid w:val="003079FE"/>
    <w:rsid w:val="00310313"/>
    <w:rsid w:val="00310454"/>
    <w:rsid w:val="00310F76"/>
    <w:rsid w:val="00311E8B"/>
    <w:rsid w:val="00312A0D"/>
    <w:rsid w:val="003145E0"/>
    <w:rsid w:val="00317F6D"/>
    <w:rsid w:val="00320E3F"/>
    <w:rsid w:val="00326F3B"/>
    <w:rsid w:val="0032703A"/>
    <w:rsid w:val="0033007D"/>
    <w:rsid w:val="00331C80"/>
    <w:rsid w:val="0033384D"/>
    <w:rsid w:val="00333F99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4217"/>
    <w:rsid w:val="00356FD5"/>
    <w:rsid w:val="00360065"/>
    <w:rsid w:val="0036091B"/>
    <w:rsid w:val="00360944"/>
    <w:rsid w:val="00363561"/>
    <w:rsid w:val="0036364C"/>
    <w:rsid w:val="00365602"/>
    <w:rsid w:val="00370202"/>
    <w:rsid w:val="00371FCA"/>
    <w:rsid w:val="003733AA"/>
    <w:rsid w:val="00373C45"/>
    <w:rsid w:val="00374E22"/>
    <w:rsid w:val="00374F6B"/>
    <w:rsid w:val="0037509A"/>
    <w:rsid w:val="003759C4"/>
    <w:rsid w:val="00375F70"/>
    <w:rsid w:val="00380884"/>
    <w:rsid w:val="00382B90"/>
    <w:rsid w:val="00383CF7"/>
    <w:rsid w:val="00384217"/>
    <w:rsid w:val="00384F6C"/>
    <w:rsid w:val="00386282"/>
    <w:rsid w:val="00392AC0"/>
    <w:rsid w:val="0039599E"/>
    <w:rsid w:val="00395F4A"/>
    <w:rsid w:val="003967BC"/>
    <w:rsid w:val="003968DA"/>
    <w:rsid w:val="003A1E5C"/>
    <w:rsid w:val="003A3493"/>
    <w:rsid w:val="003A46CB"/>
    <w:rsid w:val="003A47B5"/>
    <w:rsid w:val="003A5BB8"/>
    <w:rsid w:val="003A699B"/>
    <w:rsid w:val="003A7541"/>
    <w:rsid w:val="003B1257"/>
    <w:rsid w:val="003B1363"/>
    <w:rsid w:val="003B1C01"/>
    <w:rsid w:val="003B2291"/>
    <w:rsid w:val="003B2589"/>
    <w:rsid w:val="003B6476"/>
    <w:rsid w:val="003B652B"/>
    <w:rsid w:val="003B784D"/>
    <w:rsid w:val="003C4D69"/>
    <w:rsid w:val="003C4F9D"/>
    <w:rsid w:val="003C690A"/>
    <w:rsid w:val="003C70AF"/>
    <w:rsid w:val="003D2122"/>
    <w:rsid w:val="003D3349"/>
    <w:rsid w:val="003D39C5"/>
    <w:rsid w:val="003D6A22"/>
    <w:rsid w:val="003D6EDA"/>
    <w:rsid w:val="003E2254"/>
    <w:rsid w:val="003E3C41"/>
    <w:rsid w:val="003E4A00"/>
    <w:rsid w:val="003E6A20"/>
    <w:rsid w:val="003F0305"/>
    <w:rsid w:val="00401D45"/>
    <w:rsid w:val="004034D0"/>
    <w:rsid w:val="00403F62"/>
    <w:rsid w:val="00406285"/>
    <w:rsid w:val="004064DF"/>
    <w:rsid w:val="00407DD5"/>
    <w:rsid w:val="00410F66"/>
    <w:rsid w:val="004112B2"/>
    <w:rsid w:val="00411603"/>
    <w:rsid w:val="004163A6"/>
    <w:rsid w:val="004168B8"/>
    <w:rsid w:val="004170F3"/>
    <w:rsid w:val="00417E8B"/>
    <w:rsid w:val="00420139"/>
    <w:rsid w:val="004204D8"/>
    <w:rsid w:val="00420878"/>
    <w:rsid w:val="00420A29"/>
    <w:rsid w:val="004215FF"/>
    <w:rsid w:val="0042383A"/>
    <w:rsid w:val="00425A5B"/>
    <w:rsid w:val="00426427"/>
    <w:rsid w:val="00427F3A"/>
    <w:rsid w:val="00440CDA"/>
    <w:rsid w:val="00442A0C"/>
    <w:rsid w:val="00445ACA"/>
    <w:rsid w:val="004466EF"/>
    <w:rsid w:val="00447257"/>
    <w:rsid w:val="0045290D"/>
    <w:rsid w:val="00454889"/>
    <w:rsid w:val="0045493D"/>
    <w:rsid w:val="0045580B"/>
    <w:rsid w:val="00455B41"/>
    <w:rsid w:val="00460102"/>
    <w:rsid w:val="0046026F"/>
    <w:rsid w:val="00462503"/>
    <w:rsid w:val="00463E59"/>
    <w:rsid w:val="004654F6"/>
    <w:rsid w:val="0046758D"/>
    <w:rsid w:val="0046786F"/>
    <w:rsid w:val="0047257B"/>
    <w:rsid w:val="0047336E"/>
    <w:rsid w:val="00476425"/>
    <w:rsid w:val="00477401"/>
    <w:rsid w:val="0048118E"/>
    <w:rsid w:val="00481790"/>
    <w:rsid w:val="00482FCB"/>
    <w:rsid w:val="00483D82"/>
    <w:rsid w:val="0048439D"/>
    <w:rsid w:val="0048570D"/>
    <w:rsid w:val="00486583"/>
    <w:rsid w:val="0048677F"/>
    <w:rsid w:val="0048747E"/>
    <w:rsid w:val="004878C4"/>
    <w:rsid w:val="00494B21"/>
    <w:rsid w:val="004954C6"/>
    <w:rsid w:val="00495818"/>
    <w:rsid w:val="00497667"/>
    <w:rsid w:val="004A0870"/>
    <w:rsid w:val="004A3710"/>
    <w:rsid w:val="004A3E0C"/>
    <w:rsid w:val="004A40AC"/>
    <w:rsid w:val="004A53DB"/>
    <w:rsid w:val="004A6089"/>
    <w:rsid w:val="004A6A1B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D0315"/>
    <w:rsid w:val="004D0575"/>
    <w:rsid w:val="004D3AED"/>
    <w:rsid w:val="004D407A"/>
    <w:rsid w:val="004D5882"/>
    <w:rsid w:val="004D58BF"/>
    <w:rsid w:val="004D5F4B"/>
    <w:rsid w:val="004D6051"/>
    <w:rsid w:val="004D74FD"/>
    <w:rsid w:val="004E0978"/>
    <w:rsid w:val="004E1480"/>
    <w:rsid w:val="004E2F0A"/>
    <w:rsid w:val="004E303E"/>
    <w:rsid w:val="004E6287"/>
    <w:rsid w:val="004F23B2"/>
    <w:rsid w:val="004F2E7F"/>
    <w:rsid w:val="004F4129"/>
    <w:rsid w:val="004F47B3"/>
    <w:rsid w:val="004F51FC"/>
    <w:rsid w:val="00500286"/>
    <w:rsid w:val="00501B56"/>
    <w:rsid w:val="0050379F"/>
    <w:rsid w:val="005054F1"/>
    <w:rsid w:val="00505D04"/>
    <w:rsid w:val="005060B6"/>
    <w:rsid w:val="0050681F"/>
    <w:rsid w:val="00506EEF"/>
    <w:rsid w:val="0050722F"/>
    <w:rsid w:val="0051096A"/>
    <w:rsid w:val="00511BE2"/>
    <w:rsid w:val="00511C73"/>
    <w:rsid w:val="00520D8C"/>
    <w:rsid w:val="00521AF8"/>
    <w:rsid w:val="0052246D"/>
    <w:rsid w:val="005247E3"/>
    <w:rsid w:val="005249C0"/>
    <w:rsid w:val="005275B7"/>
    <w:rsid w:val="00527CA0"/>
    <w:rsid w:val="00531475"/>
    <w:rsid w:val="0053328B"/>
    <w:rsid w:val="0053422D"/>
    <w:rsid w:val="00535A24"/>
    <w:rsid w:val="005417A2"/>
    <w:rsid w:val="00542B35"/>
    <w:rsid w:val="00544B64"/>
    <w:rsid w:val="00546A54"/>
    <w:rsid w:val="0055380F"/>
    <w:rsid w:val="00553AFD"/>
    <w:rsid w:val="00554419"/>
    <w:rsid w:val="005550CF"/>
    <w:rsid w:val="00555DA0"/>
    <w:rsid w:val="005561C9"/>
    <w:rsid w:val="005611F0"/>
    <w:rsid w:val="00563F88"/>
    <w:rsid w:val="00564A3D"/>
    <w:rsid w:val="00566FE3"/>
    <w:rsid w:val="00567CC2"/>
    <w:rsid w:val="00570916"/>
    <w:rsid w:val="005710F1"/>
    <w:rsid w:val="005717AD"/>
    <w:rsid w:val="00572BF8"/>
    <w:rsid w:val="005853B8"/>
    <w:rsid w:val="00590028"/>
    <w:rsid w:val="005913AB"/>
    <w:rsid w:val="00591E1D"/>
    <w:rsid w:val="00591F06"/>
    <w:rsid w:val="00593F3B"/>
    <w:rsid w:val="005950CE"/>
    <w:rsid w:val="00597402"/>
    <w:rsid w:val="005A2D0A"/>
    <w:rsid w:val="005A34B5"/>
    <w:rsid w:val="005B1AE4"/>
    <w:rsid w:val="005B1BF9"/>
    <w:rsid w:val="005B2436"/>
    <w:rsid w:val="005B3C37"/>
    <w:rsid w:val="005B58CD"/>
    <w:rsid w:val="005B693F"/>
    <w:rsid w:val="005B7EBF"/>
    <w:rsid w:val="005C03D0"/>
    <w:rsid w:val="005C043E"/>
    <w:rsid w:val="005C1EE7"/>
    <w:rsid w:val="005C2D65"/>
    <w:rsid w:val="005C3A15"/>
    <w:rsid w:val="005C67E1"/>
    <w:rsid w:val="005C6EA3"/>
    <w:rsid w:val="005C74AF"/>
    <w:rsid w:val="005D20C1"/>
    <w:rsid w:val="005D3206"/>
    <w:rsid w:val="005D3788"/>
    <w:rsid w:val="005E07F4"/>
    <w:rsid w:val="005E0900"/>
    <w:rsid w:val="005E0C07"/>
    <w:rsid w:val="005E21AD"/>
    <w:rsid w:val="005E2C10"/>
    <w:rsid w:val="005E7D4B"/>
    <w:rsid w:val="005F2FE0"/>
    <w:rsid w:val="005F39DC"/>
    <w:rsid w:val="005F6BF6"/>
    <w:rsid w:val="005F6DAC"/>
    <w:rsid w:val="005F7DE7"/>
    <w:rsid w:val="005F7EBF"/>
    <w:rsid w:val="00602FFE"/>
    <w:rsid w:val="00604004"/>
    <w:rsid w:val="006064D0"/>
    <w:rsid w:val="006109BA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6DA"/>
    <w:rsid w:val="006209BB"/>
    <w:rsid w:val="00623E83"/>
    <w:rsid w:val="00626CD6"/>
    <w:rsid w:val="006277ED"/>
    <w:rsid w:val="00627954"/>
    <w:rsid w:val="006310E2"/>
    <w:rsid w:val="0063455E"/>
    <w:rsid w:val="00635312"/>
    <w:rsid w:val="00635386"/>
    <w:rsid w:val="006411BA"/>
    <w:rsid w:val="00641D5A"/>
    <w:rsid w:val="0064206F"/>
    <w:rsid w:val="00643154"/>
    <w:rsid w:val="006433C2"/>
    <w:rsid w:val="006436A2"/>
    <w:rsid w:val="0064401E"/>
    <w:rsid w:val="00647ECA"/>
    <w:rsid w:val="00650472"/>
    <w:rsid w:val="00653863"/>
    <w:rsid w:val="00653AF9"/>
    <w:rsid w:val="006542DE"/>
    <w:rsid w:val="0065593F"/>
    <w:rsid w:val="00656885"/>
    <w:rsid w:val="00656E42"/>
    <w:rsid w:val="0065707C"/>
    <w:rsid w:val="00661A5B"/>
    <w:rsid w:val="006625E3"/>
    <w:rsid w:val="00663863"/>
    <w:rsid w:val="00663DA2"/>
    <w:rsid w:val="00665DED"/>
    <w:rsid w:val="00666DC2"/>
    <w:rsid w:val="00666E90"/>
    <w:rsid w:val="006678B7"/>
    <w:rsid w:val="006712B2"/>
    <w:rsid w:val="00671F65"/>
    <w:rsid w:val="00674DB1"/>
    <w:rsid w:val="00681EA0"/>
    <w:rsid w:val="00682772"/>
    <w:rsid w:val="00683EEB"/>
    <w:rsid w:val="00684F75"/>
    <w:rsid w:val="006853B5"/>
    <w:rsid w:val="00687EEC"/>
    <w:rsid w:val="00687F05"/>
    <w:rsid w:val="00687F42"/>
    <w:rsid w:val="00690F6E"/>
    <w:rsid w:val="00691DFD"/>
    <w:rsid w:val="00692C10"/>
    <w:rsid w:val="006948CC"/>
    <w:rsid w:val="00694B7B"/>
    <w:rsid w:val="00695D9C"/>
    <w:rsid w:val="006966B3"/>
    <w:rsid w:val="00697A3C"/>
    <w:rsid w:val="006A178B"/>
    <w:rsid w:val="006A1D9C"/>
    <w:rsid w:val="006A4DD6"/>
    <w:rsid w:val="006A565D"/>
    <w:rsid w:val="006A62EC"/>
    <w:rsid w:val="006A7F34"/>
    <w:rsid w:val="006B2BB6"/>
    <w:rsid w:val="006B5601"/>
    <w:rsid w:val="006B705B"/>
    <w:rsid w:val="006C16EF"/>
    <w:rsid w:val="006C17EB"/>
    <w:rsid w:val="006C2839"/>
    <w:rsid w:val="006C4C40"/>
    <w:rsid w:val="006C5EA7"/>
    <w:rsid w:val="006C6134"/>
    <w:rsid w:val="006C6B16"/>
    <w:rsid w:val="006D0570"/>
    <w:rsid w:val="006D1964"/>
    <w:rsid w:val="006D2258"/>
    <w:rsid w:val="006D34E7"/>
    <w:rsid w:val="006D4401"/>
    <w:rsid w:val="006D4D71"/>
    <w:rsid w:val="006D670F"/>
    <w:rsid w:val="006D73E7"/>
    <w:rsid w:val="006E023D"/>
    <w:rsid w:val="006E1B57"/>
    <w:rsid w:val="006E2835"/>
    <w:rsid w:val="006E322D"/>
    <w:rsid w:val="006E72EB"/>
    <w:rsid w:val="006F1505"/>
    <w:rsid w:val="006F4277"/>
    <w:rsid w:val="006F4897"/>
    <w:rsid w:val="006F4A88"/>
    <w:rsid w:val="006F51D9"/>
    <w:rsid w:val="006F7355"/>
    <w:rsid w:val="006F74D9"/>
    <w:rsid w:val="006F7D2F"/>
    <w:rsid w:val="006F7F52"/>
    <w:rsid w:val="00701251"/>
    <w:rsid w:val="00701DD8"/>
    <w:rsid w:val="007025F9"/>
    <w:rsid w:val="007041FE"/>
    <w:rsid w:val="00704EA9"/>
    <w:rsid w:val="0070624C"/>
    <w:rsid w:val="00711794"/>
    <w:rsid w:val="00716946"/>
    <w:rsid w:val="00716B86"/>
    <w:rsid w:val="00716C54"/>
    <w:rsid w:val="00723257"/>
    <w:rsid w:val="00725B7F"/>
    <w:rsid w:val="0072654C"/>
    <w:rsid w:val="00726F3D"/>
    <w:rsid w:val="00730BE3"/>
    <w:rsid w:val="0073336F"/>
    <w:rsid w:val="00736569"/>
    <w:rsid w:val="00736A51"/>
    <w:rsid w:val="00742528"/>
    <w:rsid w:val="0074261A"/>
    <w:rsid w:val="00745AEA"/>
    <w:rsid w:val="00746476"/>
    <w:rsid w:val="00747025"/>
    <w:rsid w:val="00747C00"/>
    <w:rsid w:val="00751253"/>
    <w:rsid w:val="007536DB"/>
    <w:rsid w:val="00753C2C"/>
    <w:rsid w:val="007547DB"/>
    <w:rsid w:val="00755E38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43F1"/>
    <w:rsid w:val="00775AA1"/>
    <w:rsid w:val="007764C7"/>
    <w:rsid w:val="0077670A"/>
    <w:rsid w:val="00777AD3"/>
    <w:rsid w:val="00781B0A"/>
    <w:rsid w:val="00783CE3"/>
    <w:rsid w:val="00787330"/>
    <w:rsid w:val="00792B38"/>
    <w:rsid w:val="00792C3B"/>
    <w:rsid w:val="00793DEF"/>
    <w:rsid w:val="00796AEA"/>
    <w:rsid w:val="00796C1C"/>
    <w:rsid w:val="00796CB1"/>
    <w:rsid w:val="00796CB4"/>
    <w:rsid w:val="00797069"/>
    <w:rsid w:val="007A281D"/>
    <w:rsid w:val="007A37DB"/>
    <w:rsid w:val="007A4408"/>
    <w:rsid w:val="007A6613"/>
    <w:rsid w:val="007B1035"/>
    <w:rsid w:val="007B1920"/>
    <w:rsid w:val="007B385E"/>
    <w:rsid w:val="007B3B02"/>
    <w:rsid w:val="007B50E6"/>
    <w:rsid w:val="007B748C"/>
    <w:rsid w:val="007B799D"/>
    <w:rsid w:val="007C0E73"/>
    <w:rsid w:val="007C26B9"/>
    <w:rsid w:val="007C289A"/>
    <w:rsid w:val="007C2C0F"/>
    <w:rsid w:val="007C3C9D"/>
    <w:rsid w:val="007C41E0"/>
    <w:rsid w:val="007C4845"/>
    <w:rsid w:val="007C6CCD"/>
    <w:rsid w:val="007C75CA"/>
    <w:rsid w:val="007D3F34"/>
    <w:rsid w:val="007D412E"/>
    <w:rsid w:val="007D6D76"/>
    <w:rsid w:val="007D75E7"/>
    <w:rsid w:val="007E01D0"/>
    <w:rsid w:val="007E0CA9"/>
    <w:rsid w:val="007E2F94"/>
    <w:rsid w:val="007E3CE1"/>
    <w:rsid w:val="007E52C3"/>
    <w:rsid w:val="007E54AF"/>
    <w:rsid w:val="007E5846"/>
    <w:rsid w:val="007E5DC8"/>
    <w:rsid w:val="007E7E88"/>
    <w:rsid w:val="007F13E9"/>
    <w:rsid w:val="007F1450"/>
    <w:rsid w:val="007F4F41"/>
    <w:rsid w:val="007F4F85"/>
    <w:rsid w:val="00800F07"/>
    <w:rsid w:val="00802CED"/>
    <w:rsid w:val="00807434"/>
    <w:rsid w:val="00807506"/>
    <w:rsid w:val="0081009E"/>
    <w:rsid w:val="00812682"/>
    <w:rsid w:val="00814715"/>
    <w:rsid w:val="00816022"/>
    <w:rsid w:val="008161DC"/>
    <w:rsid w:val="00817A52"/>
    <w:rsid w:val="0082034E"/>
    <w:rsid w:val="00820606"/>
    <w:rsid w:val="00820BB9"/>
    <w:rsid w:val="00822F31"/>
    <w:rsid w:val="0082357A"/>
    <w:rsid w:val="00823FC7"/>
    <w:rsid w:val="00826CAB"/>
    <w:rsid w:val="00827A1A"/>
    <w:rsid w:val="008302AB"/>
    <w:rsid w:val="00831F4E"/>
    <w:rsid w:val="0083351C"/>
    <w:rsid w:val="008341E5"/>
    <w:rsid w:val="00835308"/>
    <w:rsid w:val="008354A2"/>
    <w:rsid w:val="00836C0F"/>
    <w:rsid w:val="00842FC1"/>
    <w:rsid w:val="008435B0"/>
    <w:rsid w:val="00846F2C"/>
    <w:rsid w:val="0084738A"/>
    <w:rsid w:val="00850D71"/>
    <w:rsid w:val="00851703"/>
    <w:rsid w:val="0085252F"/>
    <w:rsid w:val="008541BF"/>
    <w:rsid w:val="00856218"/>
    <w:rsid w:val="00856E16"/>
    <w:rsid w:val="008577FD"/>
    <w:rsid w:val="00860380"/>
    <w:rsid w:val="00861276"/>
    <w:rsid w:val="008644DB"/>
    <w:rsid w:val="00866C15"/>
    <w:rsid w:val="00867524"/>
    <w:rsid w:val="00867F40"/>
    <w:rsid w:val="00871C3E"/>
    <w:rsid w:val="00872672"/>
    <w:rsid w:val="00873AC9"/>
    <w:rsid w:val="00873EBD"/>
    <w:rsid w:val="00883E1D"/>
    <w:rsid w:val="0088694C"/>
    <w:rsid w:val="00887EC4"/>
    <w:rsid w:val="00887FD6"/>
    <w:rsid w:val="00891382"/>
    <w:rsid w:val="00892928"/>
    <w:rsid w:val="008952C7"/>
    <w:rsid w:val="00895844"/>
    <w:rsid w:val="00895FEF"/>
    <w:rsid w:val="008A3DE1"/>
    <w:rsid w:val="008A5F53"/>
    <w:rsid w:val="008A7BAB"/>
    <w:rsid w:val="008B0CE2"/>
    <w:rsid w:val="008B4763"/>
    <w:rsid w:val="008B52FA"/>
    <w:rsid w:val="008B7225"/>
    <w:rsid w:val="008C108D"/>
    <w:rsid w:val="008C3454"/>
    <w:rsid w:val="008C40FB"/>
    <w:rsid w:val="008C5236"/>
    <w:rsid w:val="008D170A"/>
    <w:rsid w:val="008E032D"/>
    <w:rsid w:val="008E2CDD"/>
    <w:rsid w:val="008E7B04"/>
    <w:rsid w:val="008F200C"/>
    <w:rsid w:val="008F25C2"/>
    <w:rsid w:val="008F4629"/>
    <w:rsid w:val="008F5F0A"/>
    <w:rsid w:val="008F62CA"/>
    <w:rsid w:val="008F685A"/>
    <w:rsid w:val="00903765"/>
    <w:rsid w:val="00905EDB"/>
    <w:rsid w:val="00907C8F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3A91"/>
    <w:rsid w:val="009242C1"/>
    <w:rsid w:val="009251CC"/>
    <w:rsid w:val="00930202"/>
    <w:rsid w:val="009327D7"/>
    <w:rsid w:val="00932CCE"/>
    <w:rsid w:val="0093347D"/>
    <w:rsid w:val="00933D26"/>
    <w:rsid w:val="0093416F"/>
    <w:rsid w:val="00934C29"/>
    <w:rsid w:val="00934DDB"/>
    <w:rsid w:val="0093556A"/>
    <w:rsid w:val="00936C74"/>
    <w:rsid w:val="00941EA8"/>
    <w:rsid w:val="00942BCF"/>
    <w:rsid w:val="00942BEF"/>
    <w:rsid w:val="00942F40"/>
    <w:rsid w:val="0094333E"/>
    <w:rsid w:val="00944737"/>
    <w:rsid w:val="00944A7A"/>
    <w:rsid w:val="00950F66"/>
    <w:rsid w:val="00951662"/>
    <w:rsid w:val="0095211F"/>
    <w:rsid w:val="0095239E"/>
    <w:rsid w:val="009526E7"/>
    <w:rsid w:val="00952D48"/>
    <w:rsid w:val="00960158"/>
    <w:rsid w:val="00960A76"/>
    <w:rsid w:val="00962372"/>
    <w:rsid w:val="009628EC"/>
    <w:rsid w:val="00962BF0"/>
    <w:rsid w:val="00963942"/>
    <w:rsid w:val="00966B01"/>
    <w:rsid w:val="0097021B"/>
    <w:rsid w:val="00970468"/>
    <w:rsid w:val="00971CF5"/>
    <w:rsid w:val="0097271B"/>
    <w:rsid w:val="00973936"/>
    <w:rsid w:val="009757C1"/>
    <w:rsid w:val="00975916"/>
    <w:rsid w:val="00975C3F"/>
    <w:rsid w:val="009817BC"/>
    <w:rsid w:val="009819F8"/>
    <w:rsid w:val="00981CA4"/>
    <w:rsid w:val="009841E9"/>
    <w:rsid w:val="009855B3"/>
    <w:rsid w:val="00985616"/>
    <w:rsid w:val="00986EF0"/>
    <w:rsid w:val="00987D71"/>
    <w:rsid w:val="00991A01"/>
    <w:rsid w:val="00995D18"/>
    <w:rsid w:val="009961BC"/>
    <w:rsid w:val="0099624A"/>
    <w:rsid w:val="00996AC0"/>
    <w:rsid w:val="009A0D1B"/>
    <w:rsid w:val="009A4A3F"/>
    <w:rsid w:val="009A4F3A"/>
    <w:rsid w:val="009B0F5A"/>
    <w:rsid w:val="009B0F74"/>
    <w:rsid w:val="009B18DB"/>
    <w:rsid w:val="009B369A"/>
    <w:rsid w:val="009B388C"/>
    <w:rsid w:val="009B3EE8"/>
    <w:rsid w:val="009B4E42"/>
    <w:rsid w:val="009B73AB"/>
    <w:rsid w:val="009B74C0"/>
    <w:rsid w:val="009C2E96"/>
    <w:rsid w:val="009C374E"/>
    <w:rsid w:val="009C39C6"/>
    <w:rsid w:val="009C6946"/>
    <w:rsid w:val="009C7F19"/>
    <w:rsid w:val="009D1382"/>
    <w:rsid w:val="009D2171"/>
    <w:rsid w:val="009D2823"/>
    <w:rsid w:val="009D2930"/>
    <w:rsid w:val="009D5131"/>
    <w:rsid w:val="009D5911"/>
    <w:rsid w:val="009D61DF"/>
    <w:rsid w:val="009D6639"/>
    <w:rsid w:val="009E072A"/>
    <w:rsid w:val="009E2C53"/>
    <w:rsid w:val="009E44ED"/>
    <w:rsid w:val="009E5AF0"/>
    <w:rsid w:val="009F0B0B"/>
    <w:rsid w:val="009F11F6"/>
    <w:rsid w:val="009F3124"/>
    <w:rsid w:val="009F3FB7"/>
    <w:rsid w:val="009F7F23"/>
    <w:rsid w:val="00A016D8"/>
    <w:rsid w:val="00A05006"/>
    <w:rsid w:val="00A07E72"/>
    <w:rsid w:val="00A123C7"/>
    <w:rsid w:val="00A123D1"/>
    <w:rsid w:val="00A13C20"/>
    <w:rsid w:val="00A147E8"/>
    <w:rsid w:val="00A16890"/>
    <w:rsid w:val="00A16CC9"/>
    <w:rsid w:val="00A1738E"/>
    <w:rsid w:val="00A17A85"/>
    <w:rsid w:val="00A20FC5"/>
    <w:rsid w:val="00A2178C"/>
    <w:rsid w:val="00A240AC"/>
    <w:rsid w:val="00A30FFF"/>
    <w:rsid w:val="00A32280"/>
    <w:rsid w:val="00A3470F"/>
    <w:rsid w:val="00A3653C"/>
    <w:rsid w:val="00A41622"/>
    <w:rsid w:val="00A4259E"/>
    <w:rsid w:val="00A43BF9"/>
    <w:rsid w:val="00A43CA2"/>
    <w:rsid w:val="00A45DBF"/>
    <w:rsid w:val="00A46852"/>
    <w:rsid w:val="00A47CF1"/>
    <w:rsid w:val="00A50CA3"/>
    <w:rsid w:val="00A54F14"/>
    <w:rsid w:val="00A61265"/>
    <w:rsid w:val="00A6519A"/>
    <w:rsid w:val="00A70EF8"/>
    <w:rsid w:val="00A74426"/>
    <w:rsid w:val="00A74CDF"/>
    <w:rsid w:val="00A75968"/>
    <w:rsid w:val="00A7779B"/>
    <w:rsid w:val="00A81599"/>
    <w:rsid w:val="00A82AB7"/>
    <w:rsid w:val="00A83671"/>
    <w:rsid w:val="00A8492B"/>
    <w:rsid w:val="00A91F12"/>
    <w:rsid w:val="00A927D8"/>
    <w:rsid w:val="00A94C7D"/>
    <w:rsid w:val="00A95598"/>
    <w:rsid w:val="00AA1247"/>
    <w:rsid w:val="00AA1827"/>
    <w:rsid w:val="00AA1E22"/>
    <w:rsid w:val="00AA2BA5"/>
    <w:rsid w:val="00AA2EC2"/>
    <w:rsid w:val="00AA3E63"/>
    <w:rsid w:val="00AA51FF"/>
    <w:rsid w:val="00AA5258"/>
    <w:rsid w:val="00AB04BD"/>
    <w:rsid w:val="00AB2675"/>
    <w:rsid w:val="00AB3FA9"/>
    <w:rsid w:val="00AB5002"/>
    <w:rsid w:val="00AB5DBF"/>
    <w:rsid w:val="00AC123E"/>
    <w:rsid w:val="00AC3746"/>
    <w:rsid w:val="00AC3D55"/>
    <w:rsid w:val="00AC4574"/>
    <w:rsid w:val="00AD289E"/>
    <w:rsid w:val="00AD32D9"/>
    <w:rsid w:val="00AD3B40"/>
    <w:rsid w:val="00AD5910"/>
    <w:rsid w:val="00AD5AF5"/>
    <w:rsid w:val="00AD5C4D"/>
    <w:rsid w:val="00AD65C4"/>
    <w:rsid w:val="00AD688E"/>
    <w:rsid w:val="00AD6E85"/>
    <w:rsid w:val="00AD79E2"/>
    <w:rsid w:val="00AD7A14"/>
    <w:rsid w:val="00AD7F00"/>
    <w:rsid w:val="00AE04C1"/>
    <w:rsid w:val="00AE1E38"/>
    <w:rsid w:val="00AE219D"/>
    <w:rsid w:val="00AE25F6"/>
    <w:rsid w:val="00AE3289"/>
    <w:rsid w:val="00AE4B21"/>
    <w:rsid w:val="00AE5955"/>
    <w:rsid w:val="00AE5B2F"/>
    <w:rsid w:val="00AF0522"/>
    <w:rsid w:val="00AF10CF"/>
    <w:rsid w:val="00AF1CE2"/>
    <w:rsid w:val="00AF1D7C"/>
    <w:rsid w:val="00AF2E3A"/>
    <w:rsid w:val="00AF305B"/>
    <w:rsid w:val="00AF5784"/>
    <w:rsid w:val="00AF5D5F"/>
    <w:rsid w:val="00AF7943"/>
    <w:rsid w:val="00B0003C"/>
    <w:rsid w:val="00B05D14"/>
    <w:rsid w:val="00B060F9"/>
    <w:rsid w:val="00B0614F"/>
    <w:rsid w:val="00B07CA7"/>
    <w:rsid w:val="00B108EB"/>
    <w:rsid w:val="00B10DA9"/>
    <w:rsid w:val="00B116A2"/>
    <w:rsid w:val="00B11C45"/>
    <w:rsid w:val="00B128D3"/>
    <w:rsid w:val="00B139AB"/>
    <w:rsid w:val="00B17310"/>
    <w:rsid w:val="00B21203"/>
    <w:rsid w:val="00B2218E"/>
    <w:rsid w:val="00B2463B"/>
    <w:rsid w:val="00B246DE"/>
    <w:rsid w:val="00B26F59"/>
    <w:rsid w:val="00B310CC"/>
    <w:rsid w:val="00B312DB"/>
    <w:rsid w:val="00B31620"/>
    <w:rsid w:val="00B32607"/>
    <w:rsid w:val="00B32C0A"/>
    <w:rsid w:val="00B340A7"/>
    <w:rsid w:val="00B34CFF"/>
    <w:rsid w:val="00B361B2"/>
    <w:rsid w:val="00B37EA9"/>
    <w:rsid w:val="00B40591"/>
    <w:rsid w:val="00B420A4"/>
    <w:rsid w:val="00B45D56"/>
    <w:rsid w:val="00B47FD8"/>
    <w:rsid w:val="00B509DC"/>
    <w:rsid w:val="00B50C2E"/>
    <w:rsid w:val="00B5238A"/>
    <w:rsid w:val="00B52A84"/>
    <w:rsid w:val="00B530DA"/>
    <w:rsid w:val="00B539A8"/>
    <w:rsid w:val="00B545EF"/>
    <w:rsid w:val="00B54EEC"/>
    <w:rsid w:val="00B54F31"/>
    <w:rsid w:val="00B56106"/>
    <w:rsid w:val="00B563A5"/>
    <w:rsid w:val="00B606FA"/>
    <w:rsid w:val="00B61CA7"/>
    <w:rsid w:val="00B623B5"/>
    <w:rsid w:val="00B64B49"/>
    <w:rsid w:val="00B66619"/>
    <w:rsid w:val="00B72B43"/>
    <w:rsid w:val="00B74B58"/>
    <w:rsid w:val="00B772DC"/>
    <w:rsid w:val="00B7766C"/>
    <w:rsid w:val="00B8202B"/>
    <w:rsid w:val="00B8222C"/>
    <w:rsid w:val="00B83962"/>
    <w:rsid w:val="00B83D29"/>
    <w:rsid w:val="00B83DFD"/>
    <w:rsid w:val="00B8531A"/>
    <w:rsid w:val="00B90B64"/>
    <w:rsid w:val="00B913B6"/>
    <w:rsid w:val="00B9363C"/>
    <w:rsid w:val="00B940FF"/>
    <w:rsid w:val="00B95CE4"/>
    <w:rsid w:val="00B95E42"/>
    <w:rsid w:val="00BA01F8"/>
    <w:rsid w:val="00BA0EB0"/>
    <w:rsid w:val="00BA164E"/>
    <w:rsid w:val="00BA233C"/>
    <w:rsid w:val="00BA24C2"/>
    <w:rsid w:val="00BA2DB1"/>
    <w:rsid w:val="00BA3822"/>
    <w:rsid w:val="00BA40BE"/>
    <w:rsid w:val="00BA50A0"/>
    <w:rsid w:val="00BA5CFC"/>
    <w:rsid w:val="00BA5EFE"/>
    <w:rsid w:val="00BA5F2B"/>
    <w:rsid w:val="00BA64E9"/>
    <w:rsid w:val="00BB0187"/>
    <w:rsid w:val="00BB0321"/>
    <w:rsid w:val="00BB0679"/>
    <w:rsid w:val="00BB076F"/>
    <w:rsid w:val="00BB1958"/>
    <w:rsid w:val="00BB3A66"/>
    <w:rsid w:val="00BC2CA3"/>
    <w:rsid w:val="00BC6986"/>
    <w:rsid w:val="00BC6EF9"/>
    <w:rsid w:val="00BC7AFF"/>
    <w:rsid w:val="00BD3A4D"/>
    <w:rsid w:val="00BD4885"/>
    <w:rsid w:val="00BD6CC4"/>
    <w:rsid w:val="00BD76A4"/>
    <w:rsid w:val="00BE02DF"/>
    <w:rsid w:val="00BE0CD2"/>
    <w:rsid w:val="00BE2AA4"/>
    <w:rsid w:val="00BE344A"/>
    <w:rsid w:val="00BE3983"/>
    <w:rsid w:val="00BE3EA4"/>
    <w:rsid w:val="00BE507D"/>
    <w:rsid w:val="00BE6C3C"/>
    <w:rsid w:val="00BE7F08"/>
    <w:rsid w:val="00BF143A"/>
    <w:rsid w:val="00BF215D"/>
    <w:rsid w:val="00BF2D0B"/>
    <w:rsid w:val="00BF3A74"/>
    <w:rsid w:val="00BF6286"/>
    <w:rsid w:val="00BF6635"/>
    <w:rsid w:val="00C007F5"/>
    <w:rsid w:val="00C008F9"/>
    <w:rsid w:val="00C00E2E"/>
    <w:rsid w:val="00C013FB"/>
    <w:rsid w:val="00C02DA1"/>
    <w:rsid w:val="00C02FA5"/>
    <w:rsid w:val="00C03C40"/>
    <w:rsid w:val="00C07044"/>
    <w:rsid w:val="00C074EF"/>
    <w:rsid w:val="00C0773E"/>
    <w:rsid w:val="00C133AA"/>
    <w:rsid w:val="00C13A26"/>
    <w:rsid w:val="00C15AD1"/>
    <w:rsid w:val="00C16715"/>
    <w:rsid w:val="00C1710F"/>
    <w:rsid w:val="00C20086"/>
    <w:rsid w:val="00C214AF"/>
    <w:rsid w:val="00C226F7"/>
    <w:rsid w:val="00C22DC7"/>
    <w:rsid w:val="00C2361D"/>
    <w:rsid w:val="00C24558"/>
    <w:rsid w:val="00C24E2F"/>
    <w:rsid w:val="00C25551"/>
    <w:rsid w:val="00C27442"/>
    <w:rsid w:val="00C275E0"/>
    <w:rsid w:val="00C30BFB"/>
    <w:rsid w:val="00C31517"/>
    <w:rsid w:val="00C32983"/>
    <w:rsid w:val="00C33B53"/>
    <w:rsid w:val="00C35A53"/>
    <w:rsid w:val="00C35CA3"/>
    <w:rsid w:val="00C3632D"/>
    <w:rsid w:val="00C37E33"/>
    <w:rsid w:val="00C4001B"/>
    <w:rsid w:val="00C400CE"/>
    <w:rsid w:val="00C4502D"/>
    <w:rsid w:val="00C451CA"/>
    <w:rsid w:val="00C50821"/>
    <w:rsid w:val="00C52D32"/>
    <w:rsid w:val="00C53B79"/>
    <w:rsid w:val="00C546FB"/>
    <w:rsid w:val="00C560DA"/>
    <w:rsid w:val="00C61456"/>
    <w:rsid w:val="00C61F3F"/>
    <w:rsid w:val="00C626B9"/>
    <w:rsid w:val="00C62769"/>
    <w:rsid w:val="00C635EF"/>
    <w:rsid w:val="00C63A6D"/>
    <w:rsid w:val="00C64A74"/>
    <w:rsid w:val="00C64C37"/>
    <w:rsid w:val="00C655AB"/>
    <w:rsid w:val="00C677EB"/>
    <w:rsid w:val="00C72DA9"/>
    <w:rsid w:val="00C76FCE"/>
    <w:rsid w:val="00C77C53"/>
    <w:rsid w:val="00C816E1"/>
    <w:rsid w:val="00C81C70"/>
    <w:rsid w:val="00C825AF"/>
    <w:rsid w:val="00C83ABF"/>
    <w:rsid w:val="00C83BC8"/>
    <w:rsid w:val="00C86F1B"/>
    <w:rsid w:val="00C90B4F"/>
    <w:rsid w:val="00C94BF8"/>
    <w:rsid w:val="00C95691"/>
    <w:rsid w:val="00CA1EC7"/>
    <w:rsid w:val="00CA317C"/>
    <w:rsid w:val="00CA5BCA"/>
    <w:rsid w:val="00CA5DA0"/>
    <w:rsid w:val="00CA71C1"/>
    <w:rsid w:val="00CB0CE2"/>
    <w:rsid w:val="00CB3519"/>
    <w:rsid w:val="00CB5A82"/>
    <w:rsid w:val="00CB68B6"/>
    <w:rsid w:val="00CB6D05"/>
    <w:rsid w:val="00CC0E4C"/>
    <w:rsid w:val="00CC1A2C"/>
    <w:rsid w:val="00CD1869"/>
    <w:rsid w:val="00CD5FE6"/>
    <w:rsid w:val="00CE0406"/>
    <w:rsid w:val="00CE3798"/>
    <w:rsid w:val="00CE3804"/>
    <w:rsid w:val="00CF0798"/>
    <w:rsid w:val="00CF2496"/>
    <w:rsid w:val="00CF4180"/>
    <w:rsid w:val="00CF4D4D"/>
    <w:rsid w:val="00CF7A0C"/>
    <w:rsid w:val="00D01412"/>
    <w:rsid w:val="00D043AC"/>
    <w:rsid w:val="00D05D3A"/>
    <w:rsid w:val="00D104CC"/>
    <w:rsid w:val="00D11B9C"/>
    <w:rsid w:val="00D13024"/>
    <w:rsid w:val="00D144D5"/>
    <w:rsid w:val="00D1470B"/>
    <w:rsid w:val="00D23142"/>
    <w:rsid w:val="00D233D9"/>
    <w:rsid w:val="00D24221"/>
    <w:rsid w:val="00D24F69"/>
    <w:rsid w:val="00D26919"/>
    <w:rsid w:val="00D26CCD"/>
    <w:rsid w:val="00D275D6"/>
    <w:rsid w:val="00D27CB6"/>
    <w:rsid w:val="00D30736"/>
    <w:rsid w:val="00D319B3"/>
    <w:rsid w:val="00D3371E"/>
    <w:rsid w:val="00D338BD"/>
    <w:rsid w:val="00D34323"/>
    <w:rsid w:val="00D353E1"/>
    <w:rsid w:val="00D35880"/>
    <w:rsid w:val="00D358A9"/>
    <w:rsid w:val="00D36510"/>
    <w:rsid w:val="00D3707B"/>
    <w:rsid w:val="00D37749"/>
    <w:rsid w:val="00D37B3E"/>
    <w:rsid w:val="00D43A94"/>
    <w:rsid w:val="00D43C20"/>
    <w:rsid w:val="00D446AA"/>
    <w:rsid w:val="00D452A6"/>
    <w:rsid w:val="00D509E3"/>
    <w:rsid w:val="00D519FE"/>
    <w:rsid w:val="00D520D2"/>
    <w:rsid w:val="00D537A5"/>
    <w:rsid w:val="00D557ED"/>
    <w:rsid w:val="00D569C3"/>
    <w:rsid w:val="00D5724F"/>
    <w:rsid w:val="00D60906"/>
    <w:rsid w:val="00D6106B"/>
    <w:rsid w:val="00D62CD6"/>
    <w:rsid w:val="00D66994"/>
    <w:rsid w:val="00D7107F"/>
    <w:rsid w:val="00D711DA"/>
    <w:rsid w:val="00D72DF4"/>
    <w:rsid w:val="00D74912"/>
    <w:rsid w:val="00D749D9"/>
    <w:rsid w:val="00D751A1"/>
    <w:rsid w:val="00D768F8"/>
    <w:rsid w:val="00D76D9A"/>
    <w:rsid w:val="00D77957"/>
    <w:rsid w:val="00D80DA4"/>
    <w:rsid w:val="00D80F0B"/>
    <w:rsid w:val="00D827C2"/>
    <w:rsid w:val="00D830EF"/>
    <w:rsid w:val="00D84E2D"/>
    <w:rsid w:val="00D856B2"/>
    <w:rsid w:val="00D861EE"/>
    <w:rsid w:val="00D8630E"/>
    <w:rsid w:val="00D90944"/>
    <w:rsid w:val="00D90959"/>
    <w:rsid w:val="00D950BA"/>
    <w:rsid w:val="00D95ACF"/>
    <w:rsid w:val="00D95E10"/>
    <w:rsid w:val="00D974E6"/>
    <w:rsid w:val="00DA07D1"/>
    <w:rsid w:val="00DA0C40"/>
    <w:rsid w:val="00DA2239"/>
    <w:rsid w:val="00DA52CC"/>
    <w:rsid w:val="00DA536B"/>
    <w:rsid w:val="00DA615A"/>
    <w:rsid w:val="00DB000D"/>
    <w:rsid w:val="00DB1B8E"/>
    <w:rsid w:val="00DB612D"/>
    <w:rsid w:val="00DB75EB"/>
    <w:rsid w:val="00DB78CD"/>
    <w:rsid w:val="00DC0061"/>
    <w:rsid w:val="00DC013F"/>
    <w:rsid w:val="00DC0596"/>
    <w:rsid w:val="00DC1901"/>
    <w:rsid w:val="00DC2FEF"/>
    <w:rsid w:val="00DC304C"/>
    <w:rsid w:val="00DC6429"/>
    <w:rsid w:val="00DC71B7"/>
    <w:rsid w:val="00DD2076"/>
    <w:rsid w:val="00DD2ABA"/>
    <w:rsid w:val="00DD40EA"/>
    <w:rsid w:val="00DD64A3"/>
    <w:rsid w:val="00DD7A63"/>
    <w:rsid w:val="00DE3B5E"/>
    <w:rsid w:val="00DE47C4"/>
    <w:rsid w:val="00DE58ED"/>
    <w:rsid w:val="00DE6671"/>
    <w:rsid w:val="00DE669A"/>
    <w:rsid w:val="00DF1B9A"/>
    <w:rsid w:val="00DF25BF"/>
    <w:rsid w:val="00DF3778"/>
    <w:rsid w:val="00DF3C62"/>
    <w:rsid w:val="00DF3ED4"/>
    <w:rsid w:val="00DF4440"/>
    <w:rsid w:val="00DF456F"/>
    <w:rsid w:val="00DF5950"/>
    <w:rsid w:val="00DF6753"/>
    <w:rsid w:val="00E00672"/>
    <w:rsid w:val="00E02762"/>
    <w:rsid w:val="00E02899"/>
    <w:rsid w:val="00E03131"/>
    <w:rsid w:val="00E0325D"/>
    <w:rsid w:val="00E033FF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224C"/>
    <w:rsid w:val="00E34190"/>
    <w:rsid w:val="00E34D8B"/>
    <w:rsid w:val="00E36BF6"/>
    <w:rsid w:val="00E36F05"/>
    <w:rsid w:val="00E37058"/>
    <w:rsid w:val="00E3747B"/>
    <w:rsid w:val="00E4029A"/>
    <w:rsid w:val="00E4125C"/>
    <w:rsid w:val="00E41771"/>
    <w:rsid w:val="00E42F7D"/>
    <w:rsid w:val="00E43BD7"/>
    <w:rsid w:val="00E4414D"/>
    <w:rsid w:val="00E4683B"/>
    <w:rsid w:val="00E47DFC"/>
    <w:rsid w:val="00E5028E"/>
    <w:rsid w:val="00E50B07"/>
    <w:rsid w:val="00E51FE6"/>
    <w:rsid w:val="00E536DA"/>
    <w:rsid w:val="00E53D0B"/>
    <w:rsid w:val="00E56C2E"/>
    <w:rsid w:val="00E571B1"/>
    <w:rsid w:val="00E6190B"/>
    <w:rsid w:val="00E6233D"/>
    <w:rsid w:val="00E623D3"/>
    <w:rsid w:val="00E64D1A"/>
    <w:rsid w:val="00E661EB"/>
    <w:rsid w:val="00E67C32"/>
    <w:rsid w:val="00E67E8D"/>
    <w:rsid w:val="00E7180E"/>
    <w:rsid w:val="00E722D2"/>
    <w:rsid w:val="00E72C74"/>
    <w:rsid w:val="00E72F10"/>
    <w:rsid w:val="00E74796"/>
    <w:rsid w:val="00E7788A"/>
    <w:rsid w:val="00E81146"/>
    <w:rsid w:val="00E82BE6"/>
    <w:rsid w:val="00E83829"/>
    <w:rsid w:val="00E84B4D"/>
    <w:rsid w:val="00E877CF"/>
    <w:rsid w:val="00E8794B"/>
    <w:rsid w:val="00E90095"/>
    <w:rsid w:val="00E9016A"/>
    <w:rsid w:val="00E90182"/>
    <w:rsid w:val="00E9125C"/>
    <w:rsid w:val="00E94737"/>
    <w:rsid w:val="00E958FD"/>
    <w:rsid w:val="00E97CFB"/>
    <w:rsid w:val="00E97F40"/>
    <w:rsid w:val="00EA045B"/>
    <w:rsid w:val="00EA3A7E"/>
    <w:rsid w:val="00EA3C7E"/>
    <w:rsid w:val="00EA4DD6"/>
    <w:rsid w:val="00EA5BD1"/>
    <w:rsid w:val="00EA6A39"/>
    <w:rsid w:val="00EB3D22"/>
    <w:rsid w:val="00EB440D"/>
    <w:rsid w:val="00EB4A9D"/>
    <w:rsid w:val="00EB4C78"/>
    <w:rsid w:val="00EB4D15"/>
    <w:rsid w:val="00EB5367"/>
    <w:rsid w:val="00EB5FD7"/>
    <w:rsid w:val="00EC5BE4"/>
    <w:rsid w:val="00ED054B"/>
    <w:rsid w:val="00ED0EE2"/>
    <w:rsid w:val="00ED6FC7"/>
    <w:rsid w:val="00ED7419"/>
    <w:rsid w:val="00EE1296"/>
    <w:rsid w:val="00EE1EF6"/>
    <w:rsid w:val="00EE3183"/>
    <w:rsid w:val="00EE4210"/>
    <w:rsid w:val="00EE4464"/>
    <w:rsid w:val="00EE6B23"/>
    <w:rsid w:val="00EE7680"/>
    <w:rsid w:val="00EF02B1"/>
    <w:rsid w:val="00EF0A0B"/>
    <w:rsid w:val="00EF2670"/>
    <w:rsid w:val="00EF2AD0"/>
    <w:rsid w:val="00EF492F"/>
    <w:rsid w:val="00EF4C87"/>
    <w:rsid w:val="00EF762E"/>
    <w:rsid w:val="00F02C80"/>
    <w:rsid w:val="00F0612D"/>
    <w:rsid w:val="00F067CA"/>
    <w:rsid w:val="00F11128"/>
    <w:rsid w:val="00F11804"/>
    <w:rsid w:val="00F11A0F"/>
    <w:rsid w:val="00F132A3"/>
    <w:rsid w:val="00F146B5"/>
    <w:rsid w:val="00F16942"/>
    <w:rsid w:val="00F17942"/>
    <w:rsid w:val="00F245E0"/>
    <w:rsid w:val="00F2524E"/>
    <w:rsid w:val="00F30E4C"/>
    <w:rsid w:val="00F31BBD"/>
    <w:rsid w:val="00F321C0"/>
    <w:rsid w:val="00F32322"/>
    <w:rsid w:val="00F33EEF"/>
    <w:rsid w:val="00F342A1"/>
    <w:rsid w:val="00F407A0"/>
    <w:rsid w:val="00F41710"/>
    <w:rsid w:val="00F42571"/>
    <w:rsid w:val="00F42B3A"/>
    <w:rsid w:val="00F42E12"/>
    <w:rsid w:val="00F437CD"/>
    <w:rsid w:val="00F43D69"/>
    <w:rsid w:val="00F43F75"/>
    <w:rsid w:val="00F466C5"/>
    <w:rsid w:val="00F47FE0"/>
    <w:rsid w:val="00F5320D"/>
    <w:rsid w:val="00F53DFA"/>
    <w:rsid w:val="00F53F5B"/>
    <w:rsid w:val="00F550D5"/>
    <w:rsid w:val="00F61DE9"/>
    <w:rsid w:val="00F62312"/>
    <w:rsid w:val="00F62BB2"/>
    <w:rsid w:val="00F633C1"/>
    <w:rsid w:val="00F66A23"/>
    <w:rsid w:val="00F67A6D"/>
    <w:rsid w:val="00F71059"/>
    <w:rsid w:val="00F72DB3"/>
    <w:rsid w:val="00F73386"/>
    <w:rsid w:val="00F74E8B"/>
    <w:rsid w:val="00F75005"/>
    <w:rsid w:val="00F7505C"/>
    <w:rsid w:val="00F77353"/>
    <w:rsid w:val="00F77AE4"/>
    <w:rsid w:val="00F80998"/>
    <w:rsid w:val="00F82E1C"/>
    <w:rsid w:val="00F83F03"/>
    <w:rsid w:val="00F85CBC"/>
    <w:rsid w:val="00F9027C"/>
    <w:rsid w:val="00F9345B"/>
    <w:rsid w:val="00F93E7E"/>
    <w:rsid w:val="00F9599F"/>
    <w:rsid w:val="00F95CFF"/>
    <w:rsid w:val="00F9717C"/>
    <w:rsid w:val="00F97EA0"/>
    <w:rsid w:val="00FA0E91"/>
    <w:rsid w:val="00FA7360"/>
    <w:rsid w:val="00FB0159"/>
    <w:rsid w:val="00FB0EC0"/>
    <w:rsid w:val="00FB26DF"/>
    <w:rsid w:val="00FB2747"/>
    <w:rsid w:val="00FB3861"/>
    <w:rsid w:val="00FB3D08"/>
    <w:rsid w:val="00FB5039"/>
    <w:rsid w:val="00FB707A"/>
    <w:rsid w:val="00FB7367"/>
    <w:rsid w:val="00FC03FE"/>
    <w:rsid w:val="00FC0B17"/>
    <w:rsid w:val="00FC1232"/>
    <w:rsid w:val="00FC2D0A"/>
    <w:rsid w:val="00FC5117"/>
    <w:rsid w:val="00FC5D7B"/>
    <w:rsid w:val="00FC5FD8"/>
    <w:rsid w:val="00FC7CC9"/>
    <w:rsid w:val="00FD1DA5"/>
    <w:rsid w:val="00FD2A90"/>
    <w:rsid w:val="00FD2E41"/>
    <w:rsid w:val="00FD312A"/>
    <w:rsid w:val="00FD3245"/>
    <w:rsid w:val="00FD3927"/>
    <w:rsid w:val="00FD3D6C"/>
    <w:rsid w:val="00FD3E79"/>
    <w:rsid w:val="00FD4A0B"/>
    <w:rsid w:val="00FD4F75"/>
    <w:rsid w:val="00FD593D"/>
    <w:rsid w:val="00FD6344"/>
    <w:rsid w:val="00FD6D9B"/>
    <w:rsid w:val="00FE0574"/>
    <w:rsid w:val="00FE1114"/>
    <w:rsid w:val="00FE36EE"/>
    <w:rsid w:val="00FE64BC"/>
    <w:rsid w:val="00FF0357"/>
    <w:rsid w:val="00FF0E76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B943397-156C-459A-B5E2-A4C20FAD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2EC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916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75916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7591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7591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75916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97591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97591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975916"/>
    <w:p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91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91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91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91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91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ipotese">
    <w:name w:val="Hipotese"/>
    <w:basedOn w:val="NoSpacing"/>
    <w:link w:val="HipoteseChar"/>
    <w:qFormat/>
    <w:rsid w:val="00716C54"/>
    <w:pPr>
      <w:numPr>
        <w:ilvl w:val="1"/>
        <w:numId w:val="1"/>
      </w:numPr>
      <w:spacing w:before="60" w:after="60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6E2835"/>
    <w:pPr>
      <w:keepLines/>
      <w:numPr>
        <w:numId w:val="1"/>
      </w:numPr>
      <w:tabs>
        <w:tab w:val="left" w:pos="284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716C54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6E2835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EE4464"/>
    <w:pPr>
      <w:numPr>
        <w:numId w:val="0"/>
      </w:numPr>
      <w:pBdr>
        <w:bottom w:val="single" w:sz="4" w:space="1" w:color="auto"/>
        <w:between w:val="single" w:sz="4" w:space="1" w:color="auto"/>
      </w:pBdr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1676B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EE446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1676B4"/>
    <w:rPr>
      <w:rFonts w:asciiTheme="majorHAnsi" w:eastAsia="Times New Roman" w:hAnsiTheme="majorHAnsi"/>
      <w:vanish/>
      <w:color w:val="FF000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6B7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C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C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2524E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zh-CN"/>
    </w:rPr>
  </w:style>
  <w:style w:type="paragraph" w:customStyle="1" w:styleId="HipotesesemVF">
    <w:name w:val="Hipotese sem VF"/>
    <w:link w:val="HipotesesemVFChar"/>
    <w:qFormat/>
    <w:rsid w:val="00B0614F"/>
    <w:pPr>
      <w:numPr>
        <w:ilvl w:val="1"/>
        <w:numId w:val="2"/>
      </w:numPr>
      <w:spacing w:before="80" w:after="80"/>
      <w:ind w:left="993" w:hanging="633"/>
    </w:pPr>
    <w:rPr>
      <w:rFonts w:asciiTheme="majorHAnsi" w:eastAsia="Times New Roman" w:hAnsiTheme="majorHAnsi"/>
      <w:szCs w:val="32"/>
    </w:rPr>
  </w:style>
  <w:style w:type="character" w:customStyle="1" w:styleId="HipotesesemVFChar">
    <w:name w:val="Hipotese sem VF Char"/>
    <w:basedOn w:val="HipoteseChar"/>
    <w:link w:val="HipotesesemVF"/>
    <w:rsid w:val="00B0614F"/>
    <w:rPr>
      <w:rFonts w:asciiTheme="majorHAnsi" w:eastAsia="Times New Roman" w:hAnsiTheme="majorHAnsi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11C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C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C73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1C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1C73"/>
    <w:rPr>
      <w:rFonts w:asciiTheme="majorHAnsi" w:hAnsiTheme="majorHAnsi"/>
      <w:b/>
      <w:bCs/>
      <w:sz w:val="20"/>
      <w:szCs w:val="20"/>
    </w:rPr>
  </w:style>
  <w:style w:type="character" w:customStyle="1" w:styleId="PerguntaChar1">
    <w:name w:val="Pergunta Char1"/>
    <w:basedOn w:val="DefaultParagraphFont"/>
    <w:locked/>
    <w:rsid w:val="00BE0CD2"/>
    <w:rPr>
      <w:rFonts w:eastAsia="Times New Roman"/>
      <w:kern w:val="28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567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9898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6765">
              <w:marLeft w:val="0"/>
              <w:marRight w:val="0"/>
              <w:marTop w:val="100"/>
              <w:marBottom w:val="100"/>
              <w:divBdr>
                <w:top w:val="single" w:sz="2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8602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0927">
                      <w:marLeft w:val="9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2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75102-FF51-45BA-995F-A41DCB825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996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6365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Cruz</dc:creator>
  <cp:lastModifiedBy>Vitor Almeida</cp:lastModifiedBy>
  <cp:revision>2</cp:revision>
  <cp:lastPrinted>2014-02-27T10:38:00Z</cp:lastPrinted>
  <dcterms:created xsi:type="dcterms:W3CDTF">2014-03-18T01:54:00Z</dcterms:created>
  <dcterms:modified xsi:type="dcterms:W3CDTF">2014-03-18T01:54:00Z</dcterms:modified>
</cp:coreProperties>
</file>