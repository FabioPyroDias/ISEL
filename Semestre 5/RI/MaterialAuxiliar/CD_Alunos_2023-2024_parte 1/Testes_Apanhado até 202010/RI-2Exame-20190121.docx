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962"/>
        <w:gridCol w:w="4567"/>
        <w:gridCol w:w="2048"/>
        <w:gridCol w:w="503"/>
        <w:gridCol w:w="373"/>
        <w:gridCol w:w="1753"/>
      </w:tblGrid>
      <w:tr w:rsidR="00276B9E" w:rsidRPr="001227A1" w:rsidDel="009162E2" w:rsidTr="00942F40">
        <w:trPr>
          <w:del w:id="0" w:author="Vitor Almeida" w:date="2019-01-17T16:28:00Z"/>
        </w:trPr>
        <w:tc>
          <w:tcPr>
            <w:tcW w:w="567" w:type="dxa"/>
          </w:tcPr>
          <w:p w:rsidR="00276B9E" w:rsidRPr="001227A1" w:rsidDel="009162E2" w:rsidRDefault="00276B9E" w:rsidP="009162E2">
            <w:pPr>
              <w:spacing w:before="120"/>
              <w:ind w:left="-142"/>
              <w:rPr>
                <w:del w:id="1" w:author="Vitor Almeida" w:date="2019-01-17T16:28:00Z"/>
                <w:rFonts w:cs="Calibri"/>
                <w:szCs w:val="20"/>
              </w:rPr>
              <w:pPrChange w:id="2" w:author="Vitor Almeida" w:date="2019-01-17T16:28:00Z">
                <w:pPr>
                  <w:spacing w:before="120"/>
                </w:pPr>
              </w:pPrChange>
            </w:pPr>
            <w:del w:id="3" w:author="Vitor Almeida" w:date="2019-01-17T16:28:00Z">
              <w:r w:rsidRPr="001227A1" w:rsidDel="009162E2">
                <w:rPr>
                  <w:rFonts w:cs="Calibri"/>
                  <w:szCs w:val="20"/>
                </w:rPr>
                <w:delText>Nome</w:delText>
              </w:r>
              <w:r w:rsidRPr="001227A1" w:rsidDel="009162E2">
                <w:rPr>
                  <w:rFonts w:cs="Calibri"/>
                  <w:b/>
                  <w:szCs w:val="20"/>
                </w:rPr>
                <w:delText>:</w:delText>
              </w:r>
            </w:del>
          </w:p>
        </w:tc>
        <w:tc>
          <w:tcPr>
            <w:tcW w:w="7577" w:type="dxa"/>
            <w:gridSpan w:val="3"/>
            <w:tcBorders>
              <w:bottom w:val="single" w:sz="4" w:space="0" w:color="auto"/>
            </w:tcBorders>
          </w:tcPr>
          <w:p w:rsidR="00276B9E" w:rsidRPr="001227A1" w:rsidDel="009162E2" w:rsidRDefault="00276B9E" w:rsidP="009162E2">
            <w:pPr>
              <w:spacing w:before="120"/>
              <w:ind w:left="-142"/>
              <w:rPr>
                <w:del w:id="4" w:author="Vitor Almeida" w:date="2019-01-17T16:28:00Z"/>
                <w:rFonts w:cs="Calibri"/>
                <w:szCs w:val="20"/>
              </w:rPr>
              <w:pPrChange w:id="5" w:author="Vitor Almeida" w:date="2019-01-17T16:28:00Z">
                <w:pPr>
                  <w:spacing w:before="120"/>
                </w:pPr>
              </w:pPrChange>
            </w:pPr>
          </w:p>
        </w:tc>
        <w:tc>
          <w:tcPr>
            <w:tcW w:w="876" w:type="dxa"/>
            <w:gridSpan w:val="2"/>
          </w:tcPr>
          <w:p w:rsidR="00276B9E" w:rsidRPr="001227A1" w:rsidDel="009162E2" w:rsidRDefault="00276B9E" w:rsidP="009162E2">
            <w:pPr>
              <w:spacing w:before="120"/>
              <w:ind w:left="-142"/>
              <w:rPr>
                <w:del w:id="6" w:author="Vitor Almeida" w:date="2019-01-17T16:28:00Z"/>
                <w:rFonts w:cs="Calibri"/>
                <w:szCs w:val="20"/>
              </w:rPr>
              <w:pPrChange w:id="7" w:author="Vitor Almeida" w:date="2019-01-17T16:28:00Z">
                <w:pPr>
                  <w:spacing w:before="120"/>
                </w:pPr>
              </w:pPrChange>
            </w:pPr>
            <w:del w:id="8" w:author="Vitor Almeida" w:date="2019-01-17T16:28:00Z">
              <w:r w:rsidRPr="001227A1" w:rsidDel="009162E2">
                <w:rPr>
                  <w:rFonts w:cs="Calibri"/>
                  <w:szCs w:val="20"/>
                </w:rPr>
                <w:delText>Número:</w:delText>
              </w:r>
            </w:del>
          </w:p>
        </w:tc>
        <w:tc>
          <w:tcPr>
            <w:tcW w:w="1753" w:type="dxa"/>
            <w:tcBorders>
              <w:bottom w:val="single" w:sz="4" w:space="0" w:color="auto"/>
            </w:tcBorders>
          </w:tcPr>
          <w:p w:rsidR="00276B9E" w:rsidRPr="001227A1" w:rsidDel="009162E2" w:rsidRDefault="00276B9E" w:rsidP="009162E2">
            <w:pPr>
              <w:spacing w:before="120"/>
              <w:ind w:left="-142"/>
              <w:rPr>
                <w:del w:id="9" w:author="Vitor Almeida" w:date="2019-01-17T16:28:00Z"/>
                <w:rFonts w:cs="Calibri"/>
                <w:szCs w:val="20"/>
              </w:rPr>
              <w:pPrChange w:id="10" w:author="Vitor Almeida" w:date="2019-01-17T16:28:00Z">
                <w:pPr>
                  <w:spacing w:before="120"/>
                </w:pPr>
              </w:pPrChange>
            </w:pPr>
          </w:p>
        </w:tc>
      </w:tr>
      <w:tr w:rsidR="00942F40" w:rsidRPr="001227A1" w:rsidDel="009162E2" w:rsidTr="00942F40">
        <w:trPr>
          <w:del w:id="11" w:author="Vitor Almeida" w:date="2019-01-17T16:28:00Z"/>
        </w:trPr>
        <w:tc>
          <w:tcPr>
            <w:tcW w:w="6096" w:type="dxa"/>
            <w:gridSpan w:val="3"/>
          </w:tcPr>
          <w:p w:rsidR="001227A1" w:rsidRPr="007C26B9" w:rsidDel="009162E2" w:rsidRDefault="001227A1" w:rsidP="009162E2">
            <w:pPr>
              <w:spacing w:before="120"/>
              <w:ind w:left="-142"/>
              <w:jc w:val="left"/>
              <w:rPr>
                <w:del w:id="12" w:author="Vitor Almeida" w:date="2019-01-17T16:28:00Z"/>
                <w:rFonts w:cs="Calibri"/>
                <w:sz w:val="18"/>
                <w:szCs w:val="20"/>
                <w:lang w:val="pt-PT"/>
              </w:rPr>
              <w:pPrChange w:id="13" w:author="Vitor Almeida" w:date="2019-01-17T16:28:00Z">
                <w:pPr>
                  <w:spacing w:before="120"/>
                  <w:jc w:val="left"/>
                </w:pPr>
              </w:pPrChange>
            </w:pPr>
            <w:del w:id="14" w:author="Vitor Almeida" w:date="2019-01-17T16:28:00Z">
              <w:r w:rsidRPr="007C26B9" w:rsidDel="009162E2">
                <w:rPr>
                  <w:rFonts w:cs="Calibri"/>
                  <w:b/>
                  <w:sz w:val="18"/>
                  <w:szCs w:val="20"/>
                  <w:u w:val="single"/>
                  <w:lang w:val="pt-PT"/>
                </w:rPr>
                <w:delText xml:space="preserve">Nas questões V/F assinale com uma cruz a resposta correcta. </w:delText>
              </w:r>
            </w:del>
          </w:p>
        </w:tc>
        <w:tc>
          <w:tcPr>
            <w:tcW w:w="2551" w:type="dxa"/>
            <w:gridSpan w:val="2"/>
          </w:tcPr>
          <w:p w:rsidR="001227A1" w:rsidRPr="001227A1" w:rsidDel="009162E2" w:rsidRDefault="001227A1" w:rsidP="009162E2">
            <w:pPr>
              <w:spacing w:before="120"/>
              <w:ind w:left="-142"/>
              <w:jc w:val="left"/>
              <w:rPr>
                <w:del w:id="15" w:author="Vitor Almeida" w:date="2019-01-17T16:28:00Z"/>
                <w:rFonts w:cs="Calibri"/>
                <w:sz w:val="18"/>
                <w:szCs w:val="20"/>
              </w:rPr>
              <w:pPrChange w:id="16" w:author="Vitor Almeida" w:date="2019-01-17T16:28:00Z">
                <w:pPr>
                  <w:spacing w:before="120"/>
                  <w:jc w:val="left"/>
                </w:pPr>
              </w:pPrChange>
            </w:pPr>
            <w:del w:id="17" w:author="Vitor Almeida" w:date="2019-01-17T16:28:00Z">
              <w:r w:rsidRPr="001227A1" w:rsidDel="009162E2">
                <w:rPr>
                  <w:rFonts w:cs="Calibri"/>
                  <w:szCs w:val="20"/>
                </w:rPr>
                <w:delText xml:space="preserve">Docente: NC </w:delText>
              </w:r>
              <w:r w:rsidRPr="001227A1" w:rsidDel="009162E2">
                <w:rPr>
                  <w:rFonts w:cs="Calibri"/>
                  <w:szCs w:val="20"/>
                </w:rPr>
                <w:sym w:font="Wingdings" w:char="00A8"/>
              </w:r>
              <w:r w:rsidRPr="001227A1" w:rsidDel="009162E2">
                <w:rPr>
                  <w:rFonts w:cs="Calibri"/>
                  <w:szCs w:val="20"/>
                </w:rPr>
                <w:delText xml:space="preserve">  P</w:delText>
              </w:r>
              <w:r w:rsidR="004A6A1B" w:rsidDel="009162E2">
                <w:rPr>
                  <w:rFonts w:cs="Calibri"/>
                  <w:szCs w:val="20"/>
                </w:rPr>
                <w:delText>A</w:delText>
              </w:r>
              <w:r w:rsidRPr="001227A1" w:rsidDel="009162E2">
                <w:rPr>
                  <w:rFonts w:cs="Calibri"/>
                  <w:szCs w:val="20"/>
                </w:rPr>
                <w:delText xml:space="preserve"> </w:delText>
              </w:r>
              <w:r w:rsidRPr="001227A1" w:rsidDel="009162E2">
                <w:rPr>
                  <w:rFonts w:cs="Calibri"/>
                  <w:szCs w:val="20"/>
                </w:rPr>
                <w:sym w:font="Wingdings" w:char="00A8"/>
              </w:r>
              <w:r w:rsidR="004A6A1B" w:rsidRPr="001227A1" w:rsidDel="009162E2">
                <w:rPr>
                  <w:rFonts w:cs="Calibri"/>
                  <w:szCs w:val="20"/>
                </w:rPr>
                <w:delText xml:space="preserve">  </w:delText>
              </w:r>
              <w:r w:rsidR="004A6A1B" w:rsidDel="009162E2">
                <w:rPr>
                  <w:rFonts w:cs="Calibri"/>
                  <w:szCs w:val="20"/>
                </w:rPr>
                <w:delText>VA</w:delText>
              </w:r>
              <w:r w:rsidR="004A6A1B" w:rsidRPr="001227A1" w:rsidDel="009162E2">
                <w:rPr>
                  <w:rFonts w:cs="Calibri"/>
                  <w:szCs w:val="20"/>
                </w:rPr>
                <w:delText xml:space="preserve"> </w:delText>
              </w:r>
              <w:r w:rsidR="004A6A1B" w:rsidRPr="001227A1" w:rsidDel="009162E2">
                <w:rPr>
                  <w:rFonts w:cs="Calibri"/>
                  <w:szCs w:val="20"/>
                </w:rPr>
                <w:sym w:font="Wingdings" w:char="00A8"/>
              </w:r>
            </w:del>
          </w:p>
        </w:tc>
        <w:tc>
          <w:tcPr>
            <w:tcW w:w="2126" w:type="dxa"/>
            <w:gridSpan w:val="2"/>
          </w:tcPr>
          <w:p w:rsidR="001227A1" w:rsidRPr="001227A1" w:rsidDel="009162E2" w:rsidRDefault="001227A1" w:rsidP="009162E2">
            <w:pPr>
              <w:spacing w:before="120"/>
              <w:ind w:left="-142"/>
              <w:jc w:val="center"/>
              <w:rPr>
                <w:del w:id="18" w:author="Vitor Almeida" w:date="2019-01-17T16:28:00Z"/>
                <w:rFonts w:cs="Calibri"/>
                <w:sz w:val="18"/>
                <w:szCs w:val="20"/>
              </w:rPr>
              <w:pPrChange w:id="19" w:author="Vitor Almeida" w:date="2019-01-17T16:28:00Z">
                <w:pPr>
                  <w:spacing w:before="120"/>
                  <w:jc w:val="center"/>
                </w:pPr>
              </w:pPrChange>
            </w:pPr>
            <w:del w:id="20" w:author="Vitor Almeida" w:date="2019-01-17T16:28:00Z">
              <w:r w:rsidRPr="001227A1" w:rsidDel="009162E2">
                <w:rPr>
                  <w:rFonts w:cs="Calibri"/>
                  <w:b/>
                  <w:sz w:val="18"/>
                  <w:szCs w:val="20"/>
                  <w:u w:val="single"/>
                </w:rPr>
                <w:delText>Duração: 1</w:delText>
              </w:r>
              <w:r w:rsidR="00C13A26" w:rsidDel="009162E2">
                <w:rPr>
                  <w:rFonts w:cs="Calibri"/>
                  <w:b/>
                  <w:sz w:val="18"/>
                  <w:szCs w:val="20"/>
                  <w:u w:val="single"/>
                </w:rPr>
                <w:delText>:30</w:delText>
              </w:r>
              <w:r w:rsidRPr="001227A1" w:rsidDel="009162E2">
                <w:rPr>
                  <w:rFonts w:cs="Calibri"/>
                  <w:b/>
                  <w:sz w:val="18"/>
                  <w:szCs w:val="20"/>
                  <w:u w:val="single"/>
                </w:rPr>
                <w:delText xml:space="preserve"> H</w:delText>
              </w:r>
            </w:del>
          </w:p>
        </w:tc>
      </w:tr>
      <w:tr w:rsidR="00C62769" w:rsidRPr="006C5EA7" w:rsidDel="009162E2" w:rsidTr="00942F40">
        <w:trPr>
          <w:gridAfter w:val="5"/>
          <w:wAfter w:w="9244" w:type="dxa"/>
          <w:trHeight w:val="92"/>
          <w:del w:id="21" w:author="Vitor Almeida" w:date="2019-01-17T16:28:00Z"/>
        </w:trPr>
        <w:tc>
          <w:tcPr>
            <w:tcW w:w="567" w:type="dxa"/>
          </w:tcPr>
          <w:p w:rsidR="00C62769" w:rsidRPr="00861276" w:rsidDel="009162E2" w:rsidRDefault="00303DD0" w:rsidP="009162E2">
            <w:pPr>
              <w:ind w:left="-142"/>
              <w:jc w:val="center"/>
              <w:rPr>
                <w:del w:id="22" w:author="Vitor Almeida" w:date="2019-01-17T16:28:00Z"/>
                <w:rFonts w:asciiTheme="minorHAnsi" w:hAnsiTheme="minorHAnsi"/>
                <w:b/>
                <w:sz w:val="22"/>
                <w:szCs w:val="22"/>
              </w:rPr>
              <w:pPrChange w:id="23" w:author="Vitor Almeida" w:date="2019-01-17T16:28:00Z">
                <w:pPr>
                  <w:jc w:val="center"/>
                </w:pPr>
              </w:pPrChange>
            </w:pPr>
            <w:del w:id="24" w:author="Vitor Almeida" w:date="2019-01-17T16:28:00Z">
              <w:r w:rsidRPr="00861276" w:rsidDel="009162E2">
                <w:rPr>
                  <w:rFonts w:asciiTheme="minorHAnsi" w:hAnsiTheme="minorHAnsi"/>
                  <w:b/>
                  <w:szCs w:val="22"/>
                </w:rPr>
                <w:delText xml:space="preserve">       </w:delText>
              </w:r>
              <w:r w:rsidR="00942F40" w:rsidDel="009162E2">
                <w:rPr>
                  <w:rFonts w:asciiTheme="minorHAnsi" w:hAnsiTheme="minorHAnsi"/>
                  <w:b/>
                  <w:szCs w:val="22"/>
                </w:rPr>
                <w:delText xml:space="preserve">  </w:delText>
              </w:r>
              <w:r w:rsidR="00C62769" w:rsidRPr="00861276" w:rsidDel="009162E2">
                <w:rPr>
                  <w:rFonts w:asciiTheme="minorHAnsi" w:hAnsiTheme="minorHAnsi"/>
                  <w:b/>
                  <w:szCs w:val="22"/>
                </w:rPr>
                <w:delText>V</w:delText>
              </w:r>
              <w:r w:rsidR="00763CDD" w:rsidRPr="00861276" w:rsidDel="009162E2">
                <w:rPr>
                  <w:rFonts w:asciiTheme="minorHAnsi" w:hAnsiTheme="minorHAnsi"/>
                  <w:b/>
                  <w:szCs w:val="22"/>
                </w:rPr>
                <w:delText xml:space="preserve"> </w:delText>
              </w:r>
            </w:del>
          </w:p>
        </w:tc>
        <w:tc>
          <w:tcPr>
            <w:tcW w:w="962" w:type="dxa"/>
          </w:tcPr>
          <w:p w:rsidR="00C62769" w:rsidRPr="00861276" w:rsidDel="009162E2" w:rsidRDefault="00C62769" w:rsidP="009162E2">
            <w:pPr>
              <w:ind w:left="-142"/>
              <w:jc w:val="left"/>
              <w:rPr>
                <w:del w:id="25" w:author="Vitor Almeida" w:date="2019-01-17T16:28:00Z"/>
                <w:rFonts w:asciiTheme="minorHAnsi" w:hAnsiTheme="minorHAnsi"/>
                <w:b/>
                <w:sz w:val="22"/>
                <w:szCs w:val="22"/>
              </w:rPr>
              <w:pPrChange w:id="26" w:author="Vitor Almeida" w:date="2019-01-17T16:28:00Z">
                <w:pPr>
                  <w:jc w:val="left"/>
                </w:pPr>
              </w:pPrChange>
            </w:pPr>
            <w:del w:id="27" w:author="Vitor Almeida" w:date="2019-01-17T16:28:00Z">
              <w:r w:rsidRPr="00861276" w:rsidDel="009162E2">
                <w:rPr>
                  <w:rFonts w:asciiTheme="minorHAnsi" w:hAnsiTheme="minorHAnsi"/>
                  <w:b/>
                  <w:szCs w:val="22"/>
                </w:rPr>
                <w:delText xml:space="preserve"> </w:delText>
              </w:r>
              <w:r w:rsidR="00942F40" w:rsidDel="009162E2">
                <w:rPr>
                  <w:rFonts w:asciiTheme="minorHAnsi" w:hAnsiTheme="minorHAnsi"/>
                  <w:b/>
                  <w:szCs w:val="22"/>
                </w:rPr>
                <w:delText xml:space="preserve"> </w:delText>
              </w:r>
              <w:r w:rsidRPr="00861276" w:rsidDel="009162E2">
                <w:rPr>
                  <w:rFonts w:asciiTheme="minorHAnsi" w:hAnsiTheme="minorHAnsi"/>
                  <w:b/>
                  <w:szCs w:val="22"/>
                </w:rPr>
                <w:delText>F</w:delText>
              </w:r>
            </w:del>
          </w:p>
        </w:tc>
      </w:tr>
    </w:tbl>
    <w:p w:rsidR="009162E2" w:rsidRPr="007E1F3C" w:rsidRDefault="009162E2" w:rsidP="009162E2">
      <w:pPr>
        <w:spacing w:line="360" w:lineRule="auto"/>
        <w:ind w:left="-142"/>
        <w:jc w:val="center"/>
        <w:rPr>
          <w:ins w:id="28" w:author="Vitor Almeida" w:date="2019-01-17T16:27:00Z"/>
          <w:rFonts w:eastAsia="Times New Roman" w:cstheme="minorHAnsi"/>
          <w:lang w:eastAsia="pt-PT"/>
        </w:rPr>
        <w:pPrChange w:id="29" w:author="Vitor Almeida" w:date="2019-01-17T16:28:00Z">
          <w:pPr>
            <w:spacing w:line="360" w:lineRule="auto"/>
            <w:jc w:val="center"/>
          </w:pPr>
        </w:pPrChange>
      </w:pPr>
      <w:ins w:id="30" w:author="Vitor Almeida" w:date="2019-01-17T16:27:00Z">
        <w:r w:rsidRPr="00870179">
          <w:rPr>
            <w:rFonts w:eastAsia="Times New Roman" w:cstheme="minorHAnsi"/>
            <w:b/>
            <w:sz w:val="20"/>
            <w:szCs w:val="20"/>
            <w:lang w:eastAsia="pt-PT"/>
          </w:rPr>
          <w:t>Curso</w:t>
        </w:r>
        <w:r w:rsidRPr="007E1F3C">
          <w:rPr>
            <w:rFonts w:eastAsia="Times New Roman" w:cstheme="minorHAnsi"/>
            <w:sz w:val="20"/>
            <w:szCs w:val="20"/>
            <w:lang w:eastAsia="pt-PT"/>
          </w:rPr>
          <w:t>:</w:t>
        </w:r>
        <w:r w:rsidRPr="007E1F3C">
          <w:rPr>
            <w:rFonts w:eastAsia="Times New Roman" w:cstheme="minorHAnsi"/>
            <w:lang w:eastAsia="pt-PT"/>
          </w:rPr>
          <w:t xml:space="preserve"> </w:t>
        </w:r>
        <w:r w:rsidRPr="007E1F3C">
          <w:rPr>
            <w:rFonts w:eastAsia="Times New Roman" w:cstheme="minorHAnsi"/>
            <w:sz w:val="20"/>
            <w:szCs w:val="20"/>
            <w:lang w:eastAsia="pt-PT"/>
          </w:rPr>
          <w:t>LEETC</w:t>
        </w:r>
        <w:r w:rsidRPr="007E1F3C">
          <w:rPr>
            <w:rFonts w:eastAsia="Times New Roman" w:cstheme="minorHAnsi"/>
            <w:lang w:eastAsia="pt-PT"/>
          </w:rPr>
          <w:t xml:space="preserve"> </w:t>
        </w:r>
        <w:r w:rsidRPr="00CA3A5B">
          <w:rPr>
            <w:rFonts w:cstheme="minorHAnsi"/>
            <w:sz w:val="24"/>
          </w:rPr>
          <w:sym w:font="Wingdings" w:char="00A8"/>
        </w:r>
        <w:r w:rsidRPr="005A4088">
          <w:rPr>
            <w:rFonts w:cstheme="minorHAnsi"/>
            <w:sz w:val="24"/>
          </w:rPr>
          <w:t xml:space="preserve"> </w:t>
        </w:r>
        <w:r w:rsidRPr="007E1F3C">
          <w:rPr>
            <w:rFonts w:eastAsia="Times New Roman" w:cstheme="minorHAnsi"/>
            <w:sz w:val="20"/>
            <w:szCs w:val="20"/>
            <w:lang w:eastAsia="pt-PT"/>
          </w:rPr>
          <w:t xml:space="preserve">LEIC </w:t>
        </w:r>
        <w:r w:rsidRPr="00CA3A5B">
          <w:rPr>
            <w:rFonts w:cstheme="minorHAnsi"/>
            <w:sz w:val="24"/>
          </w:rPr>
          <w:sym w:font="Wingdings" w:char="00A8"/>
        </w:r>
        <w:r w:rsidRPr="005A4088">
          <w:rPr>
            <w:rFonts w:cstheme="minorHAnsi"/>
            <w:sz w:val="24"/>
          </w:rPr>
          <w:t xml:space="preserve"> </w:t>
        </w:r>
        <w:r w:rsidRPr="007E1F3C">
          <w:rPr>
            <w:rFonts w:eastAsia="Times New Roman" w:cstheme="minorHAnsi"/>
            <w:sz w:val="20"/>
            <w:szCs w:val="20"/>
            <w:lang w:eastAsia="pt-PT"/>
          </w:rPr>
          <w:t>LEIM</w:t>
        </w:r>
        <w:r w:rsidRPr="007E1F3C">
          <w:rPr>
            <w:rFonts w:eastAsia="Times New Roman" w:cstheme="minorHAnsi"/>
            <w:lang w:eastAsia="pt-PT"/>
          </w:rPr>
          <w:t xml:space="preserve"> </w:t>
        </w:r>
        <w:r w:rsidRPr="00CA3A5B">
          <w:rPr>
            <w:rFonts w:cstheme="minorHAnsi"/>
            <w:sz w:val="24"/>
          </w:rPr>
          <w:sym w:font="Wingdings" w:char="00A8"/>
        </w:r>
        <w:r w:rsidRPr="00AD0A63">
          <w:rPr>
            <w:rFonts w:eastAsia="Times New Roman" w:cstheme="minorHAnsi"/>
            <w:sz w:val="20"/>
            <w:szCs w:val="20"/>
            <w:lang w:eastAsia="pt-PT"/>
          </w:rPr>
          <w:t xml:space="preserve"> </w:t>
        </w:r>
        <w:r w:rsidRPr="007E1F3C">
          <w:rPr>
            <w:rFonts w:eastAsia="Times New Roman" w:cstheme="minorHAnsi"/>
            <w:sz w:val="20"/>
            <w:szCs w:val="20"/>
            <w:lang w:eastAsia="pt-PT"/>
          </w:rPr>
          <w:t>LEI</w:t>
        </w:r>
        <w:r>
          <w:rPr>
            <w:rFonts w:eastAsia="Times New Roman" w:cstheme="minorHAnsi"/>
            <w:sz w:val="20"/>
            <w:szCs w:val="20"/>
            <w:lang w:eastAsia="pt-PT"/>
          </w:rPr>
          <w:t>RT</w:t>
        </w:r>
        <w:r w:rsidRPr="007E1F3C">
          <w:rPr>
            <w:rFonts w:eastAsia="Times New Roman" w:cstheme="minorHAnsi"/>
            <w:lang w:eastAsia="pt-PT"/>
          </w:rPr>
          <w:t xml:space="preserve"> </w:t>
        </w:r>
        <w:r w:rsidRPr="00CA3A5B">
          <w:rPr>
            <w:rFonts w:cstheme="minorHAnsi"/>
            <w:sz w:val="24"/>
          </w:rPr>
          <w:sym w:font="Wingdings" w:char="00A8"/>
        </w:r>
        <w:proofErr w:type="gramStart"/>
        <w:r>
          <w:rPr>
            <w:rFonts w:cstheme="minorHAnsi"/>
            <w:sz w:val="24"/>
          </w:rPr>
          <w:t>;</w:t>
        </w:r>
        <w:r>
          <w:rPr>
            <w:rFonts w:eastAsia="Times New Roman" w:cstheme="minorHAnsi"/>
            <w:lang w:eastAsia="pt-PT"/>
          </w:rPr>
          <w:t xml:space="preserve">   </w:t>
        </w:r>
        <w:r w:rsidRPr="00870179">
          <w:rPr>
            <w:rFonts w:eastAsia="Times New Roman" w:cstheme="minorHAnsi"/>
            <w:b/>
            <w:sz w:val="20"/>
            <w:szCs w:val="20"/>
            <w:lang w:eastAsia="pt-PT"/>
          </w:rPr>
          <w:t>Professor</w:t>
        </w:r>
        <w:proofErr w:type="gramEnd"/>
        <w:r w:rsidRPr="007E1F3C">
          <w:rPr>
            <w:rFonts w:eastAsia="Times New Roman" w:cstheme="minorHAnsi"/>
            <w:sz w:val="20"/>
            <w:szCs w:val="20"/>
            <w:lang w:eastAsia="pt-PT"/>
          </w:rPr>
          <w:t>:</w:t>
        </w:r>
        <w:r w:rsidRPr="007E1F3C">
          <w:rPr>
            <w:rFonts w:eastAsia="Times New Roman" w:cstheme="minorHAnsi"/>
            <w:lang w:eastAsia="pt-PT"/>
          </w:rPr>
          <w:t xml:space="preserve"> </w:t>
        </w:r>
        <w:r w:rsidRPr="007E1F3C">
          <w:rPr>
            <w:rFonts w:eastAsia="Times New Roman" w:cstheme="minorHAnsi"/>
            <w:sz w:val="20"/>
            <w:szCs w:val="20"/>
            <w:lang w:eastAsia="pt-PT"/>
          </w:rPr>
          <w:t>V</w:t>
        </w:r>
        <w:r>
          <w:rPr>
            <w:rFonts w:eastAsia="Times New Roman" w:cstheme="minorHAnsi"/>
            <w:sz w:val="20"/>
            <w:szCs w:val="20"/>
            <w:lang w:eastAsia="pt-PT"/>
          </w:rPr>
          <w:t xml:space="preserve">itor </w:t>
        </w:r>
        <w:r w:rsidRPr="00B965BF">
          <w:rPr>
            <w:rFonts w:eastAsia="Times New Roman" w:cstheme="minorHAnsi"/>
            <w:sz w:val="20"/>
            <w:szCs w:val="20"/>
            <w:lang w:eastAsia="pt-PT"/>
          </w:rPr>
          <w:t>A</w:t>
        </w:r>
        <w:r>
          <w:rPr>
            <w:rFonts w:eastAsia="Times New Roman" w:cstheme="minorHAnsi"/>
            <w:sz w:val="20"/>
            <w:szCs w:val="20"/>
            <w:lang w:eastAsia="pt-PT"/>
          </w:rPr>
          <w:t xml:space="preserve">lmeida </w:t>
        </w:r>
        <w:r w:rsidRPr="00CA3A5B">
          <w:rPr>
            <w:rFonts w:cstheme="minorHAnsi"/>
            <w:sz w:val="24"/>
          </w:rPr>
          <w:sym w:font="Wingdings" w:char="00A8"/>
        </w:r>
        <w:r>
          <w:rPr>
            <w:rFonts w:cstheme="minorHAnsi"/>
            <w:sz w:val="24"/>
          </w:rPr>
          <w:t xml:space="preserve">, </w:t>
        </w:r>
        <w:r>
          <w:rPr>
            <w:rFonts w:eastAsia="Times New Roman" w:cstheme="minorHAnsi"/>
            <w:sz w:val="20"/>
            <w:szCs w:val="20"/>
            <w:lang w:eastAsia="pt-PT"/>
          </w:rPr>
          <w:t>João Florêncio</w:t>
        </w:r>
        <w:r w:rsidRPr="007E1F3C">
          <w:rPr>
            <w:rFonts w:eastAsia="Times New Roman" w:cstheme="minorHAnsi"/>
            <w:lang w:eastAsia="pt-PT"/>
          </w:rPr>
          <w:t xml:space="preserve"> </w:t>
        </w:r>
        <w:r w:rsidRPr="00CA3A5B">
          <w:rPr>
            <w:rFonts w:cstheme="minorHAnsi"/>
            <w:sz w:val="24"/>
          </w:rPr>
          <w:sym w:font="Wingdings" w:char="00A8"/>
        </w:r>
        <w:r>
          <w:rPr>
            <w:rFonts w:cstheme="minorHAnsi"/>
            <w:sz w:val="24"/>
          </w:rPr>
          <w:t xml:space="preserve">, </w:t>
        </w:r>
        <w:r>
          <w:rPr>
            <w:rFonts w:eastAsia="Times New Roman" w:cstheme="minorHAnsi"/>
            <w:sz w:val="20"/>
            <w:szCs w:val="20"/>
            <w:lang w:eastAsia="pt-PT"/>
          </w:rPr>
          <w:t>João Silva</w:t>
        </w:r>
        <w:r w:rsidRPr="007E1F3C">
          <w:rPr>
            <w:rFonts w:eastAsia="Times New Roman" w:cstheme="minorHAnsi"/>
            <w:lang w:eastAsia="pt-PT"/>
          </w:rPr>
          <w:t xml:space="preserve"> </w:t>
        </w:r>
        <w:r w:rsidRPr="00CA3A5B">
          <w:rPr>
            <w:rFonts w:cstheme="minorHAnsi"/>
            <w:sz w:val="24"/>
          </w:rPr>
          <w:sym w:font="Wingdings" w:char="00A8"/>
        </w:r>
        <w:r>
          <w:rPr>
            <w:rFonts w:cstheme="minorHAnsi"/>
            <w:sz w:val="24"/>
          </w:rPr>
          <w:t>,</w:t>
        </w:r>
        <w:r w:rsidRPr="005A4088">
          <w:rPr>
            <w:rFonts w:cstheme="minorHAnsi"/>
            <w:sz w:val="24"/>
          </w:rPr>
          <w:t xml:space="preserve"> </w:t>
        </w:r>
        <w:r>
          <w:rPr>
            <w:rFonts w:eastAsia="Times New Roman" w:cstheme="minorHAnsi"/>
            <w:sz w:val="20"/>
            <w:szCs w:val="20"/>
            <w:lang w:eastAsia="pt-PT"/>
          </w:rPr>
          <w:t>Rui Ribeiro</w:t>
        </w:r>
        <w:r w:rsidRPr="007E1F3C">
          <w:rPr>
            <w:rFonts w:eastAsia="Times New Roman" w:cstheme="minorHAnsi"/>
            <w:lang w:eastAsia="pt-PT"/>
          </w:rPr>
          <w:t xml:space="preserve"> </w:t>
        </w:r>
        <w:r w:rsidRPr="00CA3A5B">
          <w:rPr>
            <w:rFonts w:cstheme="minorHAnsi"/>
            <w:sz w:val="24"/>
          </w:rPr>
          <w:sym w:font="Wingdings" w:char="00A8"/>
        </w:r>
      </w:ins>
    </w:p>
    <w:p w:rsidR="009162E2" w:rsidRPr="005F7F30" w:rsidRDefault="009162E2" w:rsidP="00916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-142"/>
        <w:rPr>
          <w:ins w:id="31" w:author="Vitor Almeida" w:date="2019-01-17T16:27:00Z"/>
          <w:rFonts w:asciiTheme="minorHAnsi" w:eastAsia="Times New Roman" w:hAnsiTheme="minorHAnsi" w:cstheme="minorHAnsi"/>
          <w:b/>
          <w:bCs/>
          <w:sz w:val="18"/>
          <w:szCs w:val="18"/>
          <w:lang w:eastAsia="pt-PT"/>
          <w:rPrChange w:id="32" w:author="Vitor Almeida" w:date="2019-01-17T16:34:00Z">
            <w:rPr>
              <w:ins w:id="33" w:author="Vitor Almeida" w:date="2019-01-17T16:27:00Z"/>
              <w:rFonts w:eastAsia="Times New Roman" w:cstheme="minorHAnsi"/>
              <w:b/>
              <w:bCs/>
              <w:sz w:val="18"/>
              <w:szCs w:val="18"/>
              <w:lang w:eastAsia="pt-PT"/>
            </w:rPr>
          </w:rPrChange>
        </w:rPr>
        <w:pPrChange w:id="34" w:author="Vitor Almeida" w:date="2019-01-17T16:28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0" w:color="auto"/>
            </w:pBdr>
            <w:ind w:left="360"/>
          </w:pPr>
        </w:pPrChange>
      </w:pPr>
      <w:ins w:id="35" w:author="Vitor Almeida" w:date="2019-01-17T16:27:00Z">
        <w:r w:rsidRPr="005F7F30">
          <w:rPr>
            <w:rFonts w:asciiTheme="minorHAnsi" w:eastAsia="Times New Roman" w:hAnsiTheme="minorHAnsi" w:cstheme="minorHAnsi"/>
            <w:sz w:val="18"/>
            <w:szCs w:val="18"/>
            <w:lang w:eastAsia="pt-PT"/>
            <w:rPrChange w:id="36" w:author="Vitor Almeida" w:date="2019-01-17T16:34:00Z">
              <w:rPr>
                <w:rFonts w:eastAsia="Times New Roman" w:cstheme="minorHAnsi"/>
                <w:sz w:val="18"/>
                <w:szCs w:val="18"/>
                <w:lang w:eastAsia="pt-PT"/>
              </w:rPr>
            </w:rPrChange>
          </w:rPr>
          <w:t xml:space="preserve">As perguntas com respostas múltiplas podem ter </w:t>
        </w:r>
        <w:r w:rsidRPr="005F7F30">
          <w:rPr>
            <w:rFonts w:asciiTheme="minorHAnsi" w:eastAsia="Times New Roman" w:hAnsiTheme="minorHAnsi" w:cstheme="minorHAnsi"/>
            <w:b/>
            <w:sz w:val="18"/>
            <w:szCs w:val="18"/>
            <w:lang w:eastAsia="pt-PT"/>
            <w:rPrChange w:id="37" w:author="Vitor Almeida" w:date="2019-01-17T16:34:00Z">
              <w:rPr>
                <w:rFonts w:eastAsia="Times New Roman" w:cstheme="minorHAnsi"/>
                <w:b/>
                <w:sz w:val="18"/>
                <w:szCs w:val="18"/>
                <w:lang w:eastAsia="pt-PT"/>
              </w:rPr>
            </w:rPrChange>
          </w:rPr>
          <w:t>zero ou mais respostas corretas</w:t>
        </w:r>
        <w:r w:rsidRPr="005F7F30">
          <w:rPr>
            <w:rFonts w:asciiTheme="minorHAnsi" w:eastAsia="Times New Roman" w:hAnsiTheme="minorHAnsi" w:cstheme="minorHAnsi"/>
            <w:sz w:val="18"/>
            <w:szCs w:val="18"/>
            <w:lang w:eastAsia="pt-PT"/>
            <w:rPrChange w:id="38" w:author="Vitor Almeida" w:date="2019-01-17T16:34:00Z">
              <w:rPr>
                <w:rFonts w:eastAsia="Times New Roman" w:cstheme="minorHAnsi"/>
                <w:sz w:val="18"/>
                <w:szCs w:val="18"/>
                <w:lang w:eastAsia="pt-PT"/>
              </w:rPr>
            </w:rPrChange>
          </w:rPr>
          <w:t xml:space="preserve">, </w:t>
        </w:r>
        <w:r w:rsidRPr="005F7F30">
          <w:rPr>
            <w:rFonts w:asciiTheme="minorHAnsi" w:eastAsia="Times New Roman" w:hAnsiTheme="minorHAnsi" w:cstheme="minorHAnsi"/>
            <w:sz w:val="18"/>
            <w:szCs w:val="18"/>
            <w:u w:val="single"/>
            <w:lang w:eastAsia="pt-PT"/>
            <w:rPrChange w:id="39" w:author="Vitor Almeida" w:date="2019-01-17T16:34:00Z">
              <w:rPr>
                <w:rFonts w:eastAsia="Times New Roman" w:cstheme="minorHAnsi"/>
                <w:sz w:val="18"/>
                <w:szCs w:val="18"/>
                <w:u w:val="single"/>
                <w:lang w:eastAsia="pt-PT"/>
              </w:rPr>
            </w:rPrChange>
          </w:rPr>
          <w:t>marcar todas as respostas com um</w:t>
        </w:r>
        <w:r w:rsidRPr="005F7F30">
          <w:rPr>
            <w:rFonts w:asciiTheme="minorHAnsi" w:eastAsia="Times New Roman" w:hAnsiTheme="minorHAnsi" w:cstheme="minorHAnsi"/>
            <w:b/>
            <w:bCs/>
            <w:sz w:val="18"/>
            <w:szCs w:val="18"/>
            <w:u w:val="single"/>
            <w:lang w:eastAsia="pt-PT"/>
            <w:rPrChange w:id="40" w:author="Vitor Almeida" w:date="2019-01-17T16:34:00Z">
              <w:rPr>
                <w:rFonts w:eastAsia="Times New Roman" w:cstheme="minorHAnsi"/>
                <w:b/>
                <w:bCs/>
                <w:sz w:val="18"/>
                <w:szCs w:val="18"/>
                <w:u w:val="single"/>
                <w:lang w:eastAsia="pt-PT"/>
              </w:rPr>
            </w:rPrChange>
          </w:rPr>
          <w:t xml:space="preserve"> V (verdadeiro) </w:t>
        </w:r>
        <w:r w:rsidRPr="005F7F30">
          <w:rPr>
            <w:rFonts w:asciiTheme="minorHAnsi" w:eastAsia="Times New Roman" w:hAnsiTheme="minorHAnsi" w:cstheme="minorHAnsi"/>
            <w:sz w:val="18"/>
            <w:szCs w:val="18"/>
            <w:u w:val="single"/>
            <w:lang w:eastAsia="pt-PT"/>
            <w:rPrChange w:id="41" w:author="Vitor Almeida" w:date="2019-01-17T16:34:00Z">
              <w:rPr>
                <w:rFonts w:eastAsia="Times New Roman" w:cstheme="minorHAnsi"/>
                <w:sz w:val="18"/>
                <w:szCs w:val="18"/>
                <w:u w:val="single"/>
                <w:lang w:eastAsia="pt-PT"/>
              </w:rPr>
            </w:rPrChange>
          </w:rPr>
          <w:t>ou um</w:t>
        </w:r>
        <w:r w:rsidRPr="005F7F30">
          <w:rPr>
            <w:rFonts w:asciiTheme="minorHAnsi" w:eastAsia="Times New Roman" w:hAnsiTheme="minorHAnsi" w:cstheme="minorHAnsi"/>
            <w:b/>
            <w:bCs/>
            <w:sz w:val="18"/>
            <w:szCs w:val="18"/>
            <w:u w:val="single"/>
            <w:lang w:eastAsia="pt-PT"/>
            <w:rPrChange w:id="42" w:author="Vitor Almeida" w:date="2019-01-17T16:34:00Z">
              <w:rPr>
                <w:rFonts w:eastAsia="Times New Roman" w:cstheme="minorHAnsi"/>
                <w:b/>
                <w:bCs/>
                <w:sz w:val="18"/>
                <w:szCs w:val="18"/>
                <w:u w:val="single"/>
                <w:lang w:eastAsia="pt-PT"/>
              </w:rPr>
            </w:rPrChange>
          </w:rPr>
          <w:t xml:space="preserve"> F (falso)</w:t>
        </w:r>
        <w:r w:rsidRPr="005F7F30">
          <w:rPr>
            <w:rFonts w:asciiTheme="minorHAnsi" w:eastAsia="Times New Roman" w:hAnsiTheme="minorHAnsi" w:cstheme="minorHAnsi"/>
            <w:b/>
            <w:bCs/>
            <w:sz w:val="18"/>
            <w:szCs w:val="18"/>
            <w:lang w:eastAsia="pt-PT"/>
            <w:rPrChange w:id="43" w:author="Vitor Almeida" w:date="2019-01-17T16:34:00Z">
              <w:rPr>
                <w:rFonts w:eastAsia="Times New Roman" w:cstheme="minorHAnsi"/>
                <w:b/>
                <w:bCs/>
                <w:sz w:val="18"/>
                <w:szCs w:val="18"/>
                <w:lang w:eastAsia="pt-PT"/>
              </w:rPr>
            </w:rPrChange>
          </w:rPr>
          <w:t>. Respostas múltiplas não marcadas implicam que não contam nem descontam.</w:t>
        </w:r>
      </w:ins>
    </w:p>
    <w:p w:rsidR="009162E2" w:rsidRPr="005F7F30" w:rsidRDefault="009162E2" w:rsidP="00916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-142"/>
        <w:rPr>
          <w:ins w:id="44" w:author="Vitor Almeida" w:date="2019-01-17T16:27:00Z"/>
          <w:rFonts w:asciiTheme="minorHAnsi" w:eastAsia="Times New Roman" w:hAnsiTheme="minorHAnsi" w:cstheme="minorHAnsi"/>
          <w:lang w:eastAsia="pt-PT"/>
          <w:rPrChange w:id="45" w:author="Vitor Almeida" w:date="2019-01-17T16:34:00Z">
            <w:rPr>
              <w:ins w:id="46" w:author="Vitor Almeida" w:date="2019-01-17T16:27:00Z"/>
              <w:rFonts w:eastAsia="Times New Roman" w:cstheme="minorHAnsi"/>
              <w:lang w:eastAsia="pt-PT"/>
            </w:rPr>
          </w:rPrChange>
        </w:rPr>
        <w:pPrChange w:id="47" w:author="Vitor Almeida" w:date="2019-01-17T16:28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0" w:color="auto"/>
            </w:pBdr>
            <w:ind w:left="360"/>
          </w:pPr>
        </w:pPrChange>
      </w:pPr>
      <w:ins w:id="48" w:author="Vitor Almeida" w:date="2019-01-17T16:27:00Z">
        <w:r w:rsidRPr="005F7F30">
          <w:rPr>
            <w:rFonts w:asciiTheme="minorHAnsi" w:eastAsia="Times New Roman" w:hAnsiTheme="minorHAnsi" w:cstheme="minorHAnsi"/>
            <w:bCs/>
            <w:sz w:val="18"/>
            <w:szCs w:val="18"/>
            <w:lang w:eastAsia="pt-PT"/>
            <w:rPrChange w:id="49" w:author="Vitor Almeida" w:date="2019-01-17T16:34:00Z">
              <w:rPr>
                <w:rFonts w:eastAsia="Times New Roman" w:cstheme="minorHAnsi"/>
                <w:bCs/>
                <w:sz w:val="18"/>
                <w:szCs w:val="18"/>
                <w:lang w:eastAsia="pt-PT"/>
              </w:rPr>
            </w:rPrChange>
          </w:rPr>
          <w:t xml:space="preserve">O auxiliar de memória pode ser constituído por </w:t>
        </w:r>
        <w:r w:rsidRPr="005F7F30">
          <w:rPr>
            <w:rFonts w:asciiTheme="minorHAnsi" w:eastAsia="Times New Roman" w:hAnsiTheme="minorHAnsi" w:cstheme="minorHAnsi"/>
            <w:b/>
            <w:bCs/>
            <w:sz w:val="18"/>
            <w:szCs w:val="18"/>
            <w:lang w:eastAsia="pt-PT"/>
            <w:rPrChange w:id="50" w:author="Vitor Almeida" w:date="2019-01-17T16:34:00Z">
              <w:rPr>
                <w:rFonts w:eastAsia="Times New Roman" w:cstheme="minorHAnsi"/>
                <w:b/>
                <w:bCs/>
                <w:sz w:val="18"/>
                <w:szCs w:val="18"/>
                <w:lang w:eastAsia="pt-PT"/>
              </w:rPr>
            </w:rPrChange>
          </w:rPr>
          <w:t>duas folhas A4, manuscritas, sem serem fotocópias</w:t>
        </w:r>
        <w:r w:rsidRPr="005F7F30">
          <w:rPr>
            <w:rFonts w:asciiTheme="minorHAnsi" w:eastAsia="Times New Roman" w:hAnsiTheme="minorHAnsi" w:cstheme="minorHAnsi"/>
            <w:bCs/>
            <w:sz w:val="18"/>
            <w:szCs w:val="18"/>
            <w:lang w:eastAsia="pt-PT"/>
            <w:rPrChange w:id="51" w:author="Vitor Almeida" w:date="2019-01-17T16:34:00Z">
              <w:rPr>
                <w:rFonts w:eastAsia="Times New Roman" w:cstheme="minorHAnsi"/>
                <w:bCs/>
                <w:sz w:val="18"/>
                <w:szCs w:val="18"/>
                <w:lang w:eastAsia="pt-PT"/>
              </w:rPr>
            </w:rPrChange>
          </w:rPr>
          <w:t>. Não pode</w:t>
        </w:r>
      </w:ins>
      <w:ins w:id="52" w:author="Vitor Almeida" w:date="2019-01-17T16:34:00Z">
        <w:r w:rsidR="005F7F30" w:rsidRPr="005F7F30">
          <w:rPr>
            <w:rFonts w:asciiTheme="minorHAnsi" w:eastAsia="Times New Roman" w:hAnsiTheme="minorHAnsi" w:cstheme="minorHAnsi"/>
            <w:bCs/>
            <w:sz w:val="18"/>
            <w:szCs w:val="18"/>
            <w:lang w:eastAsia="pt-PT"/>
            <w:rPrChange w:id="53" w:author="Vitor Almeida" w:date="2019-01-17T16:34:00Z">
              <w:rPr>
                <w:rFonts w:eastAsia="Times New Roman" w:cstheme="minorHAnsi"/>
                <w:bCs/>
                <w:sz w:val="18"/>
                <w:szCs w:val="18"/>
                <w:lang w:eastAsia="pt-PT"/>
              </w:rPr>
            </w:rPrChange>
          </w:rPr>
          <w:t>m</w:t>
        </w:r>
      </w:ins>
      <w:ins w:id="54" w:author="Vitor Almeida" w:date="2019-01-17T16:27:00Z">
        <w:r w:rsidRPr="005F7F30">
          <w:rPr>
            <w:rFonts w:asciiTheme="minorHAnsi" w:eastAsia="Times New Roman" w:hAnsiTheme="minorHAnsi" w:cstheme="minorHAnsi"/>
            <w:bCs/>
            <w:sz w:val="18"/>
            <w:szCs w:val="18"/>
            <w:lang w:eastAsia="pt-PT"/>
            <w:rPrChange w:id="55" w:author="Vitor Almeida" w:date="2019-01-17T16:34:00Z">
              <w:rPr>
                <w:rFonts w:eastAsia="Times New Roman" w:cstheme="minorHAnsi"/>
                <w:bCs/>
                <w:sz w:val="18"/>
                <w:szCs w:val="18"/>
                <w:lang w:eastAsia="pt-PT"/>
              </w:rPr>
            </w:rPrChange>
          </w:rPr>
          <w:t xml:space="preserve"> conter perguntas e/ou respostas.</w:t>
        </w:r>
      </w:ins>
    </w:p>
    <w:p w:rsidR="009162E2" w:rsidRPr="005F7F30" w:rsidRDefault="009162E2" w:rsidP="00916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-142"/>
        <w:rPr>
          <w:ins w:id="56" w:author="Vitor Almeida" w:date="2019-01-17T16:27:00Z"/>
          <w:rFonts w:asciiTheme="minorHAnsi" w:eastAsia="Times New Roman" w:hAnsiTheme="minorHAnsi" w:cstheme="minorHAnsi"/>
          <w:lang w:eastAsia="pt-PT"/>
          <w:rPrChange w:id="57" w:author="Vitor Almeida" w:date="2019-01-17T16:34:00Z">
            <w:rPr>
              <w:ins w:id="58" w:author="Vitor Almeida" w:date="2019-01-17T16:27:00Z"/>
              <w:rFonts w:eastAsia="Times New Roman" w:cstheme="minorHAnsi"/>
              <w:lang w:eastAsia="pt-PT"/>
            </w:rPr>
          </w:rPrChange>
        </w:rPr>
        <w:pPrChange w:id="59" w:author="Vitor Almeida" w:date="2019-01-17T16:28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0" w:color="auto"/>
            </w:pBdr>
            <w:ind w:left="360"/>
          </w:pPr>
        </w:pPrChange>
      </w:pPr>
      <w:ins w:id="60" w:author="Vitor Almeida" w:date="2019-01-17T16:27:00Z">
        <w:r w:rsidRPr="005F7F30">
          <w:rPr>
            <w:rFonts w:asciiTheme="minorHAnsi" w:eastAsia="Times New Roman" w:hAnsiTheme="minorHAnsi" w:cstheme="minorHAnsi"/>
            <w:sz w:val="18"/>
            <w:szCs w:val="18"/>
            <w:lang w:eastAsia="pt-PT"/>
            <w:rPrChange w:id="61" w:author="Vitor Almeida" w:date="2019-01-17T16:34:00Z">
              <w:rPr>
                <w:rFonts w:eastAsia="Times New Roman" w:cstheme="minorHAnsi"/>
                <w:sz w:val="18"/>
                <w:szCs w:val="18"/>
                <w:lang w:eastAsia="pt-PT"/>
              </w:rPr>
            </w:rPrChange>
          </w:rPr>
          <w:t>Pode usar uma folha de exame ou folhas A4 brancas para responder às perguntas, caso necessário.</w:t>
        </w:r>
      </w:ins>
    </w:p>
    <w:p w:rsidR="009162E2" w:rsidRPr="005F7F30" w:rsidRDefault="009162E2" w:rsidP="00916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-142"/>
        <w:rPr>
          <w:ins w:id="62" w:author="Vitor Almeida" w:date="2019-01-17T16:27:00Z"/>
          <w:rFonts w:asciiTheme="minorHAnsi" w:eastAsia="Times New Roman" w:hAnsiTheme="minorHAnsi" w:cstheme="minorHAnsi"/>
          <w:b/>
          <w:bCs/>
          <w:sz w:val="18"/>
          <w:szCs w:val="18"/>
          <w:lang w:eastAsia="pt-PT"/>
          <w:rPrChange w:id="63" w:author="Vitor Almeida" w:date="2019-01-17T16:34:00Z">
            <w:rPr>
              <w:ins w:id="64" w:author="Vitor Almeida" w:date="2019-01-17T16:27:00Z"/>
              <w:rFonts w:eastAsia="Times New Roman" w:cstheme="minorHAnsi"/>
              <w:b/>
              <w:bCs/>
              <w:sz w:val="18"/>
              <w:szCs w:val="18"/>
              <w:lang w:eastAsia="pt-PT"/>
            </w:rPr>
          </w:rPrChange>
        </w:rPr>
        <w:pPrChange w:id="65" w:author="Vitor Almeida" w:date="2019-01-17T16:28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0" w:color="auto"/>
            </w:pBdr>
            <w:ind w:left="360"/>
          </w:pPr>
        </w:pPrChange>
      </w:pPr>
      <w:ins w:id="66" w:author="Vitor Almeida" w:date="2019-01-17T16:27:00Z">
        <w:r w:rsidRPr="005F7F30">
          <w:rPr>
            <w:rFonts w:asciiTheme="minorHAnsi" w:eastAsia="Times New Roman" w:hAnsiTheme="minorHAnsi" w:cstheme="minorHAnsi"/>
            <w:b/>
            <w:bCs/>
            <w:sz w:val="18"/>
            <w:szCs w:val="18"/>
            <w:u w:val="single"/>
            <w:lang w:eastAsia="pt-PT"/>
            <w:rPrChange w:id="67" w:author="Vitor Almeida" w:date="2019-01-17T16:34:00Z">
              <w:rPr>
                <w:rFonts w:eastAsia="Times New Roman" w:cstheme="minorHAnsi"/>
                <w:b/>
                <w:bCs/>
                <w:sz w:val="18"/>
                <w:szCs w:val="18"/>
                <w:u w:val="single"/>
                <w:lang w:eastAsia="pt-PT"/>
              </w:rPr>
            </w:rPrChange>
          </w:rPr>
          <w:t>Rubrique</w:t>
        </w:r>
        <w:r w:rsidRPr="005F7F30">
          <w:rPr>
            <w:rFonts w:asciiTheme="minorHAnsi" w:eastAsia="Times New Roman" w:hAnsiTheme="minorHAnsi" w:cstheme="minorHAnsi"/>
            <w:b/>
            <w:bCs/>
            <w:sz w:val="18"/>
            <w:szCs w:val="18"/>
            <w:lang w:eastAsia="pt-PT"/>
            <w:rPrChange w:id="68" w:author="Vitor Almeida" w:date="2019-01-17T16:34:00Z">
              <w:rPr>
                <w:rFonts w:eastAsia="Times New Roman" w:cstheme="minorHAnsi"/>
                <w:b/>
                <w:bCs/>
                <w:sz w:val="18"/>
                <w:szCs w:val="18"/>
                <w:lang w:eastAsia="pt-PT"/>
              </w:rPr>
            </w:rPrChange>
          </w:rPr>
          <w:t xml:space="preserve"> TODAS as folhas que estiverem em cima da sua mesa durante o teste, incluindo o auxiliar de memória.</w:t>
        </w:r>
      </w:ins>
    </w:p>
    <w:p w:rsidR="009162E2" w:rsidRPr="005F7F30" w:rsidRDefault="009162E2" w:rsidP="00916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-142"/>
        <w:rPr>
          <w:ins w:id="69" w:author="Vitor Almeida" w:date="2019-01-17T16:30:00Z"/>
          <w:rFonts w:asciiTheme="minorHAnsi" w:hAnsiTheme="minorHAnsi" w:cstheme="minorHAnsi"/>
          <w:b/>
          <w:rPrChange w:id="70" w:author="Vitor Almeida" w:date="2019-01-17T16:34:00Z">
            <w:rPr>
              <w:ins w:id="71" w:author="Vitor Almeida" w:date="2019-01-17T16:30:00Z"/>
              <w:rFonts w:cstheme="minorHAnsi"/>
              <w:b/>
            </w:rPr>
          </w:rPrChange>
        </w:rPr>
        <w:pPrChange w:id="72" w:author="Vitor Almeida" w:date="2019-01-17T16:28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0" w:color="auto"/>
            </w:pBdr>
            <w:ind w:left="360"/>
          </w:pPr>
        </w:pPrChange>
      </w:pPr>
      <w:ins w:id="73" w:author="Vitor Almeida" w:date="2019-01-17T16:27:00Z">
        <w:r w:rsidRPr="005F7F30">
          <w:rPr>
            <w:rFonts w:asciiTheme="minorHAnsi" w:eastAsia="Times New Roman" w:hAnsiTheme="minorHAnsi" w:cstheme="minorHAnsi"/>
            <w:b/>
            <w:bCs/>
            <w:sz w:val="18"/>
            <w:szCs w:val="18"/>
            <w:u w:val="single"/>
            <w:lang w:eastAsia="pt-PT"/>
            <w:rPrChange w:id="74" w:author="Vitor Almeida" w:date="2019-01-17T16:34:00Z">
              <w:rPr>
                <w:rFonts w:eastAsia="Times New Roman" w:cstheme="minorHAnsi"/>
                <w:b/>
                <w:bCs/>
                <w:sz w:val="18"/>
                <w:szCs w:val="18"/>
                <w:u w:val="single"/>
                <w:lang w:eastAsia="pt-PT"/>
              </w:rPr>
            </w:rPrChange>
          </w:rPr>
          <w:t xml:space="preserve">As perguntas do exame estão marcadas </w:t>
        </w:r>
        <w:proofErr w:type="gramStart"/>
        <w:r w:rsidRPr="005F7F30">
          <w:rPr>
            <w:rFonts w:asciiTheme="minorHAnsi" w:eastAsia="Times New Roman" w:hAnsiTheme="minorHAnsi" w:cstheme="minorHAnsi"/>
            <w:b/>
            <w:bCs/>
            <w:sz w:val="18"/>
            <w:szCs w:val="18"/>
            <w:u w:val="single"/>
            <w:lang w:eastAsia="pt-PT"/>
            <w:rPrChange w:id="75" w:author="Vitor Almeida" w:date="2019-01-17T16:34:00Z">
              <w:rPr>
                <w:rFonts w:eastAsia="Times New Roman" w:cstheme="minorHAnsi"/>
                <w:b/>
                <w:bCs/>
                <w:sz w:val="18"/>
                <w:szCs w:val="18"/>
                <w:u w:val="single"/>
                <w:lang w:eastAsia="pt-PT"/>
              </w:rPr>
            </w:rPrChange>
          </w:rPr>
          <w:t>com</w:t>
        </w:r>
        <w:proofErr w:type="gramEnd"/>
        <w:r w:rsidRPr="005F7F30">
          <w:rPr>
            <w:rFonts w:asciiTheme="minorHAnsi" w:eastAsia="Times New Roman" w:hAnsiTheme="minorHAnsi" w:cstheme="minorHAnsi"/>
            <w:b/>
            <w:bCs/>
            <w:sz w:val="18"/>
            <w:szCs w:val="18"/>
            <w:u w:val="single"/>
            <w:lang w:eastAsia="pt-PT"/>
            <w:rPrChange w:id="76" w:author="Vitor Almeida" w:date="2019-01-17T16:34:00Z">
              <w:rPr>
                <w:rFonts w:eastAsia="Times New Roman" w:cstheme="minorHAnsi"/>
                <w:b/>
                <w:bCs/>
                <w:sz w:val="18"/>
                <w:szCs w:val="18"/>
                <w:u w:val="single"/>
                <w:lang w:eastAsia="pt-PT"/>
              </w:rPr>
            </w:rPrChange>
          </w:rPr>
          <w:t xml:space="preserve"> </w:t>
        </w:r>
        <w:r w:rsidRPr="005F7F30">
          <w:rPr>
            <w:rFonts w:asciiTheme="minorHAnsi" w:hAnsiTheme="minorHAnsi" w:cstheme="minorHAnsi"/>
            <w:b/>
            <w:highlight w:val="yellow"/>
            <w:rPrChange w:id="77" w:author="Vitor Almeida" w:date="2019-01-17T16:34:00Z">
              <w:rPr>
                <w:rFonts w:cstheme="minorHAnsi"/>
                <w:b/>
                <w:highlight w:val="yellow"/>
              </w:rPr>
            </w:rPrChange>
          </w:rPr>
          <w:t>[Ex]</w:t>
        </w:r>
      </w:ins>
    </w:p>
    <w:p w:rsidR="009162E2" w:rsidRPr="005F7F30" w:rsidRDefault="009162E2" w:rsidP="00916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-142"/>
        <w:rPr>
          <w:ins w:id="78" w:author="Vitor Almeida" w:date="2019-01-17T16:27:00Z"/>
          <w:rFonts w:asciiTheme="minorHAnsi" w:hAnsiTheme="minorHAnsi" w:cstheme="minorHAnsi"/>
          <w:b/>
          <w:rPrChange w:id="79" w:author="Vitor Almeida" w:date="2019-01-17T16:34:00Z">
            <w:rPr>
              <w:ins w:id="80" w:author="Vitor Almeida" w:date="2019-01-17T16:27:00Z"/>
              <w:rFonts w:cstheme="minorHAnsi"/>
              <w:b/>
            </w:rPr>
          </w:rPrChange>
        </w:rPr>
        <w:pPrChange w:id="81" w:author="Vitor Almeida" w:date="2019-01-17T16:28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0" w:color="auto"/>
            </w:pBdr>
            <w:ind w:left="360"/>
          </w:pPr>
        </w:pPrChange>
      </w:pPr>
      <w:ins w:id="82" w:author="Vitor Almeida" w:date="2019-01-17T16:30:00Z">
        <w:r w:rsidRPr="005F7F30">
          <w:rPr>
            <w:rFonts w:asciiTheme="minorHAnsi" w:eastAsia="Times New Roman" w:hAnsiTheme="minorHAnsi" w:cstheme="minorHAnsi"/>
            <w:b/>
            <w:bCs/>
            <w:sz w:val="18"/>
            <w:szCs w:val="18"/>
            <w:lang w:eastAsia="pt-PT"/>
            <w:rPrChange w:id="83" w:author="Vitor Almeida" w:date="2019-01-17T16:34:00Z">
              <w:rPr>
                <w:rFonts w:cstheme="minorHAnsi"/>
                <w:b/>
              </w:rPr>
            </w:rPrChange>
          </w:rPr>
          <w:t>Todas as questões valem o mesmo exceto se tiverem assinaladas como, por exemplo, [x3] em que vale por 3.</w:t>
        </w:r>
      </w:ins>
    </w:p>
    <w:p w:rsidR="00463E59" w:rsidRPr="009162E2" w:rsidDel="0037541D" w:rsidRDefault="00463E59" w:rsidP="00923A91">
      <w:pPr>
        <w:pStyle w:val="Pergunta"/>
        <w:ind w:left="426"/>
        <w:rPr>
          <w:del w:id="84" w:author="Vitor Almeida" w:date="2019-01-17T17:01:00Z"/>
          <w:rFonts w:asciiTheme="minorHAnsi" w:hAnsiTheme="minorHAnsi" w:cstheme="minorHAnsi"/>
          <w:rPrChange w:id="85" w:author="Vitor Almeida" w:date="2019-01-17T16:31:00Z">
            <w:rPr>
              <w:del w:id="86" w:author="Vitor Almeida" w:date="2019-01-17T17:01:00Z"/>
            </w:rPr>
          </w:rPrChange>
        </w:rPr>
      </w:pPr>
      <w:del w:id="87" w:author="Vitor Almeida" w:date="2019-01-17T17:01:00Z">
        <w:r w:rsidRPr="009162E2" w:rsidDel="0037541D">
          <w:rPr>
            <w:rFonts w:asciiTheme="minorHAnsi" w:hAnsiTheme="minorHAnsi" w:cstheme="minorHAnsi"/>
            <w:rPrChange w:id="88" w:author="Vitor Almeida" w:date="2019-01-17T16:31:00Z">
              <w:rPr/>
            </w:rPrChange>
          </w:rPr>
          <w:delText xml:space="preserve">Num </w:delText>
        </w:r>
        <w:r w:rsidRPr="009162E2" w:rsidDel="0037541D">
          <w:rPr>
            <w:rFonts w:asciiTheme="minorHAnsi" w:hAnsiTheme="minorHAnsi" w:cstheme="minorHAnsi"/>
            <w:i/>
            <w:rPrChange w:id="89" w:author="Vitor Almeida" w:date="2019-01-17T16:31:00Z">
              <w:rPr>
                <w:i/>
              </w:rPr>
            </w:rPrChange>
          </w:rPr>
          <w:delText>switch</w:delText>
        </w:r>
        <w:r w:rsidRPr="009162E2" w:rsidDel="0037541D">
          <w:rPr>
            <w:rFonts w:asciiTheme="minorHAnsi" w:hAnsiTheme="minorHAnsi" w:cstheme="minorHAnsi"/>
            <w:rPrChange w:id="90" w:author="Vitor Almeida" w:date="2019-01-17T16:31:00Z">
              <w:rPr/>
            </w:rPrChange>
          </w:rPr>
          <w:delText xml:space="preserve"> uma porta configurada em modo </w:delText>
        </w:r>
        <w:r w:rsidRPr="009162E2" w:rsidDel="0037541D">
          <w:rPr>
            <w:rFonts w:asciiTheme="minorHAnsi" w:hAnsiTheme="minorHAnsi" w:cstheme="minorHAnsi"/>
            <w:i/>
            <w:rPrChange w:id="91" w:author="Vitor Almeida" w:date="2019-01-17T16:31:00Z">
              <w:rPr>
                <w:i/>
              </w:rPr>
            </w:rPrChange>
          </w:rPr>
          <w:delText>access</w:delText>
        </w:r>
        <w:r w:rsidRPr="009162E2" w:rsidDel="0037541D">
          <w:rPr>
            <w:rFonts w:asciiTheme="minorHAnsi" w:hAnsiTheme="minorHAnsi" w:cstheme="minorHAnsi"/>
            <w:rPrChange w:id="92" w:author="Vitor Almeida" w:date="2019-01-17T16:31:00Z">
              <w:rPr/>
            </w:rPrChange>
          </w:rPr>
          <w:delText>:</w:delText>
        </w:r>
      </w:del>
    </w:p>
    <w:p w:rsidR="005F7F30" w:rsidRPr="00562174" w:rsidDel="005F7F30" w:rsidRDefault="005F7F30" w:rsidP="005F7F30">
      <w:pPr>
        <w:pStyle w:val="Hipotese"/>
        <w:spacing w:before="80" w:after="80"/>
        <w:rPr>
          <w:del w:id="93" w:author="Vitor Almeida" w:date="2019-01-17T16:36:00Z"/>
          <w:moveTo w:id="94" w:author="Vitor Almeida" w:date="2019-01-17T16:35:00Z"/>
          <w:rFonts w:asciiTheme="minorHAnsi" w:hAnsiTheme="minorHAnsi" w:cstheme="minorHAnsi"/>
        </w:rPr>
      </w:pPr>
      <w:moveToRangeStart w:id="95" w:author="Vitor Almeida" w:date="2019-01-17T16:35:00Z" w:name="move535506254"/>
      <w:moveTo w:id="96" w:author="Vitor Almeida" w:date="2019-01-17T16:35:00Z">
        <w:del w:id="97" w:author="Vitor Almeida" w:date="2019-01-17T16:36:00Z">
          <w:r w:rsidRPr="00562174" w:rsidDel="005F7F30">
            <w:rPr>
              <w:rFonts w:asciiTheme="minorHAnsi" w:hAnsiTheme="minorHAnsi" w:cstheme="minorHAnsi"/>
            </w:rPr>
            <w:delText xml:space="preserve">Pode ser configurada com apenas uma VLAN </w:delText>
          </w:r>
          <w:r w:rsidRPr="00562174" w:rsidDel="005F7F30">
            <w:rPr>
              <w:rFonts w:asciiTheme="minorHAnsi" w:hAnsiTheme="minorHAnsi" w:cstheme="minorHAnsi"/>
              <w:vanish/>
              <w:color w:val="FF0000"/>
            </w:rPr>
            <w:delText>#</w:delText>
          </w:r>
        </w:del>
      </w:moveTo>
    </w:p>
    <w:p w:rsidR="005F7F30" w:rsidRPr="00562174" w:rsidDel="0037541D" w:rsidRDefault="005F7F30" w:rsidP="005F7F30">
      <w:pPr>
        <w:pStyle w:val="Hipotese"/>
        <w:spacing w:before="80" w:after="80"/>
        <w:rPr>
          <w:del w:id="98" w:author="Vitor Almeida" w:date="2019-01-17T17:01:00Z"/>
          <w:moveTo w:id="99" w:author="Vitor Almeida" w:date="2019-01-17T16:35:00Z"/>
          <w:rFonts w:asciiTheme="minorHAnsi" w:hAnsiTheme="minorHAnsi" w:cstheme="minorHAnsi"/>
        </w:rPr>
      </w:pPr>
      <w:moveTo w:id="100" w:author="Vitor Almeida" w:date="2019-01-17T16:35:00Z">
        <w:del w:id="101" w:author="Vitor Almeida" w:date="2019-01-17T16:37:00Z">
          <w:r w:rsidRPr="00562174" w:rsidDel="005F7F30">
            <w:rPr>
              <w:rFonts w:asciiTheme="minorHAnsi" w:hAnsiTheme="minorHAnsi" w:cstheme="minorHAnsi"/>
            </w:rPr>
            <w:delText xml:space="preserve">Envia para fora todas as tramas </w:delText>
          </w:r>
          <w:r w:rsidRPr="00562174" w:rsidDel="005F7F30">
            <w:rPr>
              <w:rFonts w:asciiTheme="minorHAnsi" w:hAnsiTheme="minorHAnsi" w:cstheme="minorHAnsi"/>
              <w:i/>
            </w:rPr>
            <w:delText>tagged</w:delText>
          </w:r>
        </w:del>
      </w:moveTo>
    </w:p>
    <w:p w:rsidR="005F7F30" w:rsidRPr="00562174" w:rsidDel="005F7F30" w:rsidRDefault="005F7F30" w:rsidP="005F7F30">
      <w:pPr>
        <w:pStyle w:val="Hipotese"/>
        <w:spacing w:before="80" w:after="80"/>
        <w:rPr>
          <w:del w:id="102" w:author="Vitor Almeida" w:date="2019-01-17T16:38:00Z"/>
          <w:moveTo w:id="103" w:author="Vitor Almeida" w:date="2019-01-17T16:35:00Z"/>
          <w:rFonts w:asciiTheme="minorHAnsi" w:hAnsiTheme="minorHAnsi" w:cstheme="minorHAnsi"/>
        </w:rPr>
      </w:pPr>
      <w:moveTo w:id="104" w:author="Vitor Almeida" w:date="2019-01-17T16:35:00Z">
        <w:del w:id="105" w:author="Vitor Almeida" w:date="2019-01-17T16:38:00Z">
          <w:r w:rsidRPr="00562174" w:rsidDel="005F7F30">
            <w:rPr>
              <w:rFonts w:asciiTheme="minorHAnsi" w:hAnsiTheme="minorHAnsi" w:cstheme="minorHAnsi"/>
            </w:rPr>
            <w:delText xml:space="preserve">Só processa tramas que entrem </w:delText>
          </w:r>
          <w:r w:rsidRPr="00562174" w:rsidDel="005F7F30">
            <w:rPr>
              <w:rFonts w:asciiTheme="minorHAnsi" w:hAnsiTheme="minorHAnsi" w:cstheme="minorHAnsi"/>
              <w:i/>
            </w:rPr>
            <w:delText>tagged</w:delText>
          </w:r>
        </w:del>
      </w:moveTo>
    </w:p>
    <w:moveToRangeEnd w:id="95"/>
    <w:p w:rsidR="00463E59" w:rsidRPr="009162E2" w:rsidDel="005F7F30" w:rsidRDefault="00463E59" w:rsidP="00463E59">
      <w:pPr>
        <w:pStyle w:val="Hipotese"/>
        <w:spacing w:before="80" w:after="80"/>
        <w:rPr>
          <w:del w:id="106" w:author="Vitor Almeida" w:date="2019-01-17T16:38:00Z"/>
          <w:rFonts w:asciiTheme="minorHAnsi" w:hAnsiTheme="minorHAnsi" w:cstheme="minorHAnsi"/>
          <w:rPrChange w:id="107" w:author="Vitor Almeida" w:date="2019-01-17T16:31:00Z">
            <w:rPr>
              <w:del w:id="108" w:author="Vitor Almeida" w:date="2019-01-17T16:38:00Z"/>
            </w:rPr>
          </w:rPrChange>
        </w:rPr>
      </w:pPr>
      <w:del w:id="109" w:author="Vitor Almeida" w:date="2019-01-17T16:38:00Z">
        <w:r w:rsidRPr="009162E2" w:rsidDel="005F7F30">
          <w:rPr>
            <w:rFonts w:asciiTheme="minorHAnsi" w:hAnsiTheme="minorHAnsi" w:cstheme="minorHAnsi"/>
            <w:rPrChange w:id="110" w:author="Vitor Almeida" w:date="2019-01-17T16:31:00Z">
              <w:rPr/>
            </w:rPrChange>
          </w:rPr>
          <w:delText xml:space="preserve">Pode ser </w:delText>
        </w:r>
      </w:del>
      <w:del w:id="111" w:author="Vitor Almeida" w:date="2019-01-17T16:34:00Z">
        <w:r w:rsidRPr="009162E2" w:rsidDel="005F7F30">
          <w:rPr>
            <w:rFonts w:asciiTheme="minorHAnsi" w:hAnsiTheme="minorHAnsi" w:cstheme="minorHAnsi"/>
            <w:rPrChange w:id="112" w:author="Vitor Almeida" w:date="2019-01-17T16:31:00Z">
              <w:rPr/>
            </w:rPrChange>
          </w:rPr>
          <w:delText xml:space="preserve">configurada com </w:delText>
        </w:r>
      </w:del>
      <w:del w:id="113" w:author="Vitor Almeida" w:date="2019-01-17T16:38:00Z">
        <w:r w:rsidRPr="009162E2" w:rsidDel="005F7F30">
          <w:rPr>
            <w:rFonts w:asciiTheme="minorHAnsi" w:hAnsiTheme="minorHAnsi" w:cstheme="minorHAnsi"/>
            <w:rPrChange w:id="114" w:author="Vitor Almeida" w:date="2019-01-17T16:31:00Z">
              <w:rPr/>
            </w:rPrChange>
          </w:rPr>
          <w:delText>várias VLAN</w:delText>
        </w:r>
      </w:del>
    </w:p>
    <w:p w:rsidR="00463E59" w:rsidRPr="009162E2" w:rsidDel="005F7F30" w:rsidRDefault="00463E59" w:rsidP="00463E59">
      <w:pPr>
        <w:pStyle w:val="Hipotese"/>
        <w:spacing w:before="80" w:after="80"/>
        <w:rPr>
          <w:moveFrom w:id="115" w:author="Vitor Almeida" w:date="2019-01-17T16:35:00Z"/>
          <w:rFonts w:asciiTheme="minorHAnsi" w:hAnsiTheme="minorHAnsi" w:cstheme="minorHAnsi"/>
          <w:rPrChange w:id="116" w:author="Vitor Almeida" w:date="2019-01-17T16:31:00Z">
            <w:rPr>
              <w:moveFrom w:id="117" w:author="Vitor Almeida" w:date="2019-01-17T16:35:00Z"/>
            </w:rPr>
          </w:rPrChange>
        </w:rPr>
      </w:pPr>
      <w:moveFromRangeStart w:id="118" w:author="Vitor Almeida" w:date="2019-01-17T16:35:00Z" w:name="move535506254"/>
      <w:moveFrom w:id="119" w:author="Vitor Almeida" w:date="2019-01-17T16:35:00Z">
        <w:r w:rsidRPr="009162E2" w:rsidDel="005F7F30">
          <w:rPr>
            <w:rFonts w:asciiTheme="minorHAnsi" w:hAnsiTheme="minorHAnsi" w:cstheme="minorHAnsi"/>
            <w:rPrChange w:id="120" w:author="Vitor Almeida" w:date="2019-01-17T16:31:00Z">
              <w:rPr/>
            </w:rPrChange>
          </w:rPr>
          <w:t xml:space="preserve">Pode ser configurada com apenas uma VLAN </w:t>
        </w:r>
        <w:r w:rsidRPr="009162E2" w:rsidDel="005F7F30">
          <w:rPr>
            <w:rFonts w:asciiTheme="minorHAnsi" w:hAnsiTheme="minorHAnsi" w:cstheme="minorHAnsi"/>
            <w:vanish/>
            <w:color w:val="FF0000"/>
            <w:rPrChange w:id="121" w:author="Vitor Almeida" w:date="2019-01-17T16:31:00Z">
              <w:rPr>
                <w:vanish/>
                <w:color w:val="FF0000"/>
              </w:rPr>
            </w:rPrChange>
          </w:rPr>
          <w:t>#</w:t>
        </w:r>
      </w:moveFrom>
    </w:p>
    <w:p w:rsidR="00463E59" w:rsidRPr="009162E2" w:rsidDel="005F7F30" w:rsidRDefault="00463E59" w:rsidP="00463E59">
      <w:pPr>
        <w:pStyle w:val="Hipotese"/>
        <w:spacing w:before="80" w:after="80"/>
        <w:rPr>
          <w:moveFrom w:id="122" w:author="Vitor Almeida" w:date="2019-01-17T16:35:00Z"/>
          <w:rFonts w:asciiTheme="minorHAnsi" w:hAnsiTheme="minorHAnsi" w:cstheme="minorHAnsi"/>
          <w:rPrChange w:id="123" w:author="Vitor Almeida" w:date="2019-01-17T16:31:00Z">
            <w:rPr>
              <w:moveFrom w:id="124" w:author="Vitor Almeida" w:date="2019-01-17T16:35:00Z"/>
            </w:rPr>
          </w:rPrChange>
        </w:rPr>
      </w:pPr>
      <w:moveFrom w:id="125" w:author="Vitor Almeida" w:date="2019-01-17T16:35:00Z">
        <w:r w:rsidRPr="009162E2" w:rsidDel="005F7F30">
          <w:rPr>
            <w:rFonts w:asciiTheme="minorHAnsi" w:hAnsiTheme="minorHAnsi" w:cstheme="minorHAnsi"/>
            <w:rPrChange w:id="126" w:author="Vitor Almeida" w:date="2019-01-17T16:31:00Z">
              <w:rPr/>
            </w:rPrChange>
          </w:rPr>
          <w:t xml:space="preserve">Envia para fora todas as tramas </w:t>
        </w:r>
        <w:r w:rsidRPr="009162E2" w:rsidDel="005F7F30">
          <w:rPr>
            <w:rFonts w:asciiTheme="minorHAnsi" w:hAnsiTheme="minorHAnsi" w:cstheme="minorHAnsi"/>
            <w:i/>
            <w:rPrChange w:id="127" w:author="Vitor Almeida" w:date="2019-01-17T16:31:00Z">
              <w:rPr>
                <w:i/>
              </w:rPr>
            </w:rPrChange>
          </w:rPr>
          <w:t>tagged</w:t>
        </w:r>
      </w:moveFrom>
    </w:p>
    <w:p w:rsidR="00463E59" w:rsidRPr="009162E2" w:rsidDel="005F7F30" w:rsidRDefault="00463E59" w:rsidP="00463E59">
      <w:pPr>
        <w:pStyle w:val="Hipotese"/>
        <w:spacing w:before="80" w:after="80"/>
        <w:rPr>
          <w:moveFrom w:id="128" w:author="Vitor Almeida" w:date="2019-01-17T16:35:00Z"/>
          <w:rFonts w:asciiTheme="minorHAnsi" w:hAnsiTheme="minorHAnsi" w:cstheme="minorHAnsi"/>
          <w:rPrChange w:id="129" w:author="Vitor Almeida" w:date="2019-01-17T16:31:00Z">
            <w:rPr>
              <w:moveFrom w:id="130" w:author="Vitor Almeida" w:date="2019-01-17T16:35:00Z"/>
            </w:rPr>
          </w:rPrChange>
        </w:rPr>
      </w:pPr>
      <w:moveFrom w:id="131" w:author="Vitor Almeida" w:date="2019-01-17T16:35:00Z">
        <w:r w:rsidRPr="009162E2" w:rsidDel="005F7F30">
          <w:rPr>
            <w:rFonts w:asciiTheme="minorHAnsi" w:hAnsiTheme="minorHAnsi" w:cstheme="minorHAnsi"/>
            <w:rPrChange w:id="132" w:author="Vitor Almeida" w:date="2019-01-17T16:31:00Z">
              <w:rPr/>
            </w:rPrChange>
          </w:rPr>
          <w:t xml:space="preserve">Só processa tramas que entrem </w:t>
        </w:r>
        <w:r w:rsidRPr="009162E2" w:rsidDel="005F7F30">
          <w:rPr>
            <w:rFonts w:asciiTheme="minorHAnsi" w:hAnsiTheme="minorHAnsi" w:cstheme="minorHAnsi"/>
            <w:i/>
            <w:rPrChange w:id="133" w:author="Vitor Almeida" w:date="2019-01-17T16:31:00Z">
              <w:rPr>
                <w:i/>
              </w:rPr>
            </w:rPrChange>
          </w:rPr>
          <w:t>tagged</w:t>
        </w:r>
      </w:moveFrom>
    </w:p>
    <w:moveFromRangeEnd w:id="118"/>
    <w:p w:rsidR="00463E59" w:rsidRPr="009162E2" w:rsidDel="009162E2" w:rsidRDefault="00463E59" w:rsidP="0015699B">
      <w:pPr>
        <w:pStyle w:val="Pergunta"/>
        <w:numPr>
          <w:ilvl w:val="0"/>
          <w:numId w:val="0"/>
        </w:numPr>
        <w:ind w:left="360" w:hanging="360"/>
        <w:rPr>
          <w:del w:id="134" w:author="Vitor Almeida" w:date="2019-01-17T16:32:00Z"/>
          <w:rFonts w:asciiTheme="minorHAnsi" w:hAnsiTheme="minorHAnsi" w:cstheme="minorHAnsi"/>
          <w:rPrChange w:id="135" w:author="Vitor Almeida" w:date="2019-01-17T16:32:00Z">
            <w:rPr>
              <w:del w:id="136" w:author="Vitor Almeida" w:date="2019-01-17T16:32:00Z"/>
            </w:rPr>
          </w:rPrChange>
        </w:rPr>
      </w:pPr>
    </w:p>
    <w:p w:rsidR="001000F6" w:rsidRPr="009162E2" w:rsidRDefault="001000F6" w:rsidP="0015699B">
      <w:pPr>
        <w:pStyle w:val="Pergunta"/>
        <w:numPr>
          <w:ilvl w:val="0"/>
          <w:numId w:val="0"/>
        </w:numPr>
        <w:ind w:left="360" w:hanging="360"/>
        <w:rPr>
          <w:rFonts w:asciiTheme="minorHAnsi" w:hAnsiTheme="minorHAnsi" w:cstheme="minorHAnsi"/>
          <w:rPrChange w:id="137" w:author="Vitor Almeida" w:date="2019-01-17T16:32:00Z">
            <w:rPr/>
          </w:rPrChange>
        </w:rPr>
      </w:pPr>
      <w:r w:rsidRPr="009162E2">
        <w:rPr>
          <w:rFonts w:asciiTheme="minorHAnsi" w:hAnsiTheme="minorHAnsi" w:cstheme="minorHAnsi"/>
          <w:rPrChange w:id="138" w:author="Vitor Almeida" w:date="2019-01-17T16:32:00Z">
            <w:rPr/>
          </w:rPrChange>
        </w:rPr>
        <w:t xml:space="preserve">Tendo em consideração a </w:t>
      </w:r>
      <w:r w:rsidR="0020099B" w:rsidRPr="009162E2">
        <w:rPr>
          <w:rFonts w:asciiTheme="minorHAnsi" w:hAnsiTheme="minorHAnsi" w:cstheme="minorHAnsi"/>
          <w:rPrChange w:id="139" w:author="Vitor Almeida" w:date="2019-01-17T16:32:00Z">
            <w:rPr/>
          </w:rPrChange>
        </w:rPr>
        <w:t>topologia de rede seguinte</w:t>
      </w:r>
      <w:r w:rsidRPr="009162E2">
        <w:rPr>
          <w:rFonts w:asciiTheme="minorHAnsi" w:hAnsiTheme="minorHAnsi" w:cstheme="minorHAnsi"/>
          <w:rPrChange w:id="140" w:author="Vitor Almeida" w:date="2019-01-17T16:32:00Z">
            <w:rPr/>
          </w:rPrChange>
        </w:rPr>
        <w:t xml:space="preserve"> e assumindo </w:t>
      </w:r>
      <w:proofErr w:type="gramStart"/>
      <w:r w:rsidRPr="009162E2">
        <w:rPr>
          <w:rFonts w:asciiTheme="minorHAnsi" w:hAnsiTheme="minorHAnsi" w:cstheme="minorHAnsi"/>
          <w:rPrChange w:id="141" w:author="Vitor Almeida" w:date="2019-01-17T16:32:00Z">
            <w:rPr/>
          </w:rPrChange>
        </w:rPr>
        <w:t>que</w:t>
      </w:r>
      <w:proofErr w:type="gramEnd"/>
      <w:r w:rsidRPr="009162E2">
        <w:rPr>
          <w:rFonts w:asciiTheme="minorHAnsi" w:hAnsiTheme="minorHAnsi" w:cstheme="minorHAnsi"/>
          <w:rPrChange w:id="142" w:author="Vitor Almeida" w:date="2019-01-17T16:32:00Z">
            <w:rPr/>
          </w:rPrChange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6"/>
        <w:gridCol w:w="2216"/>
      </w:tblGrid>
      <w:tr w:rsidR="001000F6" w:rsidRPr="005F7F30" w:rsidTr="00716C54">
        <w:tc>
          <w:tcPr>
            <w:tcW w:w="5070" w:type="dxa"/>
          </w:tcPr>
          <w:p w:rsidR="001000F6" w:rsidRDefault="00053192" w:rsidP="00716C54">
            <w:pPr>
              <w:keepNext/>
              <w:keepLines/>
              <w:spacing w:before="120" w:after="120" w:line="276" w:lineRule="auto"/>
              <w:outlineLvl w:val="0"/>
              <w:rPr>
                <w:rFonts w:cstheme="minorHAnsi"/>
              </w:rPr>
            </w:pPr>
            <w:r>
              <w:rPr>
                <w:rFonts w:cstheme="minorHAnsi"/>
                <w:noProof/>
                <w:lang w:eastAsia="pt-PT"/>
              </w:rPr>
              <w:drawing>
                <wp:inline distT="0" distB="0" distL="0" distR="0" wp14:anchorId="36E5331F" wp14:editId="11E6F432">
                  <wp:extent cx="5294131" cy="1824038"/>
                  <wp:effectExtent l="0" t="0" r="190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4406" cy="1824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6" w:type="dxa"/>
          </w:tcPr>
          <w:p w:rsidR="001000F6" w:rsidRPr="005F7F30" w:rsidRDefault="001000F6" w:rsidP="009B73AB">
            <w:pPr>
              <w:pStyle w:val="ListParagraph"/>
              <w:keepNext/>
              <w:keepLines/>
              <w:numPr>
                <w:ilvl w:val="0"/>
                <w:numId w:val="3"/>
              </w:numPr>
              <w:tabs>
                <w:tab w:val="left" w:pos="394"/>
              </w:tabs>
              <w:spacing w:before="200" w:line="276" w:lineRule="auto"/>
              <w:ind w:left="252" w:hanging="141"/>
              <w:jc w:val="left"/>
              <w:outlineLvl w:val="2"/>
              <w:rPr>
                <w:rFonts w:asciiTheme="minorHAnsi" w:hAnsiTheme="minorHAnsi" w:cstheme="minorHAnsi"/>
                <w:rPrChange w:id="143" w:author="Vitor Almeida" w:date="2019-01-17T16:39:00Z">
                  <w:rPr>
                    <w:rFonts w:cstheme="minorHAnsi"/>
                  </w:rPr>
                </w:rPrChange>
              </w:rPr>
            </w:pPr>
            <w:proofErr w:type="gramStart"/>
            <w:r w:rsidRPr="005F7F30">
              <w:rPr>
                <w:rFonts w:asciiTheme="minorHAnsi" w:hAnsiTheme="minorHAnsi" w:cstheme="minorHAnsi"/>
                <w:rPrChange w:id="144" w:author="Vitor Almeida" w:date="2019-01-17T16:39:00Z">
                  <w:rPr>
                    <w:rFonts w:cstheme="minorHAnsi"/>
                  </w:rPr>
                </w:rPrChange>
              </w:rPr>
              <w:t>os</w:t>
            </w:r>
            <w:proofErr w:type="gramEnd"/>
            <w:r w:rsidRPr="005F7F30">
              <w:rPr>
                <w:rFonts w:asciiTheme="minorHAnsi" w:hAnsiTheme="minorHAnsi" w:cstheme="minorHAnsi"/>
                <w:rPrChange w:id="145" w:author="Vitor Almeida" w:date="2019-01-17T16:39:00Z">
                  <w:rPr>
                    <w:rFonts w:cstheme="minorHAnsi"/>
                  </w:rPr>
                </w:rPrChange>
              </w:rPr>
              <w:t xml:space="preserve"> valores dos </w:t>
            </w:r>
            <w:proofErr w:type="spellStart"/>
            <w:r w:rsidR="00641D5A" w:rsidRPr="005F7F30">
              <w:rPr>
                <w:rFonts w:asciiTheme="minorHAnsi" w:hAnsiTheme="minorHAnsi" w:cstheme="minorHAnsi"/>
                <w:rPrChange w:id="146" w:author="Vitor Almeida" w:date="2019-01-17T16:39:00Z">
                  <w:rPr>
                    <w:rFonts w:cstheme="minorHAnsi"/>
                  </w:rPr>
                </w:rPrChange>
              </w:rPr>
              <w:t>BId</w:t>
            </w:r>
            <w:proofErr w:type="spellEnd"/>
            <w:r w:rsidR="00641D5A" w:rsidRPr="005F7F30">
              <w:rPr>
                <w:rFonts w:asciiTheme="minorHAnsi" w:hAnsiTheme="minorHAnsi" w:cstheme="minorHAnsi"/>
                <w:rPrChange w:id="147" w:author="Vitor Almeida" w:date="2019-01-17T16:39:00Z">
                  <w:rPr>
                    <w:rFonts w:cstheme="minorHAnsi"/>
                  </w:rPr>
                </w:rPrChange>
              </w:rPr>
              <w:t xml:space="preserve"> </w:t>
            </w:r>
            <w:r w:rsidR="00EE3183" w:rsidRPr="005F7F30">
              <w:rPr>
                <w:rFonts w:asciiTheme="minorHAnsi" w:hAnsiTheme="minorHAnsi" w:cstheme="minorHAnsi"/>
                <w:rPrChange w:id="148" w:author="Vitor Almeida" w:date="2019-01-17T16:39:00Z">
                  <w:rPr>
                    <w:rFonts w:cstheme="minorHAnsi"/>
                  </w:rPr>
                </w:rPrChange>
              </w:rPr>
              <w:t xml:space="preserve">e prioridades </w:t>
            </w:r>
            <w:r w:rsidRPr="005F7F30">
              <w:rPr>
                <w:rFonts w:asciiTheme="minorHAnsi" w:hAnsiTheme="minorHAnsi" w:cstheme="minorHAnsi"/>
                <w:rPrChange w:id="149" w:author="Vitor Almeida" w:date="2019-01-17T16:39:00Z">
                  <w:rPr>
                    <w:rFonts w:cstheme="minorHAnsi"/>
                  </w:rPr>
                </w:rPrChange>
              </w:rPr>
              <w:t>estão indicados na tabela</w:t>
            </w:r>
            <w:r w:rsidR="00EE3183" w:rsidRPr="005F7F30">
              <w:rPr>
                <w:rFonts w:asciiTheme="minorHAnsi" w:hAnsiTheme="minorHAnsi" w:cstheme="minorHAnsi"/>
                <w:rPrChange w:id="150" w:author="Vitor Almeida" w:date="2019-01-17T16:39:00Z">
                  <w:rPr>
                    <w:rFonts w:cstheme="minorHAnsi"/>
                  </w:rPr>
                </w:rPrChange>
              </w:rPr>
              <w:t>;</w:t>
            </w:r>
          </w:p>
          <w:p w:rsidR="001000F6" w:rsidRPr="005F7F30" w:rsidRDefault="001000F6" w:rsidP="009B73AB">
            <w:pPr>
              <w:pStyle w:val="ListParagraph"/>
              <w:keepNext/>
              <w:keepLines/>
              <w:numPr>
                <w:ilvl w:val="0"/>
                <w:numId w:val="3"/>
              </w:numPr>
              <w:tabs>
                <w:tab w:val="left" w:pos="394"/>
              </w:tabs>
              <w:spacing w:before="200" w:line="276" w:lineRule="auto"/>
              <w:ind w:left="252" w:hanging="141"/>
              <w:jc w:val="left"/>
              <w:outlineLvl w:val="2"/>
              <w:rPr>
                <w:rFonts w:asciiTheme="minorHAnsi" w:hAnsiTheme="minorHAnsi" w:cstheme="minorHAnsi"/>
                <w:rPrChange w:id="151" w:author="Vitor Almeida" w:date="2019-01-17T16:39:00Z">
                  <w:rPr>
                    <w:rFonts w:cstheme="minorHAnsi"/>
                  </w:rPr>
                </w:rPrChange>
              </w:rPr>
            </w:pPr>
            <w:proofErr w:type="gramStart"/>
            <w:r w:rsidRPr="005F7F30">
              <w:rPr>
                <w:rFonts w:asciiTheme="minorHAnsi" w:hAnsiTheme="minorHAnsi" w:cstheme="minorHAnsi"/>
                <w:rPrChange w:id="152" w:author="Vitor Almeida" w:date="2019-01-17T16:39:00Z">
                  <w:rPr>
                    <w:rFonts w:cstheme="minorHAnsi"/>
                  </w:rPr>
                </w:rPrChange>
              </w:rPr>
              <w:t>todas</w:t>
            </w:r>
            <w:proofErr w:type="gramEnd"/>
            <w:r w:rsidRPr="005F7F30">
              <w:rPr>
                <w:rFonts w:asciiTheme="minorHAnsi" w:hAnsiTheme="minorHAnsi" w:cstheme="minorHAnsi"/>
                <w:rPrChange w:id="153" w:author="Vitor Almeida" w:date="2019-01-17T16:39:00Z">
                  <w:rPr>
                    <w:rFonts w:cstheme="minorHAnsi"/>
                  </w:rPr>
                </w:rPrChange>
              </w:rPr>
              <w:t xml:space="preserve"> as ligações são </w:t>
            </w:r>
            <w:proofErr w:type="spellStart"/>
            <w:r w:rsidRPr="005F7F30">
              <w:rPr>
                <w:rFonts w:asciiTheme="minorHAnsi" w:hAnsiTheme="minorHAnsi" w:cstheme="minorHAnsi"/>
                <w:i/>
                <w:rPrChange w:id="154" w:author="Vitor Almeida" w:date="2019-01-17T16:39:00Z">
                  <w:rPr>
                    <w:rFonts w:cstheme="minorHAnsi"/>
                    <w:i/>
                  </w:rPr>
                </w:rPrChange>
              </w:rPr>
              <w:t>full</w:t>
            </w:r>
            <w:proofErr w:type="spellEnd"/>
            <w:r w:rsidRPr="005F7F30">
              <w:rPr>
                <w:rFonts w:asciiTheme="minorHAnsi" w:hAnsiTheme="minorHAnsi" w:cstheme="minorHAnsi"/>
                <w:rPrChange w:id="155" w:author="Vitor Almeida" w:date="2019-01-17T16:39:00Z">
                  <w:rPr>
                    <w:rFonts w:cstheme="minorHAnsi"/>
                  </w:rPr>
                </w:rPrChange>
              </w:rPr>
              <w:t>-</w:t>
            </w:r>
            <w:r w:rsidRPr="005F7F30">
              <w:rPr>
                <w:rFonts w:asciiTheme="minorHAnsi" w:hAnsiTheme="minorHAnsi" w:cstheme="minorHAnsi"/>
                <w:i/>
                <w:rPrChange w:id="156" w:author="Vitor Almeida" w:date="2019-01-17T16:39:00Z">
                  <w:rPr>
                    <w:rFonts w:cstheme="minorHAnsi"/>
                    <w:i/>
                  </w:rPr>
                </w:rPrChange>
              </w:rPr>
              <w:t>duplex</w:t>
            </w:r>
            <w:r w:rsidR="00EE3183" w:rsidRPr="005F7F30">
              <w:rPr>
                <w:rFonts w:asciiTheme="minorHAnsi" w:hAnsiTheme="minorHAnsi" w:cstheme="minorHAnsi"/>
                <w:i/>
                <w:rPrChange w:id="157" w:author="Vitor Almeida" w:date="2019-01-17T16:39:00Z">
                  <w:rPr>
                    <w:rFonts w:cstheme="minorHAnsi"/>
                    <w:i/>
                  </w:rPr>
                </w:rPrChange>
              </w:rPr>
              <w:t>;</w:t>
            </w:r>
          </w:p>
          <w:p w:rsidR="001000F6" w:rsidRPr="005F7F30" w:rsidRDefault="001000F6" w:rsidP="009B73AB">
            <w:pPr>
              <w:pStyle w:val="ListParagraph"/>
              <w:keepNext/>
              <w:keepLines/>
              <w:numPr>
                <w:ilvl w:val="0"/>
                <w:numId w:val="3"/>
              </w:numPr>
              <w:tabs>
                <w:tab w:val="left" w:pos="394"/>
              </w:tabs>
              <w:spacing w:before="200" w:line="276" w:lineRule="auto"/>
              <w:ind w:left="252" w:hanging="141"/>
              <w:jc w:val="left"/>
              <w:outlineLvl w:val="2"/>
              <w:rPr>
                <w:rFonts w:asciiTheme="minorHAnsi" w:hAnsiTheme="minorHAnsi" w:cstheme="minorHAnsi"/>
                <w:rPrChange w:id="158" w:author="Vitor Almeida" w:date="2019-01-17T16:39:00Z">
                  <w:rPr>
                    <w:rFonts w:cstheme="minorHAnsi"/>
                  </w:rPr>
                </w:rPrChange>
              </w:rPr>
            </w:pPr>
            <w:proofErr w:type="gramStart"/>
            <w:r w:rsidRPr="005F7F30">
              <w:rPr>
                <w:rFonts w:asciiTheme="minorHAnsi" w:hAnsiTheme="minorHAnsi" w:cstheme="minorHAnsi"/>
                <w:rPrChange w:id="159" w:author="Vitor Almeida" w:date="2019-01-17T16:39:00Z">
                  <w:rPr>
                    <w:rFonts w:cstheme="minorHAnsi"/>
                  </w:rPr>
                </w:rPrChange>
              </w:rPr>
              <w:t>o</w:t>
            </w:r>
            <w:proofErr w:type="gramEnd"/>
            <w:r w:rsidRPr="005F7F30">
              <w:rPr>
                <w:rFonts w:asciiTheme="minorHAnsi" w:hAnsiTheme="minorHAnsi" w:cstheme="minorHAnsi"/>
                <w:rPrChange w:id="160" w:author="Vitor Almeida" w:date="2019-01-17T16:39:00Z">
                  <w:rPr>
                    <w:rFonts w:cstheme="minorHAnsi"/>
                  </w:rPr>
                </w:rPrChange>
              </w:rPr>
              <w:t xml:space="preserve"> algoritmo utilizado é o STP.</w:t>
            </w:r>
          </w:p>
          <w:p w:rsidR="001000F6" w:rsidRPr="005F7F30" w:rsidRDefault="001000F6" w:rsidP="00716C54">
            <w:pPr>
              <w:keepNext/>
              <w:keepLines/>
              <w:spacing w:before="120" w:after="120" w:line="276" w:lineRule="auto"/>
              <w:outlineLvl w:val="0"/>
              <w:rPr>
                <w:rFonts w:asciiTheme="minorHAnsi" w:hAnsiTheme="minorHAnsi" w:cstheme="minorHAnsi"/>
                <w:rPrChange w:id="161" w:author="Vitor Almeida" w:date="2019-01-17T16:39:00Z">
                  <w:rPr>
                    <w:rFonts w:cstheme="minorHAnsi"/>
                  </w:rPr>
                </w:rPrChange>
              </w:rPr>
            </w:pPr>
          </w:p>
        </w:tc>
      </w:tr>
    </w:tbl>
    <w:p w:rsidR="001000F6" w:rsidRPr="00A721D7" w:rsidRDefault="001000F6" w:rsidP="00923A91">
      <w:pPr>
        <w:pStyle w:val="Pergunta"/>
        <w:ind w:left="426"/>
        <w:rPr>
          <w:rFonts w:asciiTheme="minorHAnsi" w:hAnsiTheme="minorHAnsi" w:cstheme="minorHAnsi"/>
          <w:rPrChange w:id="162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rPrChange w:id="163" w:author="Vitor Almeida" w:date="2019-01-17T16:49:00Z">
            <w:rPr/>
          </w:rPrChange>
        </w:rPr>
        <w:t xml:space="preserve">Preencha a tabela anexa com os valores da configuração após estabilização da topologia activa. </w:t>
      </w:r>
    </w:p>
    <w:tbl>
      <w:tblPr>
        <w:tblW w:w="63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696"/>
        <w:gridCol w:w="696"/>
        <w:gridCol w:w="697"/>
        <w:gridCol w:w="774"/>
        <w:gridCol w:w="709"/>
        <w:gridCol w:w="708"/>
        <w:gridCol w:w="889"/>
      </w:tblGrid>
      <w:tr w:rsidR="001000F6" w:rsidRPr="00A721D7" w:rsidTr="00716C54">
        <w:trPr>
          <w:trHeight w:val="241"/>
          <w:jc w:val="center"/>
        </w:trPr>
        <w:tc>
          <w:tcPr>
            <w:tcW w:w="1192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1000F6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  <w:rPrChange w:id="164" w:author="Vitor Almeida" w:date="2019-01-17T16:49:00Z">
                  <w:rPr>
                    <w:rFonts w:cstheme="minorHAnsi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szCs w:val="22"/>
                <w:rPrChange w:id="165" w:author="Vitor Almeida" w:date="2019-01-17T16:49:00Z">
                  <w:rPr>
                    <w:rFonts w:cstheme="minorHAnsi"/>
                  </w:rPr>
                </w:rPrChange>
              </w:rPr>
              <w:t>Porta</w:t>
            </w:r>
          </w:p>
        </w:tc>
        <w:tc>
          <w:tcPr>
            <w:tcW w:w="696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1000F6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  <w:rPrChange w:id="166" w:author="Vitor Almeida" w:date="2019-01-17T16:49:00Z">
                  <w:rPr>
                    <w:rFonts w:cstheme="minorHAnsi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szCs w:val="22"/>
                <w:rPrChange w:id="167" w:author="Vitor Almeida" w:date="2019-01-17T16:49:00Z">
                  <w:rPr>
                    <w:rFonts w:cstheme="minorHAnsi"/>
                  </w:rPr>
                </w:rPrChange>
              </w:rPr>
              <w:t>PC</w:t>
            </w:r>
          </w:p>
        </w:tc>
        <w:tc>
          <w:tcPr>
            <w:tcW w:w="696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1000F6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  <w:rPrChange w:id="168" w:author="Vitor Almeida" w:date="2019-01-17T16:49:00Z">
                  <w:rPr>
                    <w:rFonts w:cstheme="minorHAnsi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szCs w:val="22"/>
                <w:rPrChange w:id="169" w:author="Vitor Almeida" w:date="2019-01-17T16:49:00Z">
                  <w:rPr>
                    <w:rFonts w:cstheme="minorHAnsi"/>
                  </w:rPr>
                </w:rPrChange>
              </w:rPr>
              <w:t>RPC</w:t>
            </w:r>
          </w:p>
        </w:tc>
        <w:tc>
          <w:tcPr>
            <w:tcW w:w="697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1000F6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  <w:rPrChange w:id="170" w:author="Vitor Almeida" w:date="2019-01-17T16:49:00Z">
                  <w:rPr>
                    <w:rFonts w:cstheme="minorHAnsi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szCs w:val="22"/>
                <w:rPrChange w:id="171" w:author="Vitor Almeida" w:date="2019-01-17T16:49:00Z">
                  <w:rPr>
                    <w:rFonts w:cstheme="minorHAnsi"/>
                  </w:rPr>
                </w:rPrChange>
              </w:rPr>
              <w:t>RP</w:t>
            </w:r>
          </w:p>
        </w:tc>
        <w:tc>
          <w:tcPr>
            <w:tcW w:w="774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1000F6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  <w:rPrChange w:id="172" w:author="Vitor Almeida" w:date="2019-01-17T16:49:00Z">
                  <w:rPr>
                    <w:rFonts w:cstheme="minorHAnsi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szCs w:val="22"/>
                <w:rPrChange w:id="173" w:author="Vitor Almeida" w:date="2019-01-17T16:49:00Z">
                  <w:rPr>
                    <w:rFonts w:cstheme="minorHAnsi"/>
                  </w:rPr>
                </w:rPrChange>
              </w:rPr>
              <w:t>DPC</w:t>
            </w:r>
          </w:p>
        </w:tc>
        <w:tc>
          <w:tcPr>
            <w:tcW w:w="709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1000F6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  <w:rPrChange w:id="174" w:author="Vitor Almeida" w:date="2019-01-17T16:49:00Z">
                  <w:rPr>
                    <w:rFonts w:cstheme="minorHAnsi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szCs w:val="22"/>
                <w:rPrChange w:id="175" w:author="Vitor Almeida" w:date="2019-01-17T16:49:00Z">
                  <w:rPr>
                    <w:rFonts w:cstheme="minorHAnsi"/>
                  </w:rPr>
                </w:rPrChange>
              </w:rPr>
              <w:t>DP</w:t>
            </w:r>
          </w:p>
        </w:tc>
        <w:tc>
          <w:tcPr>
            <w:tcW w:w="708" w:type="dxa"/>
            <w:shd w:val="clear" w:color="auto" w:fill="BBE0E3"/>
          </w:tcPr>
          <w:p w:rsidR="001000F6" w:rsidRPr="00A721D7" w:rsidRDefault="009B369A" w:rsidP="002D4128">
            <w:pPr>
              <w:jc w:val="center"/>
              <w:outlineLvl w:val="0"/>
              <w:rPr>
                <w:rFonts w:asciiTheme="minorHAnsi" w:hAnsiTheme="minorHAnsi" w:cstheme="minorHAnsi"/>
                <w:i/>
                <w:szCs w:val="22"/>
                <w:rPrChange w:id="176" w:author="Vitor Almeida" w:date="2019-01-17T16:49:00Z">
                  <w:rPr>
                    <w:rFonts w:cstheme="minorHAnsi"/>
                    <w:i/>
                  </w:rPr>
                </w:rPrChange>
              </w:rPr>
            </w:pPr>
            <w:proofErr w:type="spellStart"/>
            <w:r w:rsidRPr="00A721D7">
              <w:rPr>
                <w:rFonts w:asciiTheme="minorHAnsi" w:hAnsiTheme="minorHAnsi" w:cstheme="minorHAnsi"/>
                <w:i/>
                <w:szCs w:val="22"/>
                <w:rPrChange w:id="177" w:author="Vitor Almeida" w:date="2019-01-17T16:49:00Z">
                  <w:rPr>
                    <w:rFonts w:cstheme="minorHAnsi"/>
                    <w:i/>
                  </w:rPr>
                </w:rPrChange>
              </w:rPr>
              <w:t>Block</w:t>
            </w:r>
            <w:proofErr w:type="spellEnd"/>
          </w:p>
        </w:tc>
        <w:tc>
          <w:tcPr>
            <w:tcW w:w="889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9B369A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  <w:rPrChange w:id="178" w:author="Vitor Almeida" w:date="2019-01-17T16:49:00Z">
                  <w:rPr>
                    <w:rFonts w:cstheme="minorHAnsi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szCs w:val="22"/>
                <w:rPrChange w:id="179" w:author="Vitor Almeida" w:date="2019-01-17T16:49:00Z">
                  <w:rPr>
                    <w:rFonts w:cstheme="minorHAnsi"/>
                  </w:rPr>
                </w:rPrChange>
              </w:rPr>
              <w:t>Rede</w:t>
            </w:r>
          </w:p>
        </w:tc>
      </w:tr>
      <w:tr w:rsidR="001000F6" w:rsidRPr="00A721D7" w:rsidTr="00716C5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1000F6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  <w:rPrChange w:id="180" w:author="Vitor Almeida" w:date="2019-01-17T16:49:00Z">
                  <w:rPr>
                    <w:rFonts w:cstheme="minorHAnsi"/>
                  </w:rPr>
                </w:rPrChange>
              </w:rPr>
            </w:pPr>
            <w:proofErr w:type="gramStart"/>
            <w:r w:rsidRPr="00A721D7">
              <w:rPr>
                <w:rFonts w:asciiTheme="minorHAnsi" w:hAnsiTheme="minorHAnsi" w:cstheme="minorHAnsi"/>
                <w:szCs w:val="22"/>
                <w:rPrChange w:id="181" w:author="Vitor Almeida" w:date="2019-01-17T16:49:00Z">
                  <w:rPr>
                    <w:rFonts w:cstheme="minorHAnsi"/>
                  </w:rPr>
                </w:rPrChange>
              </w:rPr>
              <w:t>SW1–P1</w:t>
            </w:r>
            <w:proofErr w:type="gramEnd"/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2D412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182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183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4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4F47B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184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185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4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4F47B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186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187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x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4F47B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188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189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4F47B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190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191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708" w:type="dxa"/>
          </w:tcPr>
          <w:p w:rsidR="001000F6" w:rsidRPr="00A721D7" w:rsidRDefault="004F47B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192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193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1C4D9C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194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195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S1</w:t>
            </w:r>
          </w:p>
        </w:tc>
      </w:tr>
      <w:tr w:rsidR="001000F6" w:rsidRPr="00A721D7" w:rsidTr="00716C54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1000F6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  <w:rPrChange w:id="196" w:author="Vitor Almeida" w:date="2019-01-17T16:49:00Z">
                  <w:rPr>
                    <w:rFonts w:cstheme="minorHAnsi"/>
                  </w:rPr>
                </w:rPrChange>
              </w:rPr>
            </w:pPr>
            <w:proofErr w:type="gramStart"/>
            <w:r w:rsidRPr="00A721D7">
              <w:rPr>
                <w:rFonts w:asciiTheme="minorHAnsi" w:hAnsiTheme="minorHAnsi" w:cstheme="minorHAnsi"/>
                <w:szCs w:val="22"/>
                <w:rPrChange w:id="197" w:author="Vitor Almeida" w:date="2019-01-17T16:49:00Z">
                  <w:rPr>
                    <w:rFonts w:cstheme="minorHAnsi"/>
                  </w:rPr>
                </w:rPrChange>
              </w:rPr>
              <w:t>SW1–P2</w:t>
            </w:r>
            <w:proofErr w:type="gramEnd"/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2D412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198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199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4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4F47B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00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01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4F47B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02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03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ED7419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04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05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4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ED7419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06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07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x</w:t>
            </w:r>
          </w:p>
        </w:tc>
        <w:tc>
          <w:tcPr>
            <w:tcW w:w="708" w:type="dxa"/>
          </w:tcPr>
          <w:p w:rsidR="001000F6" w:rsidRPr="00A721D7" w:rsidRDefault="004F47B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08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09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1C4D9C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10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11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S10</w:t>
            </w:r>
          </w:p>
        </w:tc>
      </w:tr>
      <w:tr w:rsidR="001000F6" w:rsidRPr="00A721D7" w:rsidTr="00716C54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1000F6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  <w:rPrChange w:id="212" w:author="Vitor Almeida" w:date="2019-01-17T16:49:00Z">
                  <w:rPr>
                    <w:rFonts w:cstheme="minorHAnsi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szCs w:val="22"/>
                <w:rPrChange w:id="213" w:author="Vitor Almeida" w:date="2019-01-17T16:49:00Z">
                  <w:rPr>
                    <w:rFonts w:cstheme="minorHAnsi"/>
                  </w:rPr>
                </w:rPrChange>
              </w:rPr>
              <w:t>SW1-P3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2D412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14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15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100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4F47B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16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17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108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4F47B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18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19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ED7419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20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21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4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6D34E7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22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23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x</w:t>
            </w:r>
          </w:p>
        </w:tc>
        <w:tc>
          <w:tcPr>
            <w:tcW w:w="708" w:type="dxa"/>
          </w:tcPr>
          <w:p w:rsidR="001000F6" w:rsidRPr="00A721D7" w:rsidRDefault="006D34E7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24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25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1C4D9C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26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27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S</w:t>
            </w:r>
            <w:r w:rsidR="00ED7419"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28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5789</w:t>
            </w:r>
          </w:p>
        </w:tc>
      </w:tr>
      <w:tr w:rsidR="001000F6" w:rsidRPr="00A721D7" w:rsidTr="00716C54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1000F6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  <w:rPrChange w:id="229" w:author="Vitor Almeida" w:date="2019-01-17T16:49:00Z">
                  <w:rPr>
                    <w:rFonts w:cstheme="minorHAnsi"/>
                  </w:rPr>
                </w:rPrChange>
              </w:rPr>
            </w:pPr>
            <w:proofErr w:type="gramStart"/>
            <w:r w:rsidRPr="00A721D7">
              <w:rPr>
                <w:rFonts w:asciiTheme="minorHAnsi" w:hAnsiTheme="minorHAnsi" w:cstheme="minorHAnsi"/>
                <w:szCs w:val="22"/>
                <w:rPrChange w:id="230" w:author="Vitor Almeida" w:date="2019-01-17T16:49:00Z">
                  <w:rPr>
                    <w:rFonts w:cstheme="minorHAnsi"/>
                  </w:rPr>
                </w:rPrChange>
              </w:rPr>
              <w:t>SW1–P4</w:t>
            </w:r>
            <w:proofErr w:type="gramEnd"/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2D412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31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32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4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4F47B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33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34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27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4F47B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35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36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ED7419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37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38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4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1000F6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39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</w:p>
        </w:tc>
        <w:tc>
          <w:tcPr>
            <w:tcW w:w="708" w:type="dxa"/>
          </w:tcPr>
          <w:p w:rsidR="001000F6" w:rsidRPr="00A721D7" w:rsidRDefault="001000F6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40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1C4D9C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41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42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S4</w:t>
            </w:r>
          </w:p>
        </w:tc>
      </w:tr>
      <w:tr w:rsidR="001000F6" w:rsidRPr="00A721D7" w:rsidTr="00716C54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EE3183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  <w:rPrChange w:id="243" w:author="Vitor Almeida" w:date="2019-01-17T16:49:00Z">
                  <w:rPr>
                    <w:rFonts w:cstheme="minorHAnsi"/>
                  </w:rPr>
                </w:rPrChange>
              </w:rPr>
            </w:pPr>
            <w:proofErr w:type="gramStart"/>
            <w:r w:rsidRPr="00A721D7">
              <w:rPr>
                <w:rFonts w:asciiTheme="minorHAnsi" w:hAnsiTheme="minorHAnsi" w:cstheme="minorHAnsi"/>
                <w:szCs w:val="22"/>
                <w:rPrChange w:id="244" w:author="Vitor Almeida" w:date="2019-01-17T16:49:00Z">
                  <w:rPr>
                    <w:rFonts w:cstheme="minorHAnsi"/>
                  </w:rPr>
                </w:rPrChange>
              </w:rPr>
              <w:t>SW1</w:t>
            </w:r>
            <w:r w:rsidR="001000F6" w:rsidRPr="00A721D7">
              <w:rPr>
                <w:rFonts w:asciiTheme="minorHAnsi" w:hAnsiTheme="minorHAnsi" w:cstheme="minorHAnsi"/>
                <w:szCs w:val="22"/>
                <w:rPrChange w:id="245" w:author="Vitor Almeida" w:date="2019-01-17T16:49:00Z">
                  <w:rPr>
                    <w:rFonts w:cstheme="minorHAnsi"/>
                  </w:rPr>
                </w:rPrChange>
              </w:rPr>
              <w:t>–</w:t>
            </w:r>
            <w:r w:rsidRPr="00A721D7">
              <w:rPr>
                <w:rFonts w:asciiTheme="minorHAnsi" w:hAnsiTheme="minorHAnsi" w:cstheme="minorHAnsi"/>
                <w:szCs w:val="22"/>
                <w:rPrChange w:id="246" w:author="Vitor Almeida" w:date="2019-01-17T16:49:00Z">
                  <w:rPr>
                    <w:rFonts w:cstheme="minorHAnsi"/>
                  </w:rPr>
                </w:rPrChange>
              </w:rPr>
              <w:t>P5</w:t>
            </w:r>
            <w:proofErr w:type="gramEnd"/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2D412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47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48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100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2D412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49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50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2D412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51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52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ED7419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53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54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4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ED7419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55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56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x</w:t>
            </w:r>
          </w:p>
        </w:tc>
        <w:tc>
          <w:tcPr>
            <w:tcW w:w="708" w:type="dxa"/>
          </w:tcPr>
          <w:p w:rsidR="001000F6" w:rsidRPr="00A721D7" w:rsidRDefault="002D412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57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58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1C4D9C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59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60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S12</w:t>
            </w:r>
          </w:p>
        </w:tc>
      </w:tr>
      <w:tr w:rsidR="001000F6" w:rsidRPr="00A721D7" w:rsidTr="00716C54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1000F6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  <w:rPrChange w:id="261" w:author="Vitor Almeida" w:date="2019-01-17T16:49:00Z">
                  <w:rPr>
                    <w:rFonts w:cstheme="minorHAnsi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szCs w:val="22"/>
                <w:rPrChange w:id="262" w:author="Vitor Almeida" w:date="2019-01-17T16:49:00Z">
                  <w:rPr>
                    <w:rFonts w:cstheme="minorHAnsi"/>
                  </w:rPr>
                </w:rPrChange>
              </w:rPr>
              <w:t>SW2-</w:t>
            </w:r>
            <w:r w:rsidR="00EE3183" w:rsidRPr="00A721D7">
              <w:rPr>
                <w:rFonts w:asciiTheme="minorHAnsi" w:hAnsiTheme="minorHAnsi" w:cstheme="minorHAnsi"/>
                <w:szCs w:val="22"/>
                <w:rPrChange w:id="263" w:author="Vitor Almeida" w:date="2019-01-17T16:49:00Z">
                  <w:rPr>
                    <w:rFonts w:cstheme="minorHAnsi"/>
                  </w:rPr>
                </w:rPrChange>
              </w:rPr>
              <w:t>P1</w:t>
            </w:r>
            <w:r w:rsidR="00BE7F08" w:rsidRPr="00A721D7">
              <w:rPr>
                <w:rFonts w:asciiTheme="minorHAnsi" w:hAnsiTheme="minorHAnsi" w:cstheme="minorHAnsi"/>
                <w:vanish/>
                <w:szCs w:val="22"/>
                <w:rPrChange w:id="264" w:author="Vitor Almeida" w:date="2019-01-17T16:49:00Z">
                  <w:rPr>
                    <w:rFonts w:cstheme="minorHAnsi"/>
                    <w:vanish/>
                  </w:rPr>
                </w:rPrChange>
              </w:rPr>
              <w:t xml:space="preserve"> RS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2D412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65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66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100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2D412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67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68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2D412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69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70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ED7419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71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72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0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ED7419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73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74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x</w:t>
            </w:r>
          </w:p>
        </w:tc>
        <w:tc>
          <w:tcPr>
            <w:tcW w:w="708" w:type="dxa"/>
          </w:tcPr>
          <w:p w:rsidR="001000F6" w:rsidRPr="00A721D7" w:rsidRDefault="002D412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75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76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1C4D9C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77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78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S11</w:t>
            </w:r>
          </w:p>
        </w:tc>
      </w:tr>
      <w:tr w:rsidR="001000F6" w:rsidRPr="00A721D7" w:rsidTr="00716C54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1000F6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  <w:rPrChange w:id="279" w:author="Vitor Almeida" w:date="2019-01-17T16:49:00Z">
                  <w:rPr>
                    <w:rFonts w:cstheme="minorHAnsi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szCs w:val="22"/>
                <w:rPrChange w:id="280" w:author="Vitor Almeida" w:date="2019-01-17T16:49:00Z">
                  <w:rPr>
                    <w:rFonts w:cstheme="minorHAnsi"/>
                  </w:rPr>
                </w:rPrChange>
              </w:rPr>
              <w:t>SW2-</w:t>
            </w:r>
            <w:r w:rsidR="00EE3183" w:rsidRPr="00A721D7">
              <w:rPr>
                <w:rFonts w:asciiTheme="minorHAnsi" w:hAnsiTheme="minorHAnsi" w:cstheme="minorHAnsi"/>
                <w:szCs w:val="22"/>
                <w:rPrChange w:id="281" w:author="Vitor Almeida" w:date="2019-01-17T16:49:00Z">
                  <w:rPr>
                    <w:rFonts w:cstheme="minorHAnsi"/>
                  </w:rPr>
                </w:rPrChange>
              </w:rPr>
              <w:t>P2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2D412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82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83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4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BE7F0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84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85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BE7F0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86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87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ED7419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88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89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0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ED7419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90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91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x</w:t>
            </w:r>
          </w:p>
        </w:tc>
        <w:tc>
          <w:tcPr>
            <w:tcW w:w="708" w:type="dxa"/>
          </w:tcPr>
          <w:p w:rsidR="001000F6" w:rsidRPr="00A721D7" w:rsidRDefault="00ED7419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92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93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1C4D9C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294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295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S3</w:t>
            </w:r>
          </w:p>
        </w:tc>
      </w:tr>
      <w:tr w:rsidR="001000F6" w:rsidRPr="00A721D7" w:rsidTr="00716C5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EE3183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  <w:rPrChange w:id="296" w:author="Vitor Almeida" w:date="2019-01-17T16:49:00Z">
                  <w:rPr>
                    <w:rFonts w:cstheme="minorHAnsi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szCs w:val="22"/>
                <w:rPrChange w:id="297" w:author="Vitor Almeida" w:date="2019-01-17T16:49:00Z">
                  <w:rPr>
                    <w:rFonts w:cstheme="minorHAnsi"/>
                  </w:rPr>
                </w:rPrChange>
              </w:rPr>
              <w:t>SW2</w:t>
            </w:r>
            <w:r w:rsidR="001000F6" w:rsidRPr="00A721D7">
              <w:rPr>
                <w:rFonts w:asciiTheme="minorHAnsi" w:hAnsiTheme="minorHAnsi" w:cstheme="minorHAnsi"/>
                <w:szCs w:val="22"/>
                <w:rPrChange w:id="298" w:author="Vitor Almeida" w:date="2019-01-17T16:49:00Z">
                  <w:rPr>
                    <w:rFonts w:cstheme="minorHAnsi"/>
                  </w:rPr>
                </w:rPrChange>
              </w:rPr>
              <w:t>-</w:t>
            </w:r>
            <w:r w:rsidRPr="00A721D7">
              <w:rPr>
                <w:rFonts w:asciiTheme="minorHAnsi" w:hAnsiTheme="minorHAnsi" w:cstheme="minorHAnsi"/>
                <w:szCs w:val="22"/>
                <w:rPrChange w:id="299" w:author="Vitor Almeida" w:date="2019-01-17T16:49:00Z">
                  <w:rPr>
                    <w:rFonts w:cstheme="minorHAnsi"/>
                  </w:rPr>
                </w:rPrChange>
              </w:rPr>
              <w:t>P3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2D412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00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01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4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BE7F0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02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03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BE7F0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04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05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ED7419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06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07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0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6D34E7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08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09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x</w:t>
            </w:r>
          </w:p>
        </w:tc>
        <w:tc>
          <w:tcPr>
            <w:tcW w:w="708" w:type="dxa"/>
          </w:tcPr>
          <w:p w:rsidR="001000F6" w:rsidRPr="00A721D7" w:rsidRDefault="006D34E7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10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11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1C4D9C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12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13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S6</w:t>
            </w:r>
          </w:p>
        </w:tc>
      </w:tr>
      <w:tr w:rsidR="001000F6" w:rsidRPr="00A721D7" w:rsidTr="00716C5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EE3183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  <w:rPrChange w:id="314" w:author="Vitor Almeida" w:date="2019-01-17T16:49:00Z">
                  <w:rPr>
                    <w:rFonts w:cstheme="minorHAnsi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szCs w:val="22"/>
                <w:rPrChange w:id="315" w:author="Vitor Almeida" w:date="2019-01-17T16:49:00Z">
                  <w:rPr>
                    <w:rFonts w:cstheme="minorHAnsi"/>
                  </w:rPr>
                </w:rPrChange>
              </w:rPr>
              <w:t>SW2</w:t>
            </w:r>
            <w:r w:rsidR="001000F6" w:rsidRPr="00A721D7">
              <w:rPr>
                <w:rFonts w:asciiTheme="minorHAnsi" w:hAnsiTheme="minorHAnsi" w:cstheme="minorHAnsi"/>
                <w:szCs w:val="22"/>
                <w:rPrChange w:id="316" w:author="Vitor Almeida" w:date="2019-01-17T16:49:00Z">
                  <w:rPr>
                    <w:rFonts w:cstheme="minorHAnsi"/>
                  </w:rPr>
                </w:rPrChange>
              </w:rPr>
              <w:t>-</w:t>
            </w:r>
            <w:r w:rsidRPr="00A721D7">
              <w:rPr>
                <w:rFonts w:asciiTheme="minorHAnsi" w:hAnsiTheme="minorHAnsi" w:cstheme="minorHAnsi"/>
                <w:szCs w:val="22"/>
                <w:rPrChange w:id="317" w:author="Vitor Almeida" w:date="2019-01-17T16:49:00Z">
                  <w:rPr>
                    <w:rFonts w:cstheme="minorHAnsi"/>
                  </w:rPr>
                </w:rPrChange>
              </w:rPr>
              <w:t>P4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2D412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18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19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4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BE7F0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20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21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BE7F0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22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23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ED7419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24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25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0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704EA9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26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27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x</w:t>
            </w:r>
          </w:p>
        </w:tc>
        <w:tc>
          <w:tcPr>
            <w:tcW w:w="708" w:type="dxa"/>
          </w:tcPr>
          <w:p w:rsidR="001000F6" w:rsidRPr="00A721D7" w:rsidRDefault="00704EA9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28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29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1C4D9C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30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31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S1</w:t>
            </w:r>
          </w:p>
        </w:tc>
      </w:tr>
      <w:tr w:rsidR="001000F6" w:rsidRPr="00A721D7" w:rsidTr="00716C5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1000F6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  <w:rPrChange w:id="332" w:author="Vitor Almeida" w:date="2019-01-17T16:49:00Z">
                  <w:rPr>
                    <w:rFonts w:cstheme="minorHAnsi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szCs w:val="22"/>
                <w:rPrChange w:id="333" w:author="Vitor Almeida" w:date="2019-01-17T16:49:00Z">
                  <w:rPr>
                    <w:rFonts w:cstheme="minorHAnsi"/>
                  </w:rPr>
                </w:rPrChange>
              </w:rPr>
              <w:t>SW3-</w:t>
            </w:r>
            <w:r w:rsidR="00EE3183" w:rsidRPr="00A721D7">
              <w:rPr>
                <w:rFonts w:asciiTheme="minorHAnsi" w:hAnsiTheme="minorHAnsi" w:cstheme="minorHAnsi"/>
                <w:szCs w:val="22"/>
                <w:rPrChange w:id="334" w:author="Vitor Almeida" w:date="2019-01-17T16:49:00Z">
                  <w:rPr>
                    <w:rFonts w:cstheme="minorHAnsi"/>
                  </w:rPr>
                </w:rPrChange>
              </w:rPr>
              <w:t>P1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2D412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35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36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100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2D412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37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38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2D412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39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40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2E33E0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41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42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4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2E33E0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43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44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x</w:t>
            </w:r>
          </w:p>
        </w:tc>
        <w:tc>
          <w:tcPr>
            <w:tcW w:w="708" w:type="dxa"/>
          </w:tcPr>
          <w:p w:rsidR="001000F6" w:rsidRPr="00A721D7" w:rsidRDefault="002D412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45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46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A721D7" w:rsidRDefault="001C4D9C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47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48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S13</w:t>
            </w:r>
          </w:p>
        </w:tc>
      </w:tr>
      <w:tr w:rsidR="001000F6" w:rsidRPr="00A721D7" w:rsidTr="00716C5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1000F6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  <w:rPrChange w:id="349" w:author="Vitor Almeida" w:date="2019-01-17T16:49:00Z">
                  <w:rPr>
                    <w:rFonts w:cstheme="minorHAnsi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szCs w:val="22"/>
                <w:rPrChange w:id="350" w:author="Vitor Almeida" w:date="2019-01-17T16:49:00Z">
                  <w:rPr>
                    <w:rFonts w:cstheme="minorHAnsi"/>
                  </w:rPr>
                </w:rPrChange>
              </w:rPr>
              <w:t>SW3-</w:t>
            </w:r>
            <w:r w:rsidR="00EE3183" w:rsidRPr="00A721D7">
              <w:rPr>
                <w:rFonts w:asciiTheme="minorHAnsi" w:hAnsiTheme="minorHAnsi" w:cstheme="minorHAnsi"/>
                <w:szCs w:val="22"/>
                <w:rPrChange w:id="351" w:author="Vitor Almeida" w:date="2019-01-17T16:49:00Z">
                  <w:rPr>
                    <w:rFonts w:cstheme="minorHAnsi"/>
                  </w:rPr>
                </w:rPrChange>
              </w:rPr>
              <w:t>P2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2D412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52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53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4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BE7F0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54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55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4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1C4D9C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56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57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x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1C4D9C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58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59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1C4D9C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60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61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708" w:type="dxa"/>
          </w:tcPr>
          <w:p w:rsidR="001000F6" w:rsidRPr="00A721D7" w:rsidRDefault="001C4D9C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62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63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1C4D9C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64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65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S3</w:t>
            </w:r>
          </w:p>
        </w:tc>
      </w:tr>
      <w:tr w:rsidR="001000F6" w:rsidRPr="00A721D7" w:rsidTr="00716C5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1000F6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  <w:rPrChange w:id="366" w:author="Vitor Almeida" w:date="2019-01-17T16:49:00Z">
                  <w:rPr>
                    <w:rFonts w:cstheme="minorHAnsi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szCs w:val="22"/>
                <w:rPrChange w:id="367" w:author="Vitor Almeida" w:date="2019-01-17T16:49:00Z">
                  <w:rPr>
                    <w:rFonts w:cstheme="minorHAnsi"/>
                  </w:rPr>
                </w:rPrChange>
              </w:rPr>
              <w:t>SW3-</w:t>
            </w:r>
            <w:r w:rsidR="00EE3183" w:rsidRPr="00A721D7">
              <w:rPr>
                <w:rFonts w:asciiTheme="minorHAnsi" w:hAnsiTheme="minorHAnsi" w:cstheme="minorHAnsi"/>
                <w:szCs w:val="22"/>
                <w:rPrChange w:id="368" w:author="Vitor Almeida" w:date="2019-01-17T16:49:00Z">
                  <w:rPr>
                    <w:rFonts w:cstheme="minorHAnsi"/>
                  </w:rPr>
                </w:rPrChange>
              </w:rPr>
              <w:t>P3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2D412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69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70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19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BE7F0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71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72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27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4F47B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73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74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2E33E0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75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76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4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5B3C37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77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78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x</w:t>
            </w:r>
          </w:p>
        </w:tc>
        <w:tc>
          <w:tcPr>
            <w:tcW w:w="708" w:type="dxa"/>
          </w:tcPr>
          <w:p w:rsidR="001000F6" w:rsidRPr="00A721D7" w:rsidRDefault="005B3C37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79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80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1C4D9C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81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82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S2</w:t>
            </w:r>
          </w:p>
        </w:tc>
      </w:tr>
      <w:tr w:rsidR="001000F6" w:rsidRPr="00A721D7" w:rsidTr="00716C5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1000F6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  <w:rPrChange w:id="383" w:author="Vitor Almeida" w:date="2019-01-17T16:49:00Z">
                  <w:rPr>
                    <w:rFonts w:cstheme="minorHAnsi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szCs w:val="22"/>
                <w:rPrChange w:id="384" w:author="Vitor Almeida" w:date="2019-01-17T16:49:00Z">
                  <w:rPr>
                    <w:rFonts w:cstheme="minorHAnsi"/>
                  </w:rPr>
                </w:rPrChange>
              </w:rPr>
              <w:t>SW</w:t>
            </w:r>
            <w:r w:rsidR="009B369A" w:rsidRPr="00A721D7">
              <w:rPr>
                <w:rFonts w:asciiTheme="minorHAnsi" w:hAnsiTheme="minorHAnsi" w:cstheme="minorHAnsi"/>
                <w:szCs w:val="22"/>
                <w:rPrChange w:id="385" w:author="Vitor Almeida" w:date="2019-01-17T16:49:00Z">
                  <w:rPr>
                    <w:rFonts w:cstheme="minorHAnsi"/>
                  </w:rPr>
                </w:rPrChange>
              </w:rPr>
              <w:t>4</w:t>
            </w:r>
            <w:r w:rsidRPr="00A721D7">
              <w:rPr>
                <w:rFonts w:asciiTheme="minorHAnsi" w:hAnsiTheme="minorHAnsi" w:cstheme="minorHAnsi"/>
                <w:szCs w:val="22"/>
                <w:rPrChange w:id="386" w:author="Vitor Almeida" w:date="2019-01-17T16:49:00Z">
                  <w:rPr>
                    <w:rFonts w:cstheme="minorHAnsi"/>
                  </w:rPr>
                </w:rPrChange>
              </w:rPr>
              <w:t>-P</w:t>
            </w:r>
            <w:r w:rsidR="009B369A" w:rsidRPr="00A721D7">
              <w:rPr>
                <w:rFonts w:asciiTheme="minorHAnsi" w:hAnsiTheme="minorHAnsi" w:cstheme="minorHAnsi"/>
                <w:szCs w:val="22"/>
                <w:rPrChange w:id="387" w:author="Vitor Almeida" w:date="2019-01-17T16:49:00Z">
                  <w:rPr>
                    <w:rFonts w:cstheme="minorHAnsi"/>
                  </w:rPr>
                </w:rPrChange>
              </w:rPr>
              <w:t>1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2D412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88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89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19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4F47B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90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91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23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4F47B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92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93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2E33E0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94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95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5B3C37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96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97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708" w:type="dxa"/>
          </w:tcPr>
          <w:p w:rsidR="001000F6" w:rsidRPr="00A721D7" w:rsidRDefault="005B3C37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398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399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x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1C4D9C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00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01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S2</w:t>
            </w:r>
          </w:p>
        </w:tc>
      </w:tr>
      <w:tr w:rsidR="001000F6" w:rsidRPr="00A721D7" w:rsidTr="00716C5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1000F6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  <w:rPrChange w:id="402" w:author="Vitor Almeida" w:date="2019-01-17T16:49:00Z">
                  <w:rPr>
                    <w:rFonts w:cstheme="minorHAnsi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szCs w:val="22"/>
                <w:rPrChange w:id="403" w:author="Vitor Almeida" w:date="2019-01-17T16:49:00Z">
                  <w:rPr>
                    <w:rFonts w:cstheme="minorHAnsi"/>
                  </w:rPr>
                </w:rPrChange>
              </w:rPr>
              <w:t>SW</w:t>
            </w:r>
            <w:r w:rsidR="009B369A" w:rsidRPr="00A721D7">
              <w:rPr>
                <w:rFonts w:asciiTheme="minorHAnsi" w:hAnsiTheme="minorHAnsi" w:cstheme="minorHAnsi"/>
                <w:szCs w:val="22"/>
                <w:rPrChange w:id="404" w:author="Vitor Almeida" w:date="2019-01-17T16:49:00Z">
                  <w:rPr>
                    <w:rFonts w:cstheme="minorHAnsi"/>
                  </w:rPr>
                </w:rPrChange>
              </w:rPr>
              <w:t>4</w:t>
            </w:r>
            <w:r w:rsidRPr="00A721D7">
              <w:rPr>
                <w:rFonts w:asciiTheme="minorHAnsi" w:hAnsiTheme="minorHAnsi" w:cstheme="minorHAnsi"/>
                <w:szCs w:val="22"/>
                <w:rPrChange w:id="405" w:author="Vitor Almeida" w:date="2019-01-17T16:49:00Z">
                  <w:rPr>
                    <w:rFonts w:cstheme="minorHAnsi"/>
                  </w:rPr>
                </w:rPrChange>
              </w:rPr>
              <w:t>-P</w:t>
            </w:r>
            <w:r w:rsidR="009B369A" w:rsidRPr="00A721D7">
              <w:rPr>
                <w:rFonts w:asciiTheme="minorHAnsi" w:hAnsiTheme="minorHAnsi" w:cstheme="minorHAnsi"/>
                <w:szCs w:val="22"/>
                <w:rPrChange w:id="406" w:author="Vitor Almeida" w:date="2019-01-17T16:49:00Z">
                  <w:rPr>
                    <w:rFonts w:cstheme="minorHAnsi"/>
                  </w:rPr>
                </w:rPrChange>
              </w:rPr>
              <w:t>2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2D412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07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08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19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4F47B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09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10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23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4F47B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11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12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2E33E0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13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14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6D34E7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15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16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708" w:type="dxa"/>
          </w:tcPr>
          <w:p w:rsidR="001000F6" w:rsidRPr="00A721D7" w:rsidRDefault="006D34E7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17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18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x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1C4D9C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19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20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S5</w:t>
            </w:r>
            <w:r w:rsidR="00ED7419"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21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789</w:t>
            </w:r>
          </w:p>
        </w:tc>
      </w:tr>
      <w:tr w:rsidR="001000F6" w:rsidRPr="00A721D7" w:rsidTr="00716C5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1000F6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  <w:rPrChange w:id="422" w:author="Vitor Almeida" w:date="2019-01-17T16:49:00Z">
                  <w:rPr>
                    <w:rFonts w:cstheme="minorHAnsi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szCs w:val="22"/>
                <w:rPrChange w:id="423" w:author="Vitor Almeida" w:date="2019-01-17T16:49:00Z">
                  <w:rPr>
                    <w:rFonts w:cstheme="minorHAnsi"/>
                  </w:rPr>
                </w:rPrChange>
              </w:rPr>
              <w:t>SW</w:t>
            </w:r>
            <w:r w:rsidR="009B369A" w:rsidRPr="00A721D7">
              <w:rPr>
                <w:rFonts w:asciiTheme="minorHAnsi" w:hAnsiTheme="minorHAnsi" w:cstheme="minorHAnsi"/>
                <w:szCs w:val="22"/>
                <w:rPrChange w:id="424" w:author="Vitor Almeida" w:date="2019-01-17T16:49:00Z">
                  <w:rPr>
                    <w:rFonts w:cstheme="minorHAnsi"/>
                  </w:rPr>
                </w:rPrChange>
              </w:rPr>
              <w:t>4</w:t>
            </w:r>
            <w:r w:rsidRPr="00A721D7">
              <w:rPr>
                <w:rFonts w:asciiTheme="minorHAnsi" w:hAnsiTheme="minorHAnsi" w:cstheme="minorHAnsi"/>
                <w:szCs w:val="22"/>
                <w:rPrChange w:id="425" w:author="Vitor Almeida" w:date="2019-01-17T16:49:00Z">
                  <w:rPr>
                    <w:rFonts w:cstheme="minorHAnsi"/>
                  </w:rPr>
                </w:rPrChange>
              </w:rPr>
              <w:t>-P</w:t>
            </w:r>
            <w:r w:rsidR="009B369A" w:rsidRPr="00A721D7">
              <w:rPr>
                <w:rFonts w:asciiTheme="minorHAnsi" w:hAnsiTheme="minorHAnsi" w:cstheme="minorHAnsi"/>
                <w:szCs w:val="22"/>
                <w:rPrChange w:id="426" w:author="Vitor Almeida" w:date="2019-01-17T16:49:00Z">
                  <w:rPr>
                    <w:rFonts w:cstheme="minorHAnsi"/>
                  </w:rPr>
                </w:rPrChange>
              </w:rPr>
              <w:t>3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2D412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27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28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4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4F47B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29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30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8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4F47B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31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32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x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4F47B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33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34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4F47B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35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36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708" w:type="dxa"/>
          </w:tcPr>
          <w:p w:rsidR="001000F6" w:rsidRPr="00A721D7" w:rsidRDefault="004F47B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37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38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A721D7" w:rsidRDefault="001C4D9C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39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40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S4</w:t>
            </w:r>
          </w:p>
        </w:tc>
      </w:tr>
      <w:tr w:rsidR="00EE3183" w:rsidRPr="00A721D7" w:rsidTr="00716C5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E3183" w:rsidRPr="00A721D7" w:rsidRDefault="00EE3183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  <w:rPrChange w:id="441" w:author="Vitor Almeida" w:date="2019-01-17T16:49:00Z">
                  <w:rPr>
                    <w:rFonts w:cstheme="minorHAnsi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szCs w:val="22"/>
                <w:rPrChange w:id="442" w:author="Vitor Almeida" w:date="2019-01-17T16:49:00Z">
                  <w:rPr>
                    <w:rFonts w:cstheme="minorHAnsi"/>
                  </w:rPr>
                </w:rPrChange>
              </w:rPr>
              <w:t>SW4-P4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E3183" w:rsidRPr="00A721D7" w:rsidRDefault="002D412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43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44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100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E3183" w:rsidRPr="00A721D7" w:rsidRDefault="002D412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45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46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E3183" w:rsidRPr="00A721D7" w:rsidRDefault="002D412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47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48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E3183" w:rsidRPr="00A721D7" w:rsidRDefault="002E33E0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49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50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E3183" w:rsidRPr="00A721D7" w:rsidRDefault="002E33E0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51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52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x</w:t>
            </w:r>
          </w:p>
        </w:tc>
        <w:tc>
          <w:tcPr>
            <w:tcW w:w="708" w:type="dxa"/>
          </w:tcPr>
          <w:p w:rsidR="00EE3183" w:rsidRPr="00A721D7" w:rsidRDefault="002D412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53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54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E3183" w:rsidRPr="00A721D7" w:rsidRDefault="001C4D9C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55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56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S14</w:t>
            </w:r>
          </w:p>
        </w:tc>
      </w:tr>
      <w:tr w:rsidR="00A41622" w:rsidRPr="00A721D7" w:rsidTr="00716C5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A721D7" w:rsidRDefault="00A41622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  <w:rPrChange w:id="457" w:author="Vitor Almeida" w:date="2019-01-17T16:49:00Z">
                  <w:rPr>
                    <w:rFonts w:cstheme="minorHAnsi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szCs w:val="22"/>
                <w:rPrChange w:id="458" w:author="Vitor Almeida" w:date="2019-01-17T16:49:00Z">
                  <w:rPr>
                    <w:rFonts w:cstheme="minorHAnsi"/>
                  </w:rPr>
                </w:rPrChange>
              </w:rPr>
              <w:t>SW5-P1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A721D7" w:rsidRDefault="00BE7F0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59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60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100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A721D7" w:rsidRDefault="004F47B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61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62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104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A721D7" w:rsidRDefault="004F47B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63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64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x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A721D7" w:rsidRDefault="004F47B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65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66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A721D7" w:rsidRDefault="004F47B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67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68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708" w:type="dxa"/>
          </w:tcPr>
          <w:p w:rsidR="00A41622" w:rsidRPr="00A721D7" w:rsidRDefault="004F47B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69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70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A721D7" w:rsidRDefault="001C4D9C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71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72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S</w:t>
            </w:r>
            <w:r w:rsidR="00ED7419"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73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5</w:t>
            </w: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74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7</w:t>
            </w:r>
            <w:r w:rsidR="00ED7419"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75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89</w:t>
            </w:r>
          </w:p>
        </w:tc>
      </w:tr>
      <w:tr w:rsidR="00A41622" w:rsidRPr="00A721D7" w:rsidTr="00716C5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A721D7" w:rsidRDefault="00A41622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  <w:rPrChange w:id="476" w:author="Vitor Almeida" w:date="2019-01-17T16:49:00Z">
                  <w:rPr>
                    <w:rFonts w:cstheme="minorHAnsi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szCs w:val="22"/>
                <w:rPrChange w:id="477" w:author="Vitor Almeida" w:date="2019-01-17T16:49:00Z">
                  <w:rPr>
                    <w:rFonts w:cstheme="minorHAnsi"/>
                  </w:rPr>
                </w:rPrChange>
              </w:rPr>
              <w:t>SW5-P2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A721D7" w:rsidRDefault="00BE7F08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78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79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100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A721D7" w:rsidRDefault="004F47B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80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81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104</w:t>
            </w: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A721D7" w:rsidRDefault="004F47B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82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83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A721D7" w:rsidRDefault="002E33E0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84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85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104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A721D7" w:rsidRDefault="006D34E7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86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87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-</w:t>
            </w:r>
          </w:p>
        </w:tc>
        <w:tc>
          <w:tcPr>
            <w:tcW w:w="708" w:type="dxa"/>
          </w:tcPr>
          <w:p w:rsidR="00A41622" w:rsidRPr="00A721D7" w:rsidRDefault="006D34E7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88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89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x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1622" w:rsidRPr="00A721D7" w:rsidRDefault="001C4D9C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  <w:rPrChange w:id="490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</w:pP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91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S</w:t>
            </w:r>
            <w:r w:rsidR="00ED7419"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92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57</w:t>
            </w:r>
            <w:r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93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8</w:t>
            </w:r>
            <w:r w:rsidR="00ED7419" w:rsidRPr="00A721D7">
              <w:rPr>
                <w:rFonts w:asciiTheme="minorHAnsi" w:hAnsiTheme="minorHAnsi" w:cstheme="minorHAnsi"/>
                <w:vanish/>
                <w:color w:val="FF0000"/>
                <w:szCs w:val="22"/>
                <w:rPrChange w:id="494" w:author="Vitor Almeida" w:date="2019-01-17T16:49:00Z">
                  <w:rPr>
                    <w:rFonts w:cstheme="minorHAnsi"/>
                    <w:vanish/>
                    <w:color w:val="FF0000"/>
                  </w:rPr>
                </w:rPrChange>
              </w:rPr>
              <w:t>9</w:t>
            </w:r>
          </w:p>
        </w:tc>
      </w:tr>
    </w:tbl>
    <w:p w:rsidR="0046026F" w:rsidRDefault="0046026F">
      <w:pPr>
        <w:jc w:val="left"/>
        <w:rPr>
          <w:rFonts w:eastAsia="Times New Roman"/>
        </w:rPr>
      </w:pPr>
      <w:del w:id="495" w:author="Vitor Almeida" w:date="2019-01-17T16:52:00Z">
        <w:r w:rsidDel="00A721D7">
          <w:br w:type="page"/>
        </w:r>
      </w:del>
    </w:p>
    <w:p w:rsidR="0037541D" w:rsidRPr="0037541D" w:rsidRDefault="0037541D" w:rsidP="0037541D">
      <w:pPr>
        <w:pStyle w:val="Pergunta"/>
        <w:ind w:left="426"/>
        <w:rPr>
          <w:ins w:id="496" w:author="Vitor Almeida" w:date="2019-01-17T17:01:00Z"/>
          <w:rFonts w:asciiTheme="minorHAnsi" w:hAnsiTheme="minorHAnsi" w:cstheme="minorHAnsi"/>
        </w:rPr>
        <w:pPrChange w:id="497" w:author="Vitor Almeida" w:date="2019-01-17T17:02:00Z">
          <w:pPr>
            <w:pStyle w:val="Pergunta"/>
            <w:numPr>
              <w:numId w:val="6"/>
            </w:numPr>
          </w:pPr>
        </w:pPrChange>
      </w:pPr>
      <w:ins w:id="498" w:author="Vitor Almeida" w:date="2019-01-17T17:01:00Z">
        <w:r w:rsidRPr="0037541D">
          <w:rPr>
            <w:rFonts w:asciiTheme="minorHAnsi" w:hAnsiTheme="minorHAnsi" w:cstheme="minorHAnsi"/>
          </w:rPr>
          <w:lastRenderedPageBreak/>
          <w:t xml:space="preserve">Num </w:t>
        </w:r>
        <w:proofErr w:type="spellStart"/>
        <w:r w:rsidRPr="0037541D">
          <w:rPr>
            <w:rFonts w:asciiTheme="minorHAnsi" w:hAnsiTheme="minorHAnsi" w:cstheme="minorHAnsi"/>
            <w:i/>
            <w:rPrChange w:id="499" w:author="Vitor Almeida" w:date="2019-01-17T17:02:00Z">
              <w:rPr>
                <w:rFonts w:asciiTheme="minorHAnsi" w:hAnsiTheme="minorHAnsi" w:cstheme="minorHAnsi"/>
                <w:i/>
              </w:rPr>
            </w:rPrChange>
          </w:rPr>
          <w:t>switch</w:t>
        </w:r>
      </w:ins>
      <w:proofErr w:type="spellEnd"/>
      <w:ins w:id="500" w:author="Vitor Almeida" w:date="2019-01-17T17:02:00Z">
        <w:r w:rsidRPr="0037541D">
          <w:rPr>
            <w:rFonts w:asciiTheme="minorHAnsi" w:hAnsiTheme="minorHAnsi" w:cstheme="minorHAnsi"/>
            <w:rPrChange w:id="501" w:author="Vitor Almeida" w:date="2019-01-17T17:02:00Z">
              <w:rPr>
                <w:rFonts w:asciiTheme="minorHAnsi" w:hAnsiTheme="minorHAnsi" w:cstheme="minorHAnsi"/>
                <w:i/>
              </w:rPr>
            </w:rPrChange>
          </w:rPr>
          <w:t>,</w:t>
        </w:r>
      </w:ins>
      <w:ins w:id="502" w:author="Vitor Almeida" w:date="2019-01-17T17:01:00Z">
        <w:r w:rsidRPr="0037541D">
          <w:rPr>
            <w:rFonts w:asciiTheme="minorHAnsi" w:hAnsiTheme="minorHAnsi" w:cstheme="minorHAnsi"/>
            <w:rPrChange w:id="503" w:author="Vitor Almeida" w:date="2019-01-17T17:02:00Z">
              <w:rPr>
                <w:rFonts w:asciiTheme="minorHAnsi" w:hAnsiTheme="minorHAnsi" w:cstheme="minorHAnsi"/>
              </w:rPr>
            </w:rPrChange>
          </w:rPr>
          <w:t xml:space="preserve"> </w:t>
        </w:r>
        <w:r w:rsidRPr="0037541D">
          <w:rPr>
            <w:rFonts w:asciiTheme="minorHAnsi" w:hAnsiTheme="minorHAnsi" w:cstheme="minorHAnsi"/>
          </w:rPr>
          <w:t xml:space="preserve">uma porta configurada em modo </w:t>
        </w:r>
        <w:proofErr w:type="spellStart"/>
        <w:r w:rsidRPr="0037541D">
          <w:rPr>
            <w:rFonts w:asciiTheme="minorHAnsi" w:hAnsiTheme="minorHAnsi" w:cstheme="minorHAnsi"/>
            <w:i/>
            <w:rPrChange w:id="504" w:author="Vitor Almeida" w:date="2019-01-17T17:02:00Z">
              <w:rPr>
                <w:rFonts w:asciiTheme="minorHAnsi" w:hAnsiTheme="minorHAnsi" w:cstheme="minorHAnsi"/>
                <w:i/>
              </w:rPr>
            </w:rPrChange>
          </w:rPr>
          <w:t>access</w:t>
        </w:r>
        <w:proofErr w:type="spellEnd"/>
        <w:r w:rsidRPr="0037541D">
          <w:rPr>
            <w:rFonts w:asciiTheme="minorHAnsi" w:hAnsiTheme="minorHAnsi" w:cstheme="minorHAnsi"/>
          </w:rPr>
          <w:t>:</w:t>
        </w:r>
      </w:ins>
    </w:p>
    <w:p w:rsidR="0037541D" w:rsidRPr="00562174" w:rsidRDefault="0037541D" w:rsidP="0037541D">
      <w:pPr>
        <w:pStyle w:val="Hipotese"/>
        <w:spacing w:before="80" w:after="80"/>
        <w:rPr>
          <w:ins w:id="505" w:author="Vitor Almeida" w:date="2019-01-17T17:01:00Z"/>
          <w:rFonts w:asciiTheme="minorHAnsi" w:hAnsiTheme="minorHAnsi" w:cstheme="minorHAnsi"/>
        </w:rPr>
      </w:pPr>
      <w:ins w:id="506" w:author="Vitor Almeida" w:date="2019-01-17T17:01:00Z">
        <w:r w:rsidRPr="00562174">
          <w:rPr>
            <w:rFonts w:asciiTheme="minorHAnsi" w:hAnsiTheme="minorHAnsi" w:cstheme="minorHAnsi"/>
          </w:rPr>
          <w:t xml:space="preserve">Só processa tramas que entrem </w:t>
        </w:r>
        <w:proofErr w:type="spellStart"/>
        <w:r w:rsidRPr="00562174">
          <w:rPr>
            <w:rFonts w:asciiTheme="minorHAnsi" w:hAnsiTheme="minorHAnsi" w:cstheme="minorHAnsi"/>
            <w:i/>
          </w:rPr>
          <w:t>tagged</w:t>
        </w:r>
        <w:proofErr w:type="spellEnd"/>
      </w:ins>
    </w:p>
    <w:p w:rsidR="0037541D" w:rsidRPr="00003E78" w:rsidRDefault="0037541D" w:rsidP="0037541D">
      <w:pPr>
        <w:pStyle w:val="Hipotese"/>
        <w:spacing w:before="80" w:after="80"/>
        <w:rPr>
          <w:ins w:id="507" w:author="Vitor Almeida" w:date="2019-01-17T17:01:00Z"/>
          <w:rFonts w:asciiTheme="minorHAnsi" w:hAnsiTheme="minorHAnsi" w:cstheme="minorHAnsi"/>
        </w:rPr>
      </w:pPr>
      <w:ins w:id="508" w:author="Vitor Almeida" w:date="2019-01-17T17:01:00Z">
        <w:r w:rsidRPr="00003E78">
          <w:rPr>
            <w:rFonts w:asciiTheme="minorHAnsi" w:hAnsiTheme="minorHAnsi" w:cstheme="minorHAnsi"/>
          </w:rPr>
          <w:t xml:space="preserve">Pode ser </w:t>
        </w:r>
        <w:r>
          <w:rPr>
            <w:rFonts w:asciiTheme="minorHAnsi" w:hAnsiTheme="minorHAnsi" w:cstheme="minorHAnsi"/>
          </w:rPr>
          <w:t xml:space="preserve">associada a </w:t>
        </w:r>
        <w:r w:rsidRPr="00003E78">
          <w:rPr>
            <w:rFonts w:asciiTheme="minorHAnsi" w:hAnsiTheme="minorHAnsi" w:cstheme="minorHAnsi"/>
          </w:rPr>
          <w:t>várias VLAN</w:t>
        </w:r>
        <w:r>
          <w:rPr>
            <w:rFonts w:asciiTheme="minorHAnsi" w:hAnsiTheme="minorHAnsi" w:cstheme="minorHAnsi"/>
          </w:rPr>
          <w:t xml:space="preserve"> em simultâneo</w:t>
        </w:r>
      </w:ins>
    </w:p>
    <w:p w:rsidR="0037541D" w:rsidRDefault="0037541D" w:rsidP="0037541D">
      <w:pPr>
        <w:pStyle w:val="Hipotese"/>
        <w:spacing w:before="80" w:after="80"/>
        <w:rPr>
          <w:ins w:id="509" w:author="Vitor Almeida" w:date="2019-01-17T17:01:00Z"/>
          <w:rFonts w:asciiTheme="minorHAnsi" w:hAnsiTheme="minorHAnsi" w:cstheme="minorHAnsi"/>
        </w:rPr>
      </w:pPr>
      <w:ins w:id="510" w:author="Vitor Almeida" w:date="2019-01-17T17:01:00Z">
        <w:r>
          <w:rPr>
            <w:rFonts w:asciiTheme="minorHAnsi" w:hAnsiTheme="minorHAnsi" w:cstheme="minorHAnsi"/>
          </w:rPr>
          <w:t xml:space="preserve">Insere </w:t>
        </w:r>
        <w:proofErr w:type="spellStart"/>
        <w:proofErr w:type="gramStart"/>
        <w:r w:rsidRPr="00470130">
          <w:rPr>
            <w:rFonts w:asciiTheme="minorHAnsi" w:hAnsiTheme="minorHAnsi" w:cstheme="minorHAnsi"/>
            <w:i/>
          </w:rPr>
          <w:t>tags</w:t>
        </w:r>
        <w:proofErr w:type="spellEnd"/>
        <w:proofErr w:type="gramEnd"/>
        <w:r>
          <w:rPr>
            <w:rFonts w:asciiTheme="minorHAnsi" w:hAnsiTheme="minorHAnsi" w:cstheme="minorHAnsi"/>
          </w:rPr>
          <w:t xml:space="preserve"> referentes às VLAN nas tramas que dela saem</w:t>
        </w:r>
      </w:ins>
    </w:p>
    <w:p w:rsidR="0037541D" w:rsidRPr="00562174" w:rsidRDefault="0037541D" w:rsidP="0037541D">
      <w:pPr>
        <w:pStyle w:val="Hipotese"/>
        <w:spacing w:before="80" w:after="80"/>
        <w:rPr>
          <w:ins w:id="511" w:author="Vitor Almeida" w:date="2019-01-17T17:01:00Z"/>
          <w:rFonts w:asciiTheme="minorHAnsi" w:hAnsiTheme="minorHAnsi" w:cstheme="minorHAnsi"/>
        </w:rPr>
      </w:pPr>
      <w:ins w:id="512" w:author="Vitor Almeida" w:date="2019-01-17T17:01:00Z">
        <w:r>
          <w:rPr>
            <w:rFonts w:asciiTheme="minorHAnsi" w:hAnsiTheme="minorHAnsi" w:cstheme="minorHAnsi"/>
          </w:rPr>
          <w:t>As tramas que dela saem podem ter um comprimento superior a 1518 bytes</w:t>
        </w:r>
        <w:r w:rsidRPr="00470130">
          <w:rPr>
            <w:rFonts w:asciiTheme="minorHAnsi" w:hAnsiTheme="minorHAnsi" w:cstheme="minorHAnsi"/>
            <w:vanish/>
            <w:color w:val="FF0000"/>
          </w:rPr>
          <w:t xml:space="preserve"> #</w:t>
        </w:r>
      </w:ins>
    </w:p>
    <w:p w:rsidR="008F25C2" w:rsidRPr="00A721D7" w:rsidRDefault="008F25C2" w:rsidP="00A721D7">
      <w:pPr>
        <w:pStyle w:val="Pergunta"/>
        <w:ind w:left="426"/>
        <w:rPr>
          <w:rFonts w:asciiTheme="minorHAnsi" w:hAnsiTheme="minorHAnsi" w:cstheme="minorHAnsi"/>
          <w:rPrChange w:id="513" w:author="Vitor Almeida" w:date="2019-01-17T16:48:00Z">
            <w:rPr/>
          </w:rPrChange>
        </w:rPr>
        <w:pPrChange w:id="514" w:author="Vitor Almeida" w:date="2019-01-17T16:52:00Z">
          <w:pPr>
            <w:pStyle w:val="Pergunta"/>
            <w:ind w:left="426"/>
          </w:pPr>
        </w:pPrChange>
      </w:pPr>
      <w:r w:rsidRPr="00A721D7">
        <w:rPr>
          <w:rFonts w:asciiTheme="minorHAnsi" w:hAnsiTheme="minorHAnsi" w:cstheme="minorHAnsi"/>
          <w:rPrChange w:id="515" w:author="Vitor Almeida" w:date="2019-01-17T16:48:00Z">
            <w:rPr/>
          </w:rPrChange>
        </w:rPr>
        <w:t xml:space="preserve">Podemos configurar um </w:t>
      </w:r>
      <w:proofErr w:type="spellStart"/>
      <w:r w:rsidRPr="00A721D7">
        <w:rPr>
          <w:rFonts w:asciiTheme="minorHAnsi" w:hAnsiTheme="minorHAnsi" w:cstheme="minorHAnsi"/>
          <w:i/>
          <w:rPrChange w:id="516" w:author="Vitor Almeida" w:date="2019-01-17T16:52:00Z">
            <w:rPr>
              <w:i/>
            </w:rPr>
          </w:rPrChange>
        </w:rPr>
        <w:t>switch</w:t>
      </w:r>
      <w:proofErr w:type="spellEnd"/>
      <w:r w:rsidRPr="00A721D7">
        <w:rPr>
          <w:rFonts w:asciiTheme="minorHAnsi" w:hAnsiTheme="minorHAnsi" w:cstheme="minorHAnsi"/>
          <w:rPrChange w:id="517" w:author="Vitor Almeida" w:date="2019-01-17T16:48:00Z">
            <w:rPr/>
          </w:rPrChange>
        </w:rPr>
        <w:t xml:space="preserve"> como </w:t>
      </w:r>
      <w:proofErr w:type="spellStart"/>
      <w:r w:rsidRPr="00A721D7">
        <w:rPr>
          <w:rFonts w:asciiTheme="minorHAnsi" w:hAnsiTheme="minorHAnsi" w:cstheme="minorHAnsi"/>
          <w:i/>
          <w:rPrChange w:id="518" w:author="Vitor Almeida" w:date="2019-01-17T16:52:00Z">
            <w:rPr>
              <w:i/>
            </w:rPr>
          </w:rPrChange>
        </w:rPr>
        <w:t>root</w:t>
      </w:r>
      <w:proofErr w:type="spellEnd"/>
      <w:r w:rsidRPr="00A721D7">
        <w:rPr>
          <w:rFonts w:asciiTheme="minorHAnsi" w:hAnsiTheme="minorHAnsi" w:cstheme="minorHAnsi"/>
          <w:i/>
          <w:rPrChange w:id="519" w:author="Vitor Almeida" w:date="2019-01-17T16:52:00Z">
            <w:rPr>
              <w:i/>
            </w:rPr>
          </w:rPrChange>
        </w:rPr>
        <w:t xml:space="preserve"> </w:t>
      </w:r>
      <w:proofErr w:type="gramStart"/>
      <w:r w:rsidRPr="00A721D7">
        <w:rPr>
          <w:rFonts w:asciiTheme="minorHAnsi" w:hAnsiTheme="minorHAnsi" w:cstheme="minorHAnsi"/>
          <w:i/>
          <w:rPrChange w:id="520" w:author="Vitor Almeida" w:date="2019-01-17T16:52:00Z">
            <w:rPr>
              <w:i/>
            </w:rPr>
          </w:rPrChange>
        </w:rPr>
        <w:t>bridge</w:t>
      </w:r>
      <w:proofErr w:type="gramEnd"/>
      <w:r w:rsidRPr="00A721D7">
        <w:rPr>
          <w:rFonts w:asciiTheme="minorHAnsi" w:hAnsiTheme="minorHAnsi" w:cstheme="minorHAnsi"/>
          <w:rPrChange w:id="521" w:author="Vitor Almeida" w:date="2019-01-17T16:48:00Z">
            <w:rPr/>
          </w:rPrChange>
        </w:rPr>
        <w:t xml:space="preserve"> numa topologia </w:t>
      </w:r>
      <w:proofErr w:type="spellStart"/>
      <w:r w:rsidRPr="00A721D7">
        <w:rPr>
          <w:rFonts w:asciiTheme="minorHAnsi" w:hAnsiTheme="minorHAnsi" w:cstheme="minorHAnsi"/>
          <w:i/>
          <w:rPrChange w:id="522" w:author="Vitor Almeida" w:date="2019-01-17T16:53:00Z">
            <w:rPr>
              <w:i/>
            </w:rPr>
          </w:rPrChange>
        </w:rPr>
        <w:t>spanning</w:t>
      </w:r>
      <w:proofErr w:type="spellEnd"/>
      <w:r w:rsidRPr="00A721D7">
        <w:rPr>
          <w:rFonts w:asciiTheme="minorHAnsi" w:hAnsiTheme="minorHAnsi" w:cstheme="minorHAnsi"/>
          <w:i/>
          <w:rPrChange w:id="523" w:author="Vitor Almeida" w:date="2019-01-17T16:53:00Z">
            <w:rPr>
              <w:i/>
            </w:rPr>
          </w:rPrChange>
        </w:rPr>
        <w:t xml:space="preserve"> </w:t>
      </w:r>
      <w:proofErr w:type="spellStart"/>
      <w:r w:rsidRPr="00A721D7">
        <w:rPr>
          <w:rFonts w:asciiTheme="minorHAnsi" w:hAnsiTheme="minorHAnsi" w:cstheme="minorHAnsi"/>
          <w:i/>
          <w:rPrChange w:id="524" w:author="Vitor Almeida" w:date="2019-01-17T16:53:00Z">
            <w:rPr>
              <w:i/>
            </w:rPr>
          </w:rPrChange>
        </w:rPr>
        <w:t>tree</w:t>
      </w:r>
      <w:proofErr w:type="spellEnd"/>
      <w:r w:rsidRPr="00A721D7">
        <w:rPr>
          <w:rFonts w:asciiTheme="minorHAnsi" w:hAnsiTheme="minorHAnsi" w:cstheme="minorHAnsi"/>
          <w:rPrChange w:id="525" w:author="Vitor Almeida" w:date="2019-01-17T16:48:00Z">
            <w:rPr/>
          </w:rPrChange>
        </w:rPr>
        <w:t xml:space="preserve"> configurando-o com:</w:t>
      </w:r>
    </w:p>
    <w:p w:rsidR="00A721D7" w:rsidRPr="00B24CF2" w:rsidRDefault="00A721D7" w:rsidP="00A721D7">
      <w:pPr>
        <w:pStyle w:val="Hipotese"/>
        <w:spacing w:before="80" w:after="80"/>
        <w:rPr>
          <w:ins w:id="526" w:author="Vitor Almeida" w:date="2019-01-17T16:55:00Z"/>
          <w:rFonts w:asciiTheme="minorHAnsi" w:hAnsiTheme="minorHAnsi" w:cstheme="minorHAnsi"/>
        </w:rPr>
      </w:pPr>
      <w:ins w:id="527" w:author="Vitor Almeida" w:date="2019-01-17T16:55:00Z">
        <w:r>
          <w:rPr>
            <w:rFonts w:asciiTheme="minorHAnsi" w:hAnsiTheme="minorHAnsi" w:cstheme="minorHAnsi"/>
          </w:rPr>
          <w:t xml:space="preserve">Menor </w:t>
        </w:r>
        <w:proofErr w:type="spellStart"/>
        <w:r>
          <w:rPr>
            <w:rFonts w:asciiTheme="minorHAnsi" w:hAnsiTheme="minorHAnsi" w:cstheme="minorHAnsi"/>
          </w:rPr>
          <w:t>Hello</w:t>
        </w:r>
        <w:proofErr w:type="spellEnd"/>
        <w:r>
          <w:rPr>
            <w:rFonts w:asciiTheme="minorHAnsi" w:hAnsiTheme="minorHAnsi" w:cstheme="minorHAnsi"/>
          </w:rPr>
          <w:t xml:space="preserve"> time</w:t>
        </w:r>
      </w:ins>
    </w:p>
    <w:p w:rsidR="008F25C2" w:rsidRPr="00A721D7" w:rsidRDefault="008F25C2" w:rsidP="008F25C2">
      <w:pPr>
        <w:pStyle w:val="Hipotese"/>
        <w:spacing w:before="80" w:after="80"/>
        <w:rPr>
          <w:rFonts w:asciiTheme="minorHAnsi" w:hAnsiTheme="minorHAnsi" w:cstheme="minorHAnsi"/>
          <w:rPrChange w:id="528" w:author="Vitor Almeida" w:date="2019-01-17T16:48:00Z">
            <w:rPr/>
          </w:rPrChange>
        </w:rPr>
      </w:pPr>
      <w:r w:rsidRPr="00A721D7">
        <w:rPr>
          <w:rFonts w:asciiTheme="minorHAnsi" w:hAnsiTheme="minorHAnsi" w:cstheme="minorHAnsi"/>
          <w:rPrChange w:id="529" w:author="Vitor Almeida" w:date="2019-01-17T16:48:00Z">
            <w:rPr/>
          </w:rPrChange>
        </w:rPr>
        <w:t xml:space="preserve">Um </w:t>
      </w:r>
      <w:proofErr w:type="spellStart"/>
      <w:r w:rsidRPr="00A721D7">
        <w:rPr>
          <w:rFonts w:asciiTheme="minorHAnsi" w:hAnsiTheme="minorHAnsi" w:cstheme="minorHAnsi"/>
          <w:i/>
          <w:rPrChange w:id="530" w:author="Vitor Almeida" w:date="2019-01-17T16:48:00Z">
            <w:rPr>
              <w:i/>
            </w:rPr>
          </w:rPrChange>
        </w:rPr>
        <w:t>root</w:t>
      </w:r>
      <w:proofErr w:type="spellEnd"/>
      <w:r w:rsidRPr="00A721D7">
        <w:rPr>
          <w:rFonts w:asciiTheme="minorHAnsi" w:hAnsiTheme="minorHAnsi" w:cstheme="minorHAnsi"/>
          <w:i/>
          <w:rPrChange w:id="531" w:author="Vitor Almeida" w:date="2019-01-17T16:48:00Z">
            <w:rPr>
              <w:i/>
            </w:rPr>
          </w:rPrChange>
        </w:rPr>
        <w:t xml:space="preserve"> ID</w:t>
      </w:r>
      <w:r w:rsidRPr="00A721D7">
        <w:rPr>
          <w:rFonts w:asciiTheme="minorHAnsi" w:hAnsiTheme="minorHAnsi" w:cstheme="minorHAnsi"/>
          <w:rPrChange w:id="532" w:author="Vitor Almeida" w:date="2019-01-17T16:48:00Z">
            <w:rPr/>
          </w:rPrChange>
        </w:rPr>
        <w:t xml:space="preserve"> menor</w:t>
      </w:r>
    </w:p>
    <w:p w:rsidR="008F25C2" w:rsidRPr="00A721D7" w:rsidRDefault="008F25C2" w:rsidP="008F25C2">
      <w:pPr>
        <w:pStyle w:val="Hipotese"/>
        <w:spacing w:before="80" w:after="80"/>
        <w:rPr>
          <w:rFonts w:asciiTheme="minorHAnsi" w:hAnsiTheme="minorHAnsi" w:cstheme="minorHAnsi"/>
          <w:rPrChange w:id="533" w:author="Vitor Almeida" w:date="2019-01-17T16:48:00Z">
            <w:rPr/>
          </w:rPrChange>
        </w:rPr>
      </w:pPr>
      <w:r w:rsidRPr="00A721D7">
        <w:rPr>
          <w:rFonts w:asciiTheme="minorHAnsi" w:hAnsiTheme="minorHAnsi" w:cstheme="minorHAnsi"/>
          <w:rPrChange w:id="534" w:author="Vitor Almeida" w:date="2019-01-17T16:48:00Z">
            <w:rPr/>
          </w:rPrChange>
        </w:rPr>
        <w:t xml:space="preserve">Um </w:t>
      </w:r>
      <w:proofErr w:type="gramStart"/>
      <w:r w:rsidRPr="00A721D7">
        <w:rPr>
          <w:rFonts w:asciiTheme="minorHAnsi" w:hAnsiTheme="minorHAnsi" w:cstheme="minorHAnsi"/>
          <w:i/>
          <w:rPrChange w:id="535" w:author="Vitor Almeida" w:date="2019-01-17T16:48:00Z">
            <w:rPr>
              <w:i/>
            </w:rPr>
          </w:rPrChange>
        </w:rPr>
        <w:t>bridge</w:t>
      </w:r>
      <w:proofErr w:type="gramEnd"/>
      <w:r w:rsidRPr="00A721D7">
        <w:rPr>
          <w:rFonts w:asciiTheme="minorHAnsi" w:hAnsiTheme="minorHAnsi" w:cstheme="minorHAnsi"/>
          <w:i/>
          <w:rPrChange w:id="536" w:author="Vitor Almeida" w:date="2019-01-17T16:48:00Z">
            <w:rPr>
              <w:i/>
            </w:rPr>
          </w:rPrChange>
        </w:rPr>
        <w:t xml:space="preserve"> ID</w:t>
      </w:r>
      <w:r w:rsidRPr="00A721D7">
        <w:rPr>
          <w:rFonts w:asciiTheme="minorHAnsi" w:hAnsiTheme="minorHAnsi" w:cstheme="minorHAnsi"/>
          <w:rPrChange w:id="537" w:author="Vitor Almeida" w:date="2019-01-17T16:48:00Z">
            <w:rPr/>
          </w:rPrChange>
        </w:rPr>
        <w:t xml:space="preserve"> maior</w:t>
      </w:r>
    </w:p>
    <w:p w:rsidR="008F25C2" w:rsidRPr="00A721D7" w:rsidRDefault="008F25C2" w:rsidP="008F25C2">
      <w:pPr>
        <w:pStyle w:val="Hipotese"/>
        <w:spacing w:before="80" w:after="80"/>
        <w:rPr>
          <w:rFonts w:asciiTheme="minorHAnsi" w:hAnsiTheme="minorHAnsi" w:cstheme="minorHAnsi"/>
          <w:rPrChange w:id="538" w:author="Vitor Almeida" w:date="2019-01-17T16:48:00Z">
            <w:rPr/>
          </w:rPrChange>
        </w:rPr>
      </w:pPr>
      <w:r w:rsidRPr="00A721D7">
        <w:rPr>
          <w:rFonts w:asciiTheme="minorHAnsi" w:hAnsiTheme="minorHAnsi" w:cstheme="minorHAnsi"/>
          <w:rPrChange w:id="539" w:author="Vitor Almeida" w:date="2019-01-17T16:48:00Z">
            <w:rPr/>
          </w:rPrChange>
        </w:rPr>
        <w:t xml:space="preserve">Um </w:t>
      </w:r>
      <w:proofErr w:type="gramStart"/>
      <w:r w:rsidRPr="00A721D7">
        <w:rPr>
          <w:rFonts w:asciiTheme="minorHAnsi" w:hAnsiTheme="minorHAnsi" w:cstheme="minorHAnsi"/>
          <w:i/>
          <w:rPrChange w:id="540" w:author="Vitor Almeida" w:date="2019-01-17T16:48:00Z">
            <w:rPr>
              <w:i/>
            </w:rPr>
          </w:rPrChange>
        </w:rPr>
        <w:t>bridge</w:t>
      </w:r>
      <w:proofErr w:type="gramEnd"/>
      <w:r w:rsidRPr="00A721D7">
        <w:rPr>
          <w:rFonts w:asciiTheme="minorHAnsi" w:hAnsiTheme="minorHAnsi" w:cstheme="minorHAnsi"/>
          <w:i/>
          <w:rPrChange w:id="541" w:author="Vitor Almeida" w:date="2019-01-17T16:48:00Z">
            <w:rPr>
              <w:i/>
            </w:rPr>
          </w:rPrChange>
        </w:rPr>
        <w:t xml:space="preserve"> ID</w:t>
      </w:r>
      <w:r w:rsidRPr="00A721D7">
        <w:rPr>
          <w:rFonts w:asciiTheme="minorHAnsi" w:hAnsiTheme="minorHAnsi" w:cstheme="minorHAnsi"/>
          <w:rPrChange w:id="542" w:author="Vitor Almeida" w:date="2019-01-17T16:48:00Z">
            <w:rPr/>
          </w:rPrChange>
        </w:rPr>
        <w:t xml:space="preserve"> menor </w:t>
      </w:r>
      <w:r w:rsidRPr="00A721D7">
        <w:rPr>
          <w:rFonts w:asciiTheme="minorHAnsi" w:hAnsiTheme="minorHAnsi" w:cstheme="minorHAnsi"/>
          <w:vanish/>
          <w:color w:val="FF0000"/>
          <w:rPrChange w:id="543" w:author="Vitor Almeida" w:date="2019-01-17T16:48:00Z">
            <w:rPr>
              <w:vanish/>
              <w:color w:val="FF0000"/>
            </w:rPr>
          </w:rPrChange>
        </w:rPr>
        <w:t>#</w:t>
      </w:r>
    </w:p>
    <w:p w:rsidR="008F25C2" w:rsidRPr="00A721D7" w:rsidDel="00A721D7" w:rsidRDefault="008F25C2" w:rsidP="008F25C2">
      <w:pPr>
        <w:pStyle w:val="Hipotese"/>
        <w:spacing w:before="80" w:after="80"/>
        <w:rPr>
          <w:del w:id="544" w:author="Vitor Almeida" w:date="2019-01-17T16:55:00Z"/>
          <w:rFonts w:asciiTheme="minorHAnsi" w:hAnsiTheme="minorHAnsi" w:cstheme="minorHAnsi"/>
          <w:rPrChange w:id="545" w:author="Vitor Almeida" w:date="2019-01-17T16:48:00Z">
            <w:rPr>
              <w:del w:id="546" w:author="Vitor Almeida" w:date="2019-01-17T16:55:00Z"/>
            </w:rPr>
          </w:rPrChange>
        </w:rPr>
      </w:pPr>
      <w:del w:id="547" w:author="Vitor Almeida" w:date="2019-01-17T16:55:00Z">
        <w:r w:rsidRPr="00A721D7" w:rsidDel="00A721D7">
          <w:rPr>
            <w:rFonts w:asciiTheme="minorHAnsi" w:hAnsiTheme="minorHAnsi" w:cstheme="minorHAnsi"/>
            <w:rPrChange w:id="548" w:author="Vitor Almeida" w:date="2019-01-17T16:48:00Z">
              <w:rPr/>
            </w:rPrChange>
          </w:rPr>
          <w:delText xml:space="preserve">Um valor numérico para a prioridade menor </w:delText>
        </w:r>
        <w:r w:rsidRPr="00A721D7" w:rsidDel="00A721D7">
          <w:rPr>
            <w:rFonts w:asciiTheme="minorHAnsi" w:hAnsiTheme="minorHAnsi" w:cstheme="minorHAnsi"/>
            <w:vanish/>
            <w:color w:val="FF0000"/>
            <w:rPrChange w:id="549" w:author="Vitor Almeida" w:date="2019-01-17T16:48:00Z">
              <w:rPr>
                <w:vanish/>
                <w:color w:val="FF0000"/>
              </w:rPr>
            </w:rPrChange>
          </w:rPr>
          <w:delText>#</w:delText>
        </w:r>
      </w:del>
    </w:p>
    <w:p w:rsidR="008F25C2" w:rsidRPr="00A721D7" w:rsidDel="00A721D7" w:rsidRDefault="008F25C2" w:rsidP="008F25C2">
      <w:pPr>
        <w:pStyle w:val="Hipotese"/>
        <w:spacing w:before="80" w:after="80"/>
        <w:rPr>
          <w:del w:id="550" w:author="Vitor Almeida" w:date="2019-01-17T16:55:00Z"/>
          <w:rFonts w:asciiTheme="minorHAnsi" w:hAnsiTheme="minorHAnsi" w:cstheme="minorHAnsi"/>
          <w:rPrChange w:id="551" w:author="Vitor Almeida" w:date="2019-01-17T16:48:00Z">
            <w:rPr>
              <w:del w:id="552" w:author="Vitor Almeida" w:date="2019-01-17T16:55:00Z"/>
            </w:rPr>
          </w:rPrChange>
        </w:rPr>
      </w:pPr>
      <w:del w:id="553" w:author="Vitor Almeida" w:date="2019-01-17T16:55:00Z">
        <w:r w:rsidRPr="00A721D7" w:rsidDel="00A721D7">
          <w:rPr>
            <w:rFonts w:asciiTheme="minorHAnsi" w:hAnsiTheme="minorHAnsi" w:cstheme="minorHAnsi"/>
            <w:rPrChange w:id="554" w:author="Vitor Almeida" w:date="2019-01-17T16:48:00Z">
              <w:rPr/>
            </w:rPrChange>
          </w:rPr>
          <w:delText>Um valor numérico para a prioridade maior</w:delText>
        </w:r>
      </w:del>
    </w:p>
    <w:p w:rsidR="008F25C2" w:rsidRPr="00A721D7" w:rsidRDefault="008F25C2" w:rsidP="00923A91">
      <w:pPr>
        <w:pStyle w:val="Pergunta"/>
        <w:ind w:left="426"/>
        <w:rPr>
          <w:rFonts w:asciiTheme="minorHAnsi" w:hAnsiTheme="minorHAnsi" w:cstheme="minorHAnsi"/>
          <w:rPrChange w:id="555" w:author="Vitor Almeida" w:date="2019-01-17T16:48:00Z">
            <w:rPr/>
          </w:rPrChange>
        </w:rPr>
      </w:pPr>
      <w:r w:rsidRPr="00A721D7">
        <w:rPr>
          <w:rFonts w:asciiTheme="minorHAnsi" w:hAnsiTheme="minorHAnsi" w:cstheme="minorHAnsi"/>
          <w:rPrChange w:id="556" w:author="Vitor Almeida" w:date="2019-01-17T16:48:00Z">
            <w:rPr/>
          </w:rPrChange>
        </w:rPr>
        <w:t xml:space="preserve">No que se refere </w:t>
      </w:r>
      <w:del w:id="557" w:author="Vitor Almeida" w:date="2019-01-17T16:56:00Z">
        <w:r w:rsidRPr="00A721D7" w:rsidDel="00A721D7">
          <w:rPr>
            <w:rFonts w:asciiTheme="minorHAnsi" w:hAnsiTheme="minorHAnsi" w:cstheme="minorHAnsi"/>
            <w:rPrChange w:id="558" w:author="Vitor Almeida" w:date="2019-01-17T16:48:00Z">
              <w:rPr/>
            </w:rPrChange>
          </w:rPr>
          <w:delText xml:space="preserve">a </w:delText>
        </w:r>
      </w:del>
      <w:ins w:id="559" w:author="Vitor Almeida" w:date="2019-01-17T16:56:00Z">
        <w:r w:rsidR="00A721D7">
          <w:rPr>
            <w:rFonts w:asciiTheme="minorHAnsi" w:hAnsiTheme="minorHAnsi" w:cstheme="minorHAnsi"/>
          </w:rPr>
          <w:t>às</w:t>
        </w:r>
        <w:r w:rsidR="00A721D7" w:rsidRPr="00A721D7">
          <w:rPr>
            <w:rFonts w:asciiTheme="minorHAnsi" w:hAnsiTheme="minorHAnsi" w:cstheme="minorHAnsi"/>
            <w:rPrChange w:id="560" w:author="Vitor Almeida" w:date="2019-01-17T16:48:00Z">
              <w:rPr/>
            </w:rPrChange>
          </w:rPr>
          <w:t xml:space="preserve"> </w:t>
        </w:r>
      </w:ins>
      <w:r w:rsidRPr="00A721D7">
        <w:rPr>
          <w:rFonts w:asciiTheme="minorHAnsi" w:hAnsiTheme="minorHAnsi" w:cstheme="minorHAnsi"/>
          <w:rPrChange w:id="561" w:author="Vitor Almeida" w:date="2019-01-17T16:48:00Z">
            <w:rPr/>
          </w:rPrChange>
        </w:rPr>
        <w:t>VLAN:</w:t>
      </w:r>
    </w:p>
    <w:p w:rsidR="00A721D7" w:rsidRPr="00856A06" w:rsidRDefault="00A721D7" w:rsidP="00A721D7">
      <w:pPr>
        <w:pStyle w:val="Hipotese"/>
        <w:spacing w:before="80" w:after="80"/>
        <w:rPr>
          <w:moveTo w:id="562" w:author="Vitor Almeida" w:date="2019-01-17T16:56:00Z"/>
          <w:rFonts w:asciiTheme="minorHAnsi" w:hAnsiTheme="minorHAnsi" w:cstheme="minorHAnsi"/>
        </w:rPr>
      </w:pPr>
      <w:moveToRangeStart w:id="563" w:author="Vitor Almeida" w:date="2019-01-17T16:56:00Z" w:name="move535507519"/>
      <w:moveTo w:id="564" w:author="Vitor Almeida" w:date="2019-01-17T16:56:00Z">
        <w:r w:rsidRPr="00856A06">
          <w:rPr>
            <w:rFonts w:asciiTheme="minorHAnsi" w:hAnsiTheme="minorHAnsi" w:cstheme="minorHAnsi"/>
          </w:rPr>
          <w:t xml:space="preserve">Podem circular tramas sem </w:t>
        </w:r>
        <w:proofErr w:type="spellStart"/>
        <w:proofErr w:type="gramStart"/>
        <w:r w:rsidRPr="00856A06">
          <w:rPr>
            <w:rFonts w:asciiTheme="minorHAnsi" w:hAnsiTheme="minorHAnsi" w:cstheme="minorHAnsi"/>
            <w:i/>
          </w:rPr>
          <w:t>tag</w:t>
        </w:r>
        <w:proofErr w:type="spellEnd"/>
        <w:proofErr w:type="gramEnd"/>
        <w:r w:rsidRPr="00856A06">
          <w:rPr>
            <w:rFonts w:asciiTheme="minorHAnsi" w:hAnsiTheme="minorHAnsi" w:cstheme="minorHAnsi"/>
          </w:rPr>
          <w:t xml:space="preserve"> numa ligação </w:t>
        </w:r>
        <w:proofErr w:type="spellStart"/>
        <w:r w:rsidRPr="00856A06">
          <w:rPr>
            <w:rFonts w:asciiTheme="minorHAnsi" w:hAnsiTheme="minorHAnsi" w:cstheme="minorHAnsi"/>
            <w:i/>
          </w:rPr>
          <w:t>trunk</w:t>
        </w:r>
        <w:proofErr w:type="spellEnd"/>
        <w:r w:rsidRPr="00856A06">
          <w:rPr>
            <w:rFonts w:asciiTheme="minorHAnsi" w:hAnsiTheme="minorHAnsi" w:cstheme="minorHAnsi"/>
          </w:rPr>
          <w:t xml:space="preserve"> </w:t>
        </w:r>
        <w:r w:rsidRPr="00856A06">
          <w:rPr>
            <w:rFonts w:asciiTheme="minorHAnsi" w:hAnsiTheme="minorHAnsi" w:cstheme="minorHAnsi"/>
            <w:vanish/>
            <w:color w:val="FF0000"/>
          </w:rPr>
          <w:t>#</w:t>
        </w:r>
      </w:moveTo>
    </w:p>
    <w:moveToRangeEnd w:id="563"/>
    <w:p w:rsidR="0037541D" w:rsidRPr="00263ADB" w:rsidRDefault="0037541D" w:rsidP="0037541D">
      <w:pPr>
        <w:pStyle w:val="Hipotese"/>
        <w:spacing w:before="80" w:after="80"/>
        <w:rPr>
          <w:ins w:id="565" w:author="Vitor Almeida" w:date="2019-01-17T17:01:00Z"/>
          <w:rFonts w:asciiTheme="minorHAnsi" w:hAnsiTheme="minorHAnsi" w:cstheme="minorHAnsi"/>
        </w:rPr>
      </w:pPr>
      <w:ins w:id="566" w:author="Vitor Almeida" w:date="2019-01-17T17:01:00Z">
        <w:r w:rsidRPr="00263ADB">
          <w:rPr>
            <w:rFonts w:asciiTheme="minorHAnsi" w:hAnsiTheme="minorHAnsi" w:cstheme="minorHAnsi"/>
          </w:rPr>
          <w:t xml:space="preserve">Todas as tramas que viajem numa rede com suporte activo de VLAN possuem </w:t>
        </w:r>
        <w:proofErr w:type="spellStart"/>
        <w:proofErr w:type="gramStart"/>
        <w:r w:rsidRPr="00263ADB">
          <w:rPr>
            <w:rFonts w:asciiTheme="minorHAnsi" w:hAnsiTheme="minorHAnsi" w:cstheme="minorHAnsi"/>
            <w:i/>
          </w:rPr>
          <w:t>tag</w:t>
        </w:r>
        <w:proofErr w:type="spellEnd"/>
        <w:proofErr w:type="gramEnd"/>
      </w:ins>
    </w:p>
    <w:p w:rsidR="008F25C2" w:rsidRPr="00A721D7" w:rsidRDefault="0037541D" w:rsidP="008F25C2">
      <w:pPr>
        <w:pStyle w:val="Hipotese"/>
        <w:spacing w:before="80" w:after="80"/>
        <w:rPr>
          <w:rFonts w:asciiTheme="minorHAnsi" w:hAnsiTheme="minorHAnsi" w:cstheme="minorHAnsi"/>
          <w:rPrChange w:id="567" w:author="Vitor Almeida" w:date="2019-01-17T16:48:00Z">
            <w:rPr/>
          </w:rPrChange>
        </w:rPr>
      </w:pPr>
      <w:proofErr w:type="gramStart"/>
      <w:ins w:id="568" w:author="Vitor Almeida" w:date="2019-01-17T16:59:00Z">
        <w:r>
          <w:rPr>
            <w:rFonts w:asciiTheme="minorHAnsi" w:hAnsiTheme="minorHAnsi" w:cstheme="minorHAnsi"/>
          </w:rPr>
          <w:t>Nu</w:t>
        </w:r>
      </w:ins>
      <w:del w:id="569" w:author="Vitor Almeida" w:date="2019-01-17T16:59:00Z">
        <w:r w:rsidR="008F25C2" w:rsidRPr="00A721D7" w:rsidDel="0037541D">
          <w:rPr>
            <w:rFonts w:asciiTheme="minorHAnsi" w:hAnsiTheme="minorHAnsi" w:cstheme="minorHAnsi"/>
            <w:rPrChange w:id="570" w:author="Vitor Almeida" w:date="2019-01-17T16:48:00Z">
              <w:rPr/>
            </w:rPrChange>
          </w:rPr>
          <w:delText>U</w:delText>
        </w:r>
      </w:del>
      <w:r w:rsidR="008F25C2" w:rsidRPr="00A721D7">
        <w:rPr>
          <w:rFonts w:asciiTheme="minorHAnsi" w:hAnsiTheme="minorHAnsi" w:cstheme="minorHAnsi"/>
          <w:rPrChange w:id="571" w:author="Vitor Almeida" w:date="2019-01-17T16:48:00Z">
            <w:rPr/>
          </w:rPrChange>
        </w:rPr>
        <w:t xml:space="preserve">ma </w:t>
      </w:r>
      <w:ins w:id="572" w:author="Vitor Almeida" w:date="2019-01-17T16:59:00Z">
        <w:r>
          <w:rPr>
            <w:rFonts w:asciiTheme="minorHAnsi" w:hAnsiTheme="minorHAnsi" w:cstheme="minorHAnsi"/>
          </w:rPr>
          <w:t>topologia</w:t>
        </w:r>
        <w:proofErr w:type="gramEnd"/>
        <w:r>
          <w:rPr>
            <w:rFonts w:asciiTheme="minorHAnsi" w:hAnsiTheme="minorHAnsi" w:cstheme="minorHAnsi"/>
          </w:rPr>
          <w:t xml:space="preserve"> </w:t>
        </w:r>
      </w:ins>
      <w:ins w:id="573" w:author="Vitor Almeida" w:date="2019-01-17T17:00:00Z">
        <w:r>
          <w:rPr>
            <w:rFonts w:asciiTheme="minorHAnsi" w:hAnsiTheme="minorHAnsi" w:cstheme="minorHAnsi"/>
          </w:rPr>
          <w:t xml:space="preserve">baseada em </w:t>
        </w:r>
        <w:proofErr w:type="spellStart"/>
        <w:r w:rsidRPr="0037541D">
          <w:rPr>
            <w:rFonts w:asciiTheme="minorHAnsi" w:hAnsiTheme="minorHAnsi" w:cstheme="minorHAnsi"/>
            <w:i/>
            <w:rPrChange w:id="574" w:author="Vitor Almeida" w:date="2019-01-17T17:00:00Z">
              <w:rPr>
                <w:rFonts w:asciiTheme="minorHAnsi" w:hAnsiTheme="minorHAnsi" w:cstheme="minorHAnsi"/>
              </w:rPr>
            </w:rPrChange>
          </w:rPr>
          <w:t>switches</w:t>
        </w:r>
        <w:proofErr w:type="spellEnd"/>
        <w:r>
          <w:rPr>
            <w:rFonts w:asciiTheme="minorHAnsi" w:hAnsiTheme="minorHAnsi" w:cstheme="minorHAnsi"/>
          </w:rPr>
          <w:t xml:space="preserve"> </w:t>
        </w:r>
      </w:ins>
      <w:ins w:id="575" w:author="Vitor Almeida" w:date="2019-01-17T16:59:00Z">
        <w:r>
          <w:rPr>
            <w:rFonts w:asciiTheme="minorHAnsi" w:hAnsiTheme="minorHAnsi" w:cstheme="minorHAnsi"/>
          </w:rPr>
          <w:t>em sejam usadas VLAN n</w:t>
        </w:r>
      </w:ins>
      <w:ins w:id="576" w:author="Vitor Almeida" w:date="2019-01-17T17:00:00Z">
        <w:r>
          <w:rPr>
            <w:rFonts w:asciiTheme="minorHAnsi" w:hAnsiTheme="minorHAnsi" w:cstheme="minorHAnsi"/>
          </w:rPr>
          <w:t xml:space="preserve">ão há a possibilidade de ocorrerem </w:t>
        </w:r>
        <w:proofErr w:type="spellStart"/>
        <w:r w:rsidRPr="0037541D">
          <w:rPr>
            <w:rFonts w:asciiTheme="minorHAnsi" w:hAnsiTheme="minorHAnsi" w:cstheme="minorHAnsi"/>
            <w:i/>
            <w:rPrChange w:id="577" w:author="Vitor Almeida" w:date="2019-01-17T17:03:00Z">
              <w:rPr>
                <w:rFonts w:asciiTheme="minorHAnsi" w:hAnsiTheme="minorHAnsi" w:cstheme="minorHAnsi"/>
              </w:rPr>
            </w:rPrChange>
          </w:rPr>
          <w:t>loops</w:t>
        </w:r>
      </w:ins>
      <w:proofErr w:type="spellEnd"/>
      <w:del w:id="578" w:author="Vitor Almeida" w:date="2019-01-17T17:00:00Z">
        <w:r w:rsidR="008F25C2" w:rsidRPr="00A721D7" w:rsidDel="0037541D">
          <w:rPr>
            <w:rFonts w:asciiTheme="minorHAnsi" w:hAnsiTheme="minorHAnsi" w:cstheme="minorHAnsi"/>
            <w:rPrChange w:id="579" w:author="Vitor Almeida" w:date="2019-01-17T16:48:00Z">
              <w:rPr/>
            </w:rPrChange>
          </w:rPr>
          <w:delText xml:space="preserve">porta em modo acesso </w:delText>
        </w:r>
        <w:r w:rsidR="00663DA2" w:rsidRPr="00A721D7" w:rsidDel="0037541D">
          <w:rPr>
            <w:rFonts w:asciiTheme="minorHAnsi" w:hAnsiTheme="minorHAnsi" w:cstheme="minorHAnsi"/>
            <w:rPrChange w:id="580" w:author="Vitor Almeida" w:date="2019-01-17T16:48:00Z">
              <w:rPr/>
            </w:rPrChange>
          </w:rPr>
          <w:delText xml:space="preserve">tem sempre configuradas </w:delText>
        </w:r>
      </w:del>
      <w:del w:id="581" w:author="Vitor Almeida" w:date="2019-01-17T16:56:00Z">
        <w:r w:rsidR="00663DA2" w:rsidRPr="00A721D7" w:rsidDel="00A721D7">
          <w:rPr>
            <w:rFonts w:asciiTheme="minorHAnsi" w:hAnsiTheme="minorHAnsi" w:cstheme="minorHAnsi"/>
            <w:rPrChange w:id="582" w:author="Vitor Almeida" w:date="2019-01-17T16:48:00Z">
              <w:rPr/>
            </w:rPrChange>
          </w:rPr>
          <w:delText xml:space="preserve">2 </w:delText>
        </w:r>
      </w:del>
      <w:del w:id="583" w:author="Vitor Almeida" w:date="2019-01-17T17:00:00Z">
        <w:r w:rsidR="008F25C2" w:rsidRPr="00A721D7" w:rsidDel="0037541D">
          <w:rPr>
            <w:rFonts w:asciiTheme="minorHAnsi" w:hAnsiTheme="minorHAnsi" w:cstheme="minorHAnsi"/>
            <w:rPrChange w:id="584" w:author="Vitor Almeida" w:date="2019-01-17T16:48:00Z">
              <w:rPr/>
            </w:rPrChange>
          </w:rPr>
          <w:delText>VLAN</w:delText>
        </w:r>
      </w:del>
    </w:p>
    <w:p w:rsidR="008F25C2" w:rsidRPr="00A721D7" w:rsidDel="00A721D7" w:rsidRDefault="008F25C2" w:rsidP="0015699B">
      <w:pPr>
        <w:pStyle w:val="Hipotese"/>
        <w:spacing w:before="80" w:after="80"/>
        <w:rPr>
          <w:moveFrom w:id="585" w:author="Vitor Almeida" w:date="2019-01-17T16:56:00Z"/>
          <w:rFonts w:asciiTheme="minorHAnsi" w:hAnsiTheme="minorHAnsi" w:cstheme="minorHAnsi"/>
          <w:rPrChange w:id="586" w:author="Vitor Almeida" w:date="2019-01-17T16:48:00Z">
            <w:rPr>
              <w:moveFrom w:id="587" w:author="Vitor Almeida" w:date="2019-01-17T16:56:00Z"/>
            </w:rPr>
          </w:rPrChange>
        </w:rPr>
      </w:pPr>
      <w:moveFromRangeStart w:id="588" w:author="Vitor Almeida" w:date="2019-01-17T16:56:00Z" w:name="move535507519"/>
      <w:moveFrom w:id="589" w:author="Vitor Almeida" w:date="2019-01-17T16:56:00Z">
        <w:r w:rsidRPr="00A721D7" w:rsidDel="00A721D7">
          <w:rPr>
            <w:rFonts w:asciiTheme="minorHAnsi" w:hAnsiTheme="minorHAnsi" w:cstheme="minorHAnsi"/>
            <w:rPrChange w:id="590" w:author="Vitor Almeida" w:date="2019-01-17T16:48:00Z">
              <w:rPr/>
            </w:rPrChange>
          </w:rPr>
          <w:t xml:space="preserve">Podem circular tramas sem </w:t>
        </w:r>
        <w:r w:rsidRPr="00A721D7" w:rsidDel="00A721D7">
          <w:rPr>
            <w:rFonts w:asciiTheme="minorHAnsi" w:hAnsiTheme="minorHAnsi" w:cstheme="minorHAnsi"/>
            <w:i/>
            <w:rPrChange w:id="591" w:author="Vitor Almeida" w:date="2019-01-17T16:48:00Z">
              <w:rPr>
                <w:i/>
              </w:rPr>
            </w:rPrChange>
          </w:rPr>
          <w:t>tag</w:t>
        </w:r>
        <w:r w:rsidRPr="00A721D7" w:rsidDel="00A721D7">
          <w:rPr>
            <w:rFonts w:asciiTheme="minorHAnsi" w:hAnsiTheme="minorHAnsi" w:cstheme="minorHAnsi"/>
            <w:rPrChange w:id="592" w:author="Vitor Almeida" w:date="2019-01-17T16:48:00Z">
              <w:rPr/>
            </w:rPrChange>
          </w:rPr>
          <w:t xml:space="preserve"> numa ligação </w:t>
        </w:r>
        <w:r w:rsidRPr="00A721D7" w:rsidDel="00A721D7">
          <w:rPr>
            <w:rFonts w:asciiTheme="minorHAnsi" w:hAnsiTheme="minorHAnsi" w:cstheme="minorHAnsi"/>
            <w:i/>
            <w:rPrChange w:id="593" w:author="Vitor Almeida" w:date="2019-01-17T16:48:00Z">
              <w:rPr>
                <w:i/>
              </w:rPr>
            </w:rPrChange>
          </w:rPr>
          <w:t>trunk</w:t>
        </w:r>
        <w:r w:rsidRPr="00A721D7" w:rsidDel="00A721D7">
          <w:rPr>
            <w:rFonts w:asciiTheme="minorHAnsi" w:hAnsiTheme="minorHAnsi" w:cstheme="minorHAnsi"/>
            <w:rPrChange w:id="594" w:author="Vitor Almeida" w:date="2019-01-17T16:48:00Z">
              <w:rPr/>
            </w:rPrChange>
          </w:rPr>
          <w:t xml:space="preserve"> </w:t>
        </w:r>
        <w:r w:rsidRPr="00A721D7" w:rsidDel="00A721D7">
          <w:rPr>
            <w:rFonts w:asciiTheme="minorHAnsi" w:hAnsiTheme="minorHAnsi" w:cstheme="minorHAnsi"/>
            <w:vanish/>
            <w:color w:val="FF0000"/>
            <w:rPrChange w:id="595" w:author="Vitor Almeida" w:date="2019-01-17T16:48:00Z">
              <w:rPr>
                <w:vanish/>
                <w:color w:val="FF0000"/>
              </w:rPr>
            </w:rPrChange>
          </w:rPr>
          <w:t>#</w:t>
        </w:r>
      </w:moveFrom>
    </w:p>
    <w:moveFromRangeEnd w:id="588"/>
    <w:p w:rsidR="008F25C2" w:rsidRPr="00A721D7" w:rsidDel="0037541D" w:rsidRDefault="008F25C2" w:rsidP="0015699B">
      <w:pPr>
        <w:pStyle w:val="Hipotese"/>
        <w:spacing w:before="80" w:after="80"/>
        <w:rPr>
          <w:del w:id="596" w:author="Vitor Almeida" w:date="2019-01-17T17:01:00Z"/>
          <w:rFonts w:asciiTheme="minorHAnsi" w:hAnsiTheme="minorHAnsi" w:cstheme="minorHAnsi"/>
          <w:rPrChange w:id="597" w:author="Vitor Almeida" w:date="2019-01-17T16:48:00Z">
            <w:rPr>
              <w:del w:id="598" w:author="Vitor Almeida" w:date="2019-01-17T17:01:00Z"/>
            </w:rPr>
          </w:rPrChange>
        </w:rPr>
      </w:pPr>
      <w:del w:id="599" w:author="Vitor Almeida" w:date="2019-01-17T17:01:00Z">
        <w:r w:rsidRPr="00A721D7" w:rsidDel="0037541D">
          <w:rPr>
            <w:rFonts w:asciiTheme="minorHAnsi" w:hAnsiTheme="minorHAnsi" w:cstheme="minorHAnsi"/>
            <w:rPrChange w:id="600" w:author="Vitor Almeida" w:date="2019-01-17T16:48:00Z">
              <w:rPr/>
            </w:rPrChange>
          </w:rPr>
          <w:delText xml:space="preserve">Todas as tramas que viajem numa rede com suporte activo de VLAN possuem </w:delText>
        </w:r>
        <w:r w:rsidRPr="00A721D7" w:rsidDel="0037541D">
          <w:rPr>
            <w:rFonts w:asciiTheme="minorHAnsi" w:hAnsiTheme="minorHAnsi" w:cstheme="minorHAnsi"/>
            <w:i/>
            <w:rPrChange w:id="601" w:author="Vitor Almeida" w:date="2019-01-17T16:48:00Z">
              <w:rPr>
                <w:i/>
              </w:rPr>
            </w:rPrChange>
          </w:rPr>
          <w:delText>tag</w:delText>
        </w:r>
      </w:del>
    </w:p>
    <w:p w:rsidR="008F25C2" w:rsidRPr="00A721D7" w:rsidRDefault="00A721D7" w:rsidP="0015699B">
      <w:pPr>
        <w:pStyle w:val="Hipotese"/>
        <w:spacing w:before="80" w:after="80"/>
        <w:rPr>
          <w:rFonts w:asciiTheme="minorHAnsi" w:hAnsiTheme="minorHAnsi" w:cstheme="minorHAnsi"/>
          <w:rPrChange w:id="602" w:author="Vitor Almeida" w:date="2019-01-17T16:48:00Z">
            <w:rPr/>
          </w:rPrChange>
        </w:rPr>
      </w:pPr>
      <w:ins w:id="603" w:author="Vitor Almeida" w:date="2019-01-17T16:57:00Z">
        <w:r>
          <w:rPr>
            <w:rFonts w:asciiTheme="minorHAnsi" w:hAnsiTheme="minorHAnsi" w:cstheme="minorHAnsi"/>
          </w:rPr>
          <w:t xml:space="preserve">Numa topologia </w:t>
        </w:r>
        <w:r w:rsidRPr="00A721D7">
          <w:rPr>
            <w:rFonts w:asciiTheme="minorHAnsi" w:hAnsiTheme="minorHAnsi" w:cstheme="minorHAnsi"/>
            <w:i/>
            <w:rPrChange w:id="604" w:author="Vitor Almeida" w:date="2019-01-17T16:57:00Z">
              <w:rPr>
                <w:rFonts w:asciiTheme="minorHAnsi" w:hAnsiTheme="minorHAnsi" w:cstheme="minorHAnsi"/>
              </w:rPr>
            </w:rPrChange>
          </w:rPr>
          <w:t xml:space="preserve">router in </w:t>
        </w:r>
        <w:proofErr w:type="gramStart"/>
        <w:r w:rsidRPr="00A721D7">
          <w:rPr>
            <w:rFonts w:asciiTheme="minorHAnsi" w:hAnsiTheme="minorHAnsi" w:cstheme="minorHAnsi"/>
            <w:i/>
            <w:rPrChange w:id="605" w:author="Vitor Almeida" w:date="2019-01-17T16:57:00Z">
              <w:rPr>
                <w:rFonts w:asciiTheme="minorHAnsi" w:hAnsiTheme="minorHAnsi" w:cstheme="minorHAnsi"/>
              </w:rPr>
            </w:rPrChange>
          </w:rPr>
          <w:t>a stick</w:t>
        </w:r>
        <w:proofErr w:type="gramEnd"/>
        <w:r>
          <w:rPr>
            <w:rFonts w:asciiTheme="minorHAnsi" w:hAnsiTheme="minorHAnsi" w:cstheme="minorHAnsi"/>
          </w:rPr>
          <w:t xml:space="preserve"> </w:t>
        </w:r>
      </w:ins>
      <w:del w:id="606" w:author="Vitor Almeida" w:date="2019-01-17T16:57:00Z">
        <w:r w:rsidR="008F25C2" w:rsidRPr="00A721D7" w:rsidDel="00A721D7">
          <w:rPr>
            <w:rFonts w:asciiTheme="minorHAnsi" w:hAnsiTheme="minorHAnsi" w:cstheme="minorHAnsi"/>
            <w:rPrChange w:id="607" w:author="Vitor Almeida" w:date="2019-01-17T16:48:00Z">
              <w:rPr/>
            </w:rPrChange>
          </w:rPr>
          <w:delText xml:space="preserve">Para um </w:delText>
        </w:r>
        <w:r w:rsidR="008F25C2" w:rsidRPr="00A721D7" w:rsidDel="00A721D7">
          <w:rPr>
            <w:rFonts w:asciiTheme="minorHAnsi" w:hAnsiTheme="minorHAnsi" w:cstheme="minorHAnsi"/>
            <w:i/>
            <w:rPrChange w:id="608" w:author="Vitor Almeida" w:date="2019-01-17T16:48:00Z">
              <w:rPr>
                <w:i/>
              </w:rPr>
            </w:rPrChange>
          </w:rPr>
          <w:delText>router</w:delText>
        </w:r>
        <w:r w:rsidR="008F25C2" w:rsidRPr="00A721D7" w:rsidDel="00A721D7">
          <w:rPr>
            <w:rFonts w:asciiTheme="minorHAnsi" w:hAnsiTheme="minorHAnsi" w:cstheme="minorHAnsi"/>
            <w:rPrChange w:id="609" w:author="Vitor Almeida" w:date="2019-01-17T16:48:00Z">
              <w:rPr/>
            </w:rPrChange>
          </w:rPr>
          <w:delText xml:space="preserve"> </w:delText>
        </w:r>
      </w:del>
      <w:r w:rsidR="008F25C2" w:rsidRPr="00A721D7">
        <w:rPr>
          <w:rFonts w:asciiTheme="minorHAnsi" w:hAnsiTheme="minorHAnsi" w:cstheme="minorHAnsi"/>
          <w:rPrChange w:id="610" w:author="Vitor Almeida" w:date="2019-01-17T16:48:00Z">
            <w:rPr/>
          </w:rPrChange>
        </w:rPr>
        <w:t xml:space="preserve">cada VLAN representa uma rede distinta, mesmo que ligadas através da mesma interface física </w:t>
      </w:r>
      <w:r w:rsidR="008F25C2" w:rsidRPr="00A721D7">
        <w:rPr>
          <w:rFonts w:asciiTheme="minorHAnsi" w:hAnsiTheme="minorHAnsi" w:cstheme="minorHAnsi"/>
          <w:vanish/>
          <w:color w:val="FF0000"/>
          <w:rPrChange w:id="611" w:author="Vitor Almeida" w:date="2019-01-17T16:48:00Z">
            <w:rPr>
              <w:vanish/>
              <w:color w:val="FF0000"/>
            </w:rPr>
          </w:rPrChange>
        </w:rPr>
        <w:t>#</w:t>
      </w:r>
    </w:p>
    <w:p w:rsidR="00663DA2" w:rsidRPr="00A721D7" w:rsidRDefault="00663DA2" w:rsidP="00663DA2">
      <w:pPr>
        <w:tabs>
          <w:tab w:val="num" w:pos="567"/>
        </w:tabs>
        <w:spacing w:after="120"/>
        <w:outlineLvl w:val="0"/>
        <w:rPr>
          <w:rFonts w:asciiTheme="minorHAnsi" w:hAnsiTheme="minorHAnsi" w:cstheme="minorHAnsi"/>
          <w:szCs w:val="22"/>
          <w:rPrChange w:id="612" w:author="Vitor Almeida" w:date="2019-01-17T16:49:00Z">
            <w:rPr>
              <w:rFonts w:cstheme="minorHAnsi"/>
            </w:rPr>
          </w:rPrChange>
        </w:rPr>
      </w:pPr>
      <w:r w:rsidRPr="00A721D7">
        <w:rPr>
          <w:rFonts w:asciiTheme="minorHAnsi" w:hAnsiTheme="minorHAnsi" w:cstheme="minorHAnsi"/>
          <w:szCs w:val="22"/>
          <w:rPrChange w:id="613" w:author="Vitor Almeida" w:date="2019-01-17T16:49:00Z">
            <w:rPr>
              <w:rFonts w:cstheme="minorHAnsi"/>
            </w:rPr>
          </w:rPrChange>
        </w:rPr>
        <w:t xml:space="preserve">Considere a seguinte rede com o protocolo de encaminhamento OSPF activo em todos os </w:t>
      </w:r>
      <w:proofErr w:type="gramStart"/>
      <w:r w:rsidRPr="00A721D7">
        <w:rPr>
          <w:rFonts w:asciiTheme="minorHAnsi" w:hAnsiTheme="minorHAnsi" w:cstheme="minorHAnsi"/>
          <w:i/>
          <w:szCs w:val="22"/>
          <w:rPrChange w:id="614" w:author="Vitor Almeida" w:date="2019-01-17T16:49:00Z">
            <w:rPr>
              <w:rFonts w:cstheme="minorHAnsi"/>
              <w:i/>
            </w:rPr>
          </w:rPrChange>
        </w:rPr>
        <w:t>routers</w:t>
      </w:r>
      <w:proofErr w:type="gramEnd"/>
      <w:r w:rsidRPr="00A721D7">
        <w:rPr>
          <w:rFonts w:asciiTheme="minorHAnsi" w:hAnsiTheme="minorHAnsi" w:cstheme="minorHAnsi"/>
          <w:szCs w:val="22"/>
          <w:rPrChange w:id="615" w:author="Vitor Almeida" w:date="2019-01-17T16:49:00Z">
            <w:rPr>
              <w:rFonts w:cstheme="minorHAnsi"/>
            </w:rPr>
          </w:rPrChange>
        </w:rPr>
        <w:t>, com as rotas provenientes da Internet (via BGP) a serem injectadas no OSPF e não ocorrendo qualquer tipo de sumarização:</w:t>
      </w:r>
      <w:r w:rsidRPr="00A721D7">
        <w:rPr>
          <w:rFonts w:asciiTheme="minorHAnsi" w:hAnsiTheme="minorHAnsi" w:cstheme="minorHAnsi"/>
          <w:noProof/>
          <w:szCs w:val="22"/>
          <w:lang w:eastAsia="pt-PT"/>
          <w:rPrChange w:id="616" w:author="Vitor Almeida" w:date="2019-01-17T16:49:00Z">
            <w:rPr>
              <w:rFonts w:cstheme="minorHAnsi"/>
              <w:noProof/>
              <w:lang w:eastAsia="pt-PT"/>
            </w:rPr>
          </w:rPrChange>
        </w:rPr>
        <w:t xml:space="preserve"> </w:t>
      </w:r>
    </w:p>
    <w:p w:rsidR="00663DA2" w:rsidRPr="00A721D7" w:rsidRDefault="00663DA2" w:rsidP="00663DA2">
      <w:pPr>
        <w:jc w:val="center"/>
        <w:rPr>
          <w:rFonts w:asciiTheme="minorHAnsi" w:eastAsia="Times New Roman" w:hAnsiTheme="minorHAnsi" w:cstheme="minorHAnsi"/>
          <w:szCs w:val="22"/>
          <w:rPrChange w:id="617" w:author="Vitor Almeida" w:date="2019-01-17T16:49:00Z">
            <w:rPr>
              <w:rFonts w:eastAsia="Times New Roman" w:cstheme="minorHAnsi"/>
            </w:rPr>
          </w:rPrChange>
        </w:rPr>
      </w:pPr>
      <w:r w:rsidRPr="00A721D7">
        <w:rPr>
          <w:rFonts w:asciiTheme="minorHAnsi" w:hAnsiTheme="minorHAnsi" w:cstheme="minorHAnsi"/>
          <w:noProof/>
          <w:szCs w:val="22"/>
          <w:lang w:eastAsia="pt-PT"/>
          <w:rPrChange w:id="618" w:author="Vitor Almeida" w:date="2019-01-17T16:49:00Z">
            <w:rPr>
              <w:noProof/>
              <w:lang w:eastAsia="pt-PT"/>
            </w:rPr>
          </w:rPrChange>
        </w:rPr>
        <w:drawing>
          <wp:inline distT="0" distB="0" distL="0" distR="0" wp14:anchorId="4B297178" wp14:editId="0FF2E309">
            <wp:extent cx="6840220" cy="18561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85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DA2" w:rsidRPr="00A721D7" w:rsidRDefault="00663DA2" w:rsidP="0015699B">
      <w:pPr>
        <w:spacing w:before="120" w:after="120"/>
        <w:outlineLvl w:val="0"/>
        <w:rPr>
          <w:rFonts w:asciiTheme="minorHAnsi" w:hAnsiTheme="minorHAnsi" w:cstheme="minorHAnsi"/>
          <w:szCs w:val="22"/>
          <w:rPrChange w:id="619" w:author="Vitor Almeida" w:date="2019-01-17T16:49:00Z">
            <w:rPr>
              <w:rFonts w:cstheme="minorHAnsi"/>
            </w:rPr>
          </w:rPrChange>
        </w:rPr>
      </w:pPr>
      <w:r w:rsidRPr="00A721D7">
        <w:rPr>
          <w:rFonts w:asciiTheme="minorHAnsi" w:hAnsiTheme="minorHAnsi" w:cstheme="minorHAnsi"/>
          <w:szCs w:val="22"/>
          <w:rPrChange w:id="620" w:author="Vitor Almeida" w:date="2019-01-17T16:49:00Z">
            <w:rPr>
              <w:rFonts w:cstheme="minorHAnsi"/>
            </w:rPr>
          </w:rPrChange>
        </w:rPr>
        <w:t xml:space="preserve">Considere o sistema autónomo apresentado na figura acima. As interfaces do </w:t>
      </w:r>
      <w:proofErr w:type="gramStart"/>
      <w:r w:rsidRPr="00A721D7">
        <w:rPr>
          <w:rFonts w:asciiTheme="minorHAnsi" w:hAnsiTheme="minorHAnsi" w:cstheme="minorHAnsi"/>
          <w:i/>
          <w:szCs w:val="22"/>
          <w:rPrChange w:id="621" w:author="Vitor Almeida" w:date="2019-01-17T16:49:00Z">
            <w:rPr>
              <w:rFonts w:cstheme="minorHAnsi"/>
              <w:i/>
            </w:rPr>
          </w:rPrChange>
        </w:rPr>
        <w:t>router</w:t>
      </w:r>
      <w:proofErr w:type="gramEnd"/>
      <w:r w:rsidRPr="00A721D7">
        <w:rPr>
          <w:rFonts w:asciiTheme="minorHAnsi" w:hAnsiTheme="minorHAnsi" w:cstheme="minorHAnsi"/>
          <w:szCs w:val="22"/>
          <w:rPrChange w:id="622" w:author="Vitor Almeida" w:date="2019-01-17T16:49:00Z">
            <w:rPr>
              <w:rFonts w:cstheme="minorHAnsi"/>
            </w:rPr>
          </w:rPrChange>
        </w:rPr>
        <w:t xml:space="preserve"> R0 têm custo 5, as interfaces do </w:t>
      </w:r>
      <w:r w:rsidRPr="00A721D7">
        <w:rPr>
          <w:rFonts w:asciiTheme="minorHAnsi" w:hAnsiTheme="minorHAnsi" w:cstheme="minorHAnsi"/>
          <w:i/>
          <w:szCs w:val="22"/>
          <w:rPrChange w:id="623" w:author="Vitor Almeida" w:date="2019-01-17T16:49:00Z">
            <w:rPr>
              <w:rFonts w:cstheme="minorHAnsi"/>
              <w:i/>
            </w:rPr>
          </w:rPrChange>
        </w:rPr>
        <w:t>router</w:t>
      </w:r>
      <w:r w:rsidRPr="00A721D7">
        <w:rPr>
          <w:rFonts w:asciiTheme="minorHAnsi" w:hAnsiTheme="minorHAnsi" w:cstheme="minorHAnsi"/>
          <w:szCs w:val="22"/>
          <w:rPrChange w:id="624" w:author="Vitor Almeida" w:date="2019-01-17T16:49:00Z">
            <w:rPr>
              <w:rFonts w:cstheme="minorHAnsi"/>
            </w:rPr>
          </w:rPrChange>
        </w:rPr>
        <w:t xml:space="preserve"> R1 têm custo 10, as interfaces do </w:t>
      </w:r>
      <w:r w:rsidRPr="00A721D7">
        <w:rPr>
          <w:rFonts w:asciiTheme="minorHAnsi" w:hAnsiTheme="minorHAnsi" w:cstheme="minorHAnsi"/>
          <w:i/>
          <w:szCs w:val="22"/>
          <w:rPrChange w:id="625" w:author="Vitor Almeida" w:date="2019-01-17T16:49:00Z">
            <w:rPr>
              <w:rFonts w:cstheme="minorHAnsi"/>
              <w:i/>
            </w:rPr>
          </w:rPrChange>
        </w:rPr>
        <w:t>router</w:t>
      </w:r>
      <w:r w:rsidRPr="00A721D7">
        <w:rPr>
          <w:rFonts w:asciiTheme="minorHAnsi" w:hAnsiTheme="minorHAnsi" w:cstheme="minorHAnsi"/>
          <w:szCs w:val="22"/>
          <w:rPrChange w:id="626" w:author="Vitor Almeida" w:date="2019-01-17T16:49:00Z">
            <w:rPr>
              <w:rFonts w:cstheme="minorHAnsi"/>
            </w:rPr>
          </w:rPrChange>
        </w:rPr>
        <w:t xml:space="preserve"> R2 têm custo 20 e as interfaces do </w:t>
      </w:r>
      <w:r w:rsidRPr="00A721D7">
        <w:rPr>
          <w:rFonts w:asciiTheme="minorHAnsi" w:hAnsiTheme="minorHAnsi" w:cstheme="minorHAnsi"/>
          <w:i/>
          <w:szCs w:val="22"/>
          <w:rPrChange w:id="627" w:author="Vitor Almeida" w:date="2019-01-17T16:49:00Z">
            <w:rPr>
              <w:rFonts w:cstheme="minorHAnsi"/>
              <w:i/>
            </w:rPr>
          </w:rPrChange>
        </w:rPr>
        <w:t>router</w:t>
      </w:r>
      <w:r w:rsidRPr="00A721D7">
        <w:rPr>
          <w:rFonts w:asciiTheme="minorHAnsi" w:hAnsiTheme="minorHAnsi" w:cstheme="minorHAnsi"/>
          <w:szCs w:val="22"/>
          <w:rPrChange w:id="628" w:author="Vitor Almeida" w:date="2019-01-17T16:49:00Z">
            <w:rPr>
              <w:rFonts w:cstheme="minorHAnsi"/>
            </w:rPr>
          </w:rPrChange>
        </w:rPr>
        <w:t xml:space="preserve"> R3 têm custo 30. Considere ainda que as ligações série têm custo 100.</w:t>
      </w:r>
    </w:p>
    <w:p w:rsidR="00663DA2" w:rsidRPr="00A721D7" w:rsidRDefault="00663DA2" w:rsidP="00923A91">
      <w:pPr>
        <w:pStyle w:val="Pergunta"/>
        <w:ind w:left="426"/>
        <w:rPr>
          <w:rFonts w:asciiTheme="minorHAnsi" w:hAnsiTheme="minorHAnsi" w:cstheme="minorHAnsi"/>
          <w:szCs w:val="22"/>
          <w:rPrChange w:id="629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630" w:author="Vitor Almeida" w:date="2019-01-17T16:49:00Z">
            <w:rPr/>
          </w:rPrChange>
        </w:rPr>
        <w:t>Indique, no sistema autónomo, o número de DR: ____</w:t>
      </w:r>
      <w:r w:rsidR="00D520D2" w:rsidRPr="00A721D7">
        <w:rPr>
          <w:rFonts w:asciiTheme="minorHAnsi" w:hAnsiTheme="minorHAnsi" w:cstheme="minorHAnsi"/>
          <w:vanish/>
          <w:color w:val="FF0000"/>
          <w:szCs w:val="22"/>
          <w:rPrChange w:id="631" w:author="Vitor Almeida" w:date="2019-01-17T16:49:00Z">
            <w:rPr>
              <w:vanish/>
              <w:color w:val="FF0000"/>
            </w:rPr>
          </w:rPrChange>
        </w:rPr>
        <w:t>3</w:t>
      </w:r>
      <w:r w:rsidRPr="00A721D7">
        <w:rPr>
          <w:rFonts w:asciiTheme="minorHAnsi" w:hAnsiTheme="minorHAnsi" w:cstheme="minorHAnsi"/>
          <w:szCs w:val="22"/>
          <w:rPrChange w:id="632" w:author="Vitor Almeida" w:date="2019-01-17T16:49:00Z">
            <w:rPr/>
          </w:rPrChange>
        </w:rPr>
        <w:t>___ e de BDR: __</w:t>
      </w:r>
      <w:r w:rsidRPr="00A721D7">
        <w:rPr>
          <w:rFonts w:asciiTheme="minorHAnsi" w:hAnsiTheme="minorHAnsi" w:cstheme="minorHAnsi"/>
          <w:vanish/>
          <w:color w:val="FF0000"/>
          <w:szCs w:val="22"/>
          <w:rPrChange w:id="633" w:author="Vitor Almeida" w:date="2019-01-17T16:49:00Z">
            <w:rPr>
              <w:vanish/>
              <w:color w:val="FF0000"/>
            </w:rPr>
          </w:rPrChange>
        </w:rPr>
        <w:t>3</w:t>
      </w:r>
      <w:r w:rsidRPr="00A721D7">
        <w:rPr>
          <w:rFonts w:asciiTheme="minorHAnsi" w:hAnsiTheme="minorHAnsi" w:cstheme="minorHAnsi"/>
          <w:szCs w:val="22"/>
          <w:rPrChange w:id="634" w:author="Vitor Almeida" w:date="2019-01-17T16:49:00Z">
            <w:rPr/>
          </w:rPrChange>
        </w:rPr>
        <w:t xml:space="preserve">____ </w:t>
      </w:r>
    </w:p>
    <w:p w:rsidR="00663DA2" w:rsidRPr="00A721D7" w:rsidRDefault="00663DA2" w:rsidP="0015699B">
      <w:pPr>
        <w:pStyle w:val="Pergunta"/>
        <w:numPr>
          <w:ilvl w:val="0"/>
          <w:numId w:val="0"/>
        </w:numPr>
        <w:ind w:left="360"/>
        <w:rPr>
          <w:rFonts w:asciiTheme="minorHAnsi" w:hAnsiTheme="minorHAnsi" w:cstheme="minorHAnsi"/>
          <w:szCs w:val="22"/>
          <w:rPrChange w:id="635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636" w:author="Vitor Almeida" w:date="2019-01-17T16:49:00Z">
            <w:rPr/>
          </w:rPrChange>
        </w:rPr>
        <w:t>Indique, no sistema autónomo, o número de ABR: ____</w:t>
      </w:r>
      <w:r w:rsidRPr="00A721D7">
        <w:rPr>
          <w:rFonts w:asciiTheme="minorHAnsi" w:eastAsiaTheme="minorEastAsia" w:hAnsiTheme="minorHAnsi" w:cstheme="minorHAnsi"/>
          <w:vanish/>
          <w:color w:val="FF0000"/>
          <w:szCs w:val="22"/>
          <w:rPrChange w:id="637" w:author="Vitor Almeida" w:date="2019-01-17T16:49:00Z">
            <w:rPr>
              <w:rFonts w:eastAsiaTheme="minorEastAsia" w:cstheme="minorHAnsi"/>
              <w:vanish/>
              <w:color w:val="FF0000"/>
            </w:rPr>
          </w:rPrChange>
        </w:rPr>
        <w:t>2</w:t>
      </w:r>
      <w:r w:rsidRPr="00A721D7">
        <w:rPr>
          <w:rFonts w:asciiTheme="minorHAnsi" w:hAnsiTheme="minorHAnsi" w:cstheme="minorHAnsi"/>
          <w:szCs w:val="22"/>
          <w:rPrChange w:id="638" w:author="Vitor Almeida" w:date="2019-01-17T16:49:00Z">
            <w:rPr/>
          </w:rPrChange>
        </w:rPr>
        <w:t>___ e de ASBR: __</w:t>
      </w:r>
      <w:r w:rsidRPr="00A721D7">
        <w:rPr>
          <w:rFonts w:asciiTheme="minorHAnsi" w:eastAsiaTheme="minorEastAsia" w:hAnsiTheme="minorHAnsi" w:cstheme="minorHAnsi"/>
          <w:vanish/>
          <w:color w:val="FF0000"/>
          <w:szCs w:val="22"/>
          <w:rPrChange w:id="639" w:author="Vitor Almeida" w:date="2019-01-17T16:49:00Z">
            <w:rPr>
              <w:rFonts w:eastAsiaTheme="minorEastAsia" w:cstheme="minorHAnsi"/>
              <w:vanish/>
              <w:color w:val="FF0000"/>
            </w:rPr>
          </w:rPrChange>
        </w:rPr>
        <w:t>1</w:t>
      </w:r>
      <w:r w:rsidRPr="00A721D7">
        <w:rPr>
          <w:rFonts w:asciiTheme="minorHAnsi" w:hAnsiTheme="minorHAnsi" w:cstheme="minorHAnsi"/>
          <w:szCs w:val="22"/>
          <w:rPrChange w:id="640" w:author="Vitor Almeida" w:date="2019-01-17T16:49:00Z">
            <w:rPr/>
          </w:rPrChange>
        </w:rPr>
        <w:t xml:space="preserve">____ </w:t>
      </w:r>
    </w:p>
    <w:p w:rsidR="00663DA2" w:rsidRPr="00A721D7" w:rsidRDefault="00663DA2" w:rsidP="00923A91">
      <w:pPr>
        <w:pStyle w:val="Pergunta"/>
        <w:ind w:left="426"/>
        <w:rPr>
          <w:rFonts w:asciiTheme="minorHAnsi" w:hAnsiTheme="minorHAnsi" w:cstheme="minorHAnsi"/>
          <w:szCs w:val="22"/>
          <w:rPrChange w:id="641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642" w:author="Vitor Almeida" w:date="2019-01-17T16:49:00Z">
            <w:rPr/>
          </w:rPrChange>
        </w:rPr>
        <w:t xml:space="preserve">Indique a quantidade de LSA por cada tipo na base de dados dos </w:t>
      </w:r>
      <w:proofErr w:type="gramStart"/>
      <w:r w:rsidRPr="00A721D7">
        <w:rPr>
          <w:rFonts w:asciiTheme="minorHAnsi" w:hAnsiTheme="minorHAnsi" w:cstheme="minorHAnsi"/>
          <w:i/>
          <w:szCs w:val="22"/>
          <w:rPrChange w:id="643" w:author="Vitor Almeida" w:date="2019-01-17T16:49:00Z">
            <w:rPr>
              <w:i/>
            </w:rPr>
          </w:rPrChange>
        </w:rPr>
        <w:t>routers</w:t>
      </w:r>
      <w:proofErr w:type="gramEnd"/>
      <w:r w:rsidRPr="00A721D7">
        <w:rPr>
          <w:rFonts w:asciiTheme="minorHAnsi" w:hAnsiTheme="minorHAnsi" w:cstheme="minorHAnsi"/>
          <w:szCs w:val="22"/>
          <w:rPrChange w:id="644" w:author="Vitor Almeida" w:date="2019-01-17T16:49:00Z">
            <w:rPr/>
          </w:rPrChange>
        </w:rPr>
        <w:t xml:space="preserve"> referente à área 0: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71"/>
        <w:gridCol w:w="757"/>
        <w:gridCol w:w="758"/>
        <w:gridCol w:w="757"/>
        <w:gridCol w:w="758"/>
        <w:gridCol w:w="757"/>
        <w:gridCol w:w="758"/>
      </w:tblGrid>
      <w:tr w:rsidR="008577FD" w:rsidRPr="00A721D7" w:rsidTr="0076424A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77FD" w:rsidRPr="00A721D7" w:rsidRDefault="008577FD" w:rsidP="00A840DB">
            <w:pPr>
              <w:jc w:val="center"/>
              <w:rPr>
                <w:rFonts w:asciiTheme="minorHAnsi" w:eastAsia="Times New Roman" w:hAnsiTheme="minorHAnsi" w:cstheme="minorHAnsi"/>
                <w:caps/>
                <w:szCs w:val="22"/>
                <w:rPrChange w:id="645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pPrChange w:id="646" w:author="Vitor Almeida" w:date="2019-01-17T17:11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caps/>
                <w:szCs w:val="22"/>
                <w:rPrChange w:id="647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77FD" w:rsidRPr="00A721D7" w:rsidRDefault="008577FD" w:rsidP="00A840DB">
            <w:pPr>
              <w:jc w:val="center"/>
              <w:rPr>
                <w:rFonts w:asciiTheme="minorHAnsi" w:eastAsia="Times New Roman" w:hAnsiTheme="minorHAnsi" w:cstheme="minorHAnsi"/>
                <w:caps/>
                <w:szCs w:val="22"/>
                <w:rPrChange w:id="648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pPrChange w:id="649" w:author="Vitor Almeida" w:date="2019-01-17T17:11:00Z">
                <w:pPr>
                  <w:jc w:val="center"/>
                </w:pPr>
              </w:pPrChange>
            </w:pPr>
            <w:r w:rsidRPr="00A721D7">
              <w:rPr>
                <w:rFonts w:asciiTheme="minorHAnsi" w:eastAsia="Times New Roman" w:hAnsiTheme="minorHAnsi" w:cstheme="minorHAnsi"/>
                <w:caps/>
                <w:szCs w:val="22"/>
                <w:rPrChange w:id="650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77FD" w:rsidRPr="00A721D7" w:rsidRDefault="008577FD" w:rsidP="00A840DB">
            <w:pPr>
              <w:jc w:val="center"/>
              <w:rPr>
                <w:rFonts w:asciiTheme="minorHAnsi" w:eastAsia="Times New Roman" w:hAnsiTheme="minorHAnsi" w:cstheme="minorHAnsi"/>
                <w:caps/>
                <w:szCs w:val="22"/>
                <w:rPrChange w:id="651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pPrChange w:id="652" w:author="Vitor Almeida" w:date="2019-01-17T17:11:00Z">
                <w:pPr>
                  <w:jc w:val="center"/>
                </w:pPr>
              </w:pPrChange>
            </w:pPr>
            <w:r w:rsidRPr="00A721D7">
              <w:rPr>
                <w:rFonts w:asciiTheme="minorHAnsi" w:eastAsia="Times New Roman" w:hAnsiTheme="minorHAnsi" w:cstheme="minorHAnsi"/>
                <w:caps/>
                <w:szCs w:val="22"/>
                <w:rPrChange w:id="653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t>2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77FD" w:rsidRPr="00A721D7" w:rsidRDefault="008577FD" w:rsidP="00A840DB">
            <w:pPr>
              <w:jc w:val="center"/>
              <w:rPr>
                <w:rFonts w:asciiTheme="minorHAnsi" w:eastAsia="Times New Roman" w:hAnsiTheme="minorHAnsi" w:cstheme="minorHAnsi"/>
                <w:caps/>
                <w:szCs w:val="22"/>
                <w:rPrChange w:id="654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pPrChange w:id="655" w:author="Vitor Almeida" w:date="2019-01-17T17:11:00Z">
                <w:pPr>
                  <w:jc w:val="center"/>
                </w:pPr>
              </w:pPrChange>
            </w:pPr>
            <w:r w:rsidRPr="00A721D7">
              <w:rPr>
                <w:rFonts w:asciiTheme="minorHAnsi" w:eastAsia="Times New Roman" w:hAnsiTheme="minorHAnsi" w:cstheme="minorHAnsi"/>
                <w:caps/>
                <w:szCs w:val="22"/>
                <w:rPrChange w:id="656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t>3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77FD" w:rsidRPr="00A721D7" w:rsidRDefault="008577FD" w:rsidP="00A840DB">
            <w:pPr>
              <w:jc w:val="center"/>
              <w:rPr>
                <w:rFonts w:asciiTheme="minorHAnsi" w:eastAsia="Times New Roman" w:hAnsiTheme="minorHAnsi" w:cstheme="minorHAnsi"/>
                <w:caps/>
                <w:szCs w:val="22"/>
                <w:rPrChange w:id="657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pPrChange w:id="658" w:author="Vitor Almeida" w:date="2019-01-17T17:11:00Z">
                <w:pPr>
                  <w:jc w:val="center"/>
                </w:pPr>
              </w:pPrChange>
            </w:pPr>
            <w:r w:rsidRPr="00A721D7">
              <w:rPr>
                <w:rFonts w:asciiTheme="minorHAnsi" w:eastAsia="Times New Roman" w:hAnsiTheme="minorHAnsi" w:cstheme="minorHAnsi"/>
                <w:caps/>
                <w:szCs w:val="22"/>
                <w:rPrChange w:id="659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t>4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77FD" w:rsidRPr="00A721D7" w:rsidRDefault="008577FD" w:rsidP="00A840DB">
            <w:pPr>
              <w:jc w:val="center"/>
              <w:rPr>
                <w:rFonts w:asciiTheme="minorHAnsi" w:eastAsia="Times New Roman" w:hAnsiTheme="minorHAnsi" w:cstheme="minorHAnsi"/>
                <w:caps/>
                <w:szCs w:val="22"/>
                <w:rPrChange w:id="660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pPrChange w:id="661" w:author="Vitor Almeida" w:date="2019-01-17T17:11:00Z">
                <w:pPr>
                  <w:jc w:val="center"/>
                </w:pPr>
              </w:pPrChange>
            </w:pPr>
            <w:r w:rsidRPr="00A721D7">
              <w:rPr>
                <w:rFonts w:asciiTheme="minorHAnsi" w:eastAsia="Times New Roman" w:hAnsiTheme="minorHAnsi" w:cstheme="minorHAnsi"/>
                <w:caps/>
                <w:szCs w:val="22"/>
                <w:rPrChange w:id="662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t>5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:rsidR="008577FD" w:rsidRPr="00A721D7" w:rsidRDefault="008577FD" w:rsidP="00A840DB">
            <w:pPr>
              <w:jc w:val="center"/>
              <w:rPr>
                <w:rFonts w:asciiTheme="minorHAnsi" w:eastAsia="Times New Roman" w:hAnsiTheme="minorHAnsi" w:cstheme="minorHAnsi"/>
                <w:caps/>
                <w:szCs w:val="22"/>
                <w:rPrChange w:id="663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pPrChange w:id="664" w:author="Vitor Almeida" w:date="2019-01-17T17:11:00Z">
                <w:pPr>
                  <w:jc w:val="center"/>
                </w:pPr>
              </w:pPrChange>
            </w:pPr>
            <w:r w:rsidRPr="00A721D7">
              <w:rPr>
                <w:rFonts w:asciiTheme="minorHAnsi" w:eastAsia="Times New Roman" w:hAnsiTheme="minorHAnsi" w:cstheme="minorHAnsi"/>
                <w:caps/>
                <w:szCs w:val="22"/>
                <w:rPrChange w:id="665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t>7</w:t>
            </w:r>
          </w:p>
        </w:tc>
      </w:tr>
      <w:tr w:rsidR="008577FD" w:rsidRPr="00A721D7" w:rsidTr="0076424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8577FD" w:rsidRPr="00A721D7" w:rsidRDefault="008577FD" w:rsidP="00A840DB">
            <w:pPr>
              <w:jc w:val="center"/>
              <w:rPr>
                <w:rFonts w:asciiTheme="minorHAnsi" w:eastAsia="Times New Roman" w:hAnsiTheme="minorHAnsi" w:cstheme="minorHAnsi"/>
                <w:szCs w:val="22"/>
                <w:rPrChange w:id="666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667" w:author="Vitor Almeida" w:date="2019-01-17T17:11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szCs w:val="22"/>
                <w:rPrChange w:id="668" w:author="Vitor Almeida" w:date="2019-01-17T16:49:00Z">
                  <w:rPr>
                    <w:rFonts w:eastAsia="Times New Roman" w:cstheme="minorHAnsi"/>
                  </w:rPr>
                </w:rPrChange>
              </w:rPr>
              <w:t>Quantidade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8577FD" w:rsidRPr="00A721D7" w:rsidRDefault="008577FD" w:rsidP="00A840DB">
            <w:pPr>
              <w:jc w:val="center"/>
              <w:rPr>
                <w:rFonts w:asciiTheme="minorHAnsi" w:eastAsia="Times New Roman" w:hAnsiTheme="minorHAnsi" w:cstheme="minorHAnsi"/>
                <w:szCs w:val="22"/>
                <w:rPrChange w:id="669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670" w:author="Vitor Almeida" w:date="2019-01-17T17:11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671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3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8577FD" w:rsidRPr="00A721D7" w:rsidRDefault="008577FD" w:rsidP="00A840DB">
            <w:pPr>
              <w:jc w:val="center"/>
              <w:rPr>
                <w:rFonts w:asciiTheme="minorHAnsi" w:eastAsia="Times New Roman" w:hAnsiTheme="minorHAnsi" w:cstheme="minorHAnsi"/>
                <w:szCs w:val="22"/>
                <w:rPrChange w:id="672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673" w:author="Vitor Almeida" w:date="2019-01-17T17:11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674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8577FD" w:rsidRPr="00A721D7" w:rsidRDefault="008577FD" w:rsidP="00A840DB">
            <w:pPr>
              <w:jc w:val="center"/>
              <w:rPr>
                <w:rFonts w:asciiTheme="minorHAnsi" w:eastAsia="Times New Roman" w:hAnsiTheme="minorHAnsi" w:cstheme="minorHAnsi"/>
                <w:szCs w:val="22"/>
                <w:rPrChange w:id="675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676" w:author="Vitor Almeida" w:date="2019-01-17T17:11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677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3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8577FD" w:rsidRPr="00A721D7" w:rsidRDefault="008577FD" w:rsidP="00A840DB">
            <w:pPr>
              <w:jc w:val="center"/>
              <w:rPr>
                <w:rFonts w:asciiTheme="minorHAnsi" w:eastAsia="Times New Roman" w:hAnsiTheme="minorHAnsi" w:cstheme="minorHAnsi"/>
                <w:szCs w:val="22"/>
                <w:rPrChange w:id="678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679" w:author="Vitor Almeida" w:date="2019-01-17T17:11:00Z">
                <w:pPr/>
              </w:pPrChange>
            </w:pPr>
            <w:del w:id="680" w:author="Vitor Almeida" w:date="2019-01-17T17:12:00Z">
              <w:r w:rsidRPr="00A721D7" w:rsidDel="00A840DB">
                <w:rPr>
                  <w:rFonts w:asciiTheme="minorHAnsi" w:eastAsia="Times New Roman" w:hAnsiTheme="minorHAnsi" w:cstheme="minorHAnsi"/>
                  <w:vanish/>
                  <w:color w:val="FF0000"/>
                  <w:szCs w:val="22"/>
                  <w:rPrChange w:id="681" w:author="Vitor Almeida" w:date="2019-01-17T16:49:00Z">
                    <w:rPr>
                      <w:rFonts w:eastAsia="Times New Roman" w:cstheme="minorHAnsi"/>
                      <w:vanish/>
                      <w:color w:val="FF0000"/>
                    </w:rPr>
                  </w:rPrChange>
                </w:rPr>
                <w:delText>1</w:delText>
              </w:r>
            </w:del>
            <w:ins w:id="682" w:author="Vitor Almeida" w:date="2019-01-17T17:12:00Z">
              <w:r w:rsidR="00A840DB">
                <w:rPr>
                  <w:rFonts w:asciiTheme="minorHAnsi" w:eastAsia="Times New Roman" w:hAnsiTheme="minorHAnsi" w:cstheme="minorHAnsi"/>
                  <w:vanish/>
                  <w:color w:val="FF0000"/>
                  <w:szCs w:val="22"/>
                </w:rPr>
                <w:t>0</w:t>
              </w:r>
            </w:ins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8577FD" w:rsidRPr="00A721D7" w:rsidRDefault="00923A91" w:rsidP="00A840DB">
            <w:pPr>
              <w:jc w:val="center"/>
              <w:rPr>
                <w:rFonts w:asciiTheme="minorHAnsi" w:eastAsia="Times New Roman" w:hAnsiTheme="minorHAnsi" w:cstheme="minorHAnsi"/>
                <w:szCs w:val="22"/>
                <w:rPrChange w:id="683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684" w:author="Vitor Almeida" w:date="2019-01-17T17:11:00Z">
                <w:pPr/>
              </w:pPrChange>
            </w:pPr>
            <w:del w:id="685" w:author="Vitor Almeida" w:date="2019-01-17T17:12:00Z">
              <w:r w:rsidRPr="00A721D7" w:rsidDel="00A840DB">
                <w:rPr>
                  <w:rFonts w:asciiTheme="minorHAnsi" w:eastAsia="Times New Roman" w:hAnsiTheme="minorHAnsi" w:cstheme="minorHAnsi"/>
                  <w:vanish/>
                  <w:color w:val="FF0000"/>
                  <w:szCs w:val="22"/>
                  <w:rPrChange w:id="686" w:author="Vitor Almeida" w:date="2019-01-17T16:49:00Z">
                    <w:rPr>
                      <w:rFonts w:eastAsia="Times New Roman" w:cstheme="minorHAnsi"/>
                      <w:vanish/>
                      <w:color w:val="FF0000"/>
                    </w:rPr>
                  </w:rPrChange>
                </w:rPr>
                <w:delText>3</w:delText>
              </w:r>
            </w:del>
            <w:ins w:id="687" w:author="Vitor Almeida" w:date="2019-01-17T17:12:00Z">
              <w:r w:rsidR="00A840DB">
                <w:rPr>
                  <w:rFonts w:asciiTheme="minorHAnsi" w:eastAsia="Times New Roman" w:hAnsiTheme="minorHAnsi" w:cstheme="minorHAnsi"/>
                  <w:vanish/>
                  <w:color w:val="FF0000"/>
                  <w:szCs w:val="22"/>
                </w:rPr>
                <w:t>2</w:t>
              </w:r>
            </w:ins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:rsidR="008577FD" w:rsidRPr="00A721D7" w:rsidRDefault="008577FD" w:rsidP="00A840DB">
            <w:pPr>
              <w:jc w:val="center"/>
              <w:rPr>
                <w:rFonts w:asciiTheme="minorHAnsi" w:eastAsia="Times New Roman" w:hAnsiTheme="minorHAnsi" w:cstheme="minorHAnsi"/>
                <w:szCs w:val="22"/>
                <w:rPrChange w:id="688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689" w:author="Vitor Almeida" w:date="2019-01-17T17:11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690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0</w:t>
            </w:r>
          </w:p>
        </w:tc>
      </w:tr>
    </w:tbl>
    <w:p w:rsidR="00663DA2" w:rsidRPr="00A721D7" w:rsidRDefault="00663DA2" w:rsidP="00923A91">
      <w:pPr>
        <w:pStyle w:val="Pergunta"/>
        <w:ind w:left="426"/>
        <w:rPr>
          <w:rFonts w:asciiTheme="minorHAnsi" w:hAnsiTheme="minorHAnsi" w:cstheme="minorHAnsi"/>
          <w:szCs w:val="22"/>
          <w:rPrChange w:id="691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692" w:author="Vitor Almeida" w:date="2019-01-17T16:49:00Z">
            <w:rPr/>
          </w:rPrChange>
        </w:rPr>
        <w:t xml:space="preserve">Indique a quantidade de LSA por cada tipo na base de dados dos </w:t>
      </w:r>
      <w:proofErr w:type="gramStart"/>
      <w:r w:rsidRPr="00A721D7">
        <w:rPr>
          <w:rFonts w:asciiTheme="minorHAnsi" w:hAnsiTheme="minorHAnsi" w:cstheme="minorHAnsi"/>
          <w:i/>
          <w:szCs w:val="22"/>
          <w:rPrChange w:id="693" w:author="Vitor Almeida" w:date="2019-01-17T16:49:00Z">
            <w:rPr>
              <w:i/>
            </w:rPr>
          </w:rPrChange>
        </w:rPr>
        <w:t>routers</w:t>
      </w:r>
      <w:proofErr w:type="gramEnd"/>
      <w:r w:rsidRPr="00A721D7">
        <w:rPr>
          <w:rFonts w:asciiTheme="minorHAnsi" w:hAnsiTheme="minorHAnsi" w:cstheme="minorHAnsi"/>
          <w:szCs w:val="22"/>
          <w:rPrChange w:id="694" w:author="Vitor Almeida" w:date="2019-01-17T16:49:00Z">
            <w:rPr/>
          </w:rPrChange>
        </w:rPr>
        <w:t xml:space="preserve"> referente à área 1</w:t>
      </w:r>
      <w:ins w:id="695" w:author="Vitor Almeida" w:date="2019-01-17T17:05:00Z">
        <w:r w:rsidR="0037541D">
          <w:rPr>
            <w:rFonts w:asciiTheme="minorHAnsi" w:hAnsiTheme="minorHAnsi" w:cstheme="minorHAnsi"/>
            <w:szCs w:val="22"/>
          </w:rPr>
          <w:t xml:space="preserve">, assumindo que esta é do tipo </w:t>
        </w:r>
        <w:proofErr w:type="spellStart"/>
        <w:r w:rsidR="0037541D" w:rsidRPr="0037541D">
          <w:rPr>
            <w:rFonts w:asciiTheme="minorHAnsi" w:hAnsiTheme="minorHAnsi" w:cstheme="minorHAnsi"/>
            <w:i/>
            <w:szCs w:val="22"/>
            <w:rPrChange w:id="696" w:author="Vitor Almeida" w:date="2019-01-17T17:05:00Z">
              <w:rPr>
                <w:rFonts w:asciiTheme="minorHAnsi" w:hAnsiTheme="minorHAnsi" w:cstheme="minorHAnsi"/>
                <w:szCs w:val="22"/>
              </w:rPr>
            </w:rPrChange>
          </w:rPr>
          <w:t>stub</w:t>
        </w:r>
      </w:ins>
      <w:proofErr w:type="spellEnd"/>
      <w:r w:rsidRPr="00A721D7">
        <w:rPr>
          <w:rFonts w:asciiTheme="minorHAnsi" w:hAnsiTheme="minorHAnsi" w:cstheme="minorHAnsi"/>
          <w:szCs w:val="22"/>
          <w:rPrChange w:id="697" w:author="Vitor Almeida" w:date="2019-01-17T16:49:00Z">
            <w:rPr/>
          </w:rPrChange>
        </w:rPr>
        <w:t>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  <w:tblPrChange w:id="698" w:author="Vitor Almeida" w:date="2019-01-17T17:09:00Z">
          <w:tblPr>
            <w:tblW w:w="0" w:type="auto"/>
            <w:jc w:val="center"/>
            <w:tbl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  <w:insideH w:val="single" w:sz="6" w:space="0" w:color="000000"/>
              <w:insideV w:val="single" w:sz="6" w:space="0" w:color="000000"/>
            </w:tblBorders>
            <w:tblLook w:val="00A0" w:firstRow="1" w:lastRow="0" w:firstColumn="1" w:lastColumn="0" w:noHBand="0" w:noVBand="0"/>
          </w:tblPr>
        </w:tblPrChange>
      </w:tblPr>
      <w:tblGrid>
        <w:gridCol w:w="1271"/>
        <w:gridCol w:w="549"/>
        <w:gridCol w:w="425"/>
        <w:gridCol w:w="426"/>
        <w:gridCol w:w="1134"/>
        <w:gridCol w:w="1417"/>
        <w:gridCol w:w="596"/>
        <w:tblGridChange w:id="699">
          <w:tblGrid>
            <w:gridCol w:w="1271"/>
            <w:gridCol w:w="407"/>
            <w:gridCol w:w="426"/>
            <w:gridCol w:w="425"/>
            <w:gridCol w:w="1134"/>
            <w:gridCol w:w="1701"/>
            <w:gridCol w:w="454"/>
          </w:tblGrid>
        </w:tblGridChange>
      </w:tblGrid>
      <w:tr w:rsidR="00A840DB" w:rsidRPr="00A721D7" w:rsidTr="00A840DB">
        <w:trPr>
          <w:jc w:val="center"/>
          <w:trPrChange w:id="700" w:author="Vitor Almeida" w:date="2019-01-17T17:09:00Z">
            <w:trPr>
              <w:jc w:val="center"/>
            </w:trPr>
          </w:trPrChange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  <w:tcPrChange w:id="701" w:author="Vitor Almeida" w:date="2019-01-17T17:09:00Z">
              <w:tcPr>
                <w:tcW w:w="0" w:type="auto"/>
                <w:tcBorders>
                  <w:top w:val="double" w:sz="6" w:space="0" w:color="000000"/>
                  <w:left w:val="doub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</w:tcPrChange>
          </w:tcPr>
          <w:p w:rsidR="00663DA2" w:rsidRPr="00A721D7" w:rsidRDefault="00663DA2" w:rsidP="00A840DB">
            <w:pPr>
              <w:jc w:val="center"/>
              <w:rPr>
                <w:rFonts w:asciiTheme="minorHAnsi" w:eastAsia="Times New Roman" w:hAnsiTheme="minorHAnsi" w:cstheme="minorHAnsi"/>
                <w:caps/>
                <w:szCs w:val="22"/>
                <w:rPrChange w:id="702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pPrChange w:id="703" w:author="Vitor Almeida" w:date="2019-01-17T17:09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caps/>
                <w:szCs w:val="22"/>
                <w:rPrChange w:id="704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t>LSA Tipo</w:t>
            </w:r>
          </w:p>
        </w:tc>
        <w:tc>
          <w:tcPr>
            <w:tcW w:w="54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  <w:tcPrChange w:id="705" w:author="Vitor Almeida" w:date="2019-01-17T17:09:00Z">
              <w:tcPr>
                <w:tcW w:w="407" w:type="dxa"/>
                <w:tcBorders>
                  <w:top w:val="doub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</w:tcPrChange>
          </w:tcPr>
          <w:p w:rsidR="00663DA2" w:rsidRPr="00A721D7" w:rsidRDefault="00663DA2" w:rsidP="00A840DB">
            <w:pPr>
              <w:jc w:val="center"/>
              <w:rPr>
                <w:rFonts w:asciiTheme="minorHAnsi" w:eastAsia="Times New Roman" w:hAnsiTheme="minorHAnsi" w:cstheme="minorHAnsi"/>
                <w:caps/>
                <w:szCs w:val="22"/>
                <w:rPrChange w:id="706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pPrChange w:id="707" w:author="Vitor Almeida" w:date="2019-01-17T17:09:00Z">
                <w:pPr>
                  <w:jc w:val="center"/>
                </w:pPr>
              </w:pPrChange>
            </w:pPr>
            <w:r w:rsidRPr="00A721D7">
              <w:rPr>
                <w:rFonts w:asciiTheme="minorHAnsi" w:eastAsia="Times New Roman" w:hAnsiTheme="minorHAnsi" w:cstheme="minorHAnsi"/>
                <w:caps/>
                <w:szCs w:val="22"/>
                <w:rPrChange w:id="708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t>1</w:t>
            </w:r>
          </w:p>
        </w:tc>
        <w:tc>
          <w:tcPr>
            <w:tcW w:w="42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  <w:tcPrChange w:id="709" w:author="Vitor Almeida" w:date="2019-01-17T17:09:00Z">
              <w:tcPr>
                <w:tcW w:w="426" w:type="dxa"/>
                <w:tcBorders>
                  <w:top w:val="doub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</w:tcPrChange>
          </w:tcPr>
          <w:p w:rsidR="00663DA2" w:rsidRPr="00A721D7" w:rsidRDefault="00663DA2" w:rsidP="00A840DB">
            <w:pPr>
              <w:jc w:val="center"/>
              <w:rPr>
                <w:rFonts w:asciiTheme="minorHAnsi" w:eastAsia="Times New Roman" w:hAnsiTheme="minorHAnsi" w:cstheme="minorHAnsi"/>
                <w:caps/>
                <w:szCs w:val="22"/>
                <w:rPrChange w:id="710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pPrChange w:id="711" w:author="Vitor Almeida" w:date="2019-01-17T17:09:00Z">
                <w:pPr>
                  <w:jc w:val="center"/>
                </w:pPr>
              </w:pPrChange>
            </w:pPr>
            <w:r w:rsidRPr="00A721D7">
              <w:rPr>
                <w:rFonts w:asciiTheme="minorHAnsi" w:eastAsia="Times New Roman" w:hAnsiTheme="minorHAnsi" w:cstheme="minorHAnsi"/>
                <w:caps/>
                <w:szCs w:val="22"/>
                <w:rPrChange w:id="712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t>2</w:t>
            </w:r>
          </w:p>
        </w:tc>
        <w:tc>
          <w:tcPr>
            <w:tcW w:w="4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  <w:tcPrChange w:id="713" w:author="Vitor Almeida" w:date="2019-01-17T17:09:00Z">
              <w:tcPr>
                <w:tcW w:w="425" w:type="dxa"/>
                <w:tcBorders>
                  <w:top w:val="doub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</w:tcPrChange>
          </w:tcPr>
          <w:p w:rsidR="00663DA2" w:rsidRPr="00A721D7" w:rsidRDefault="00663DA2" w:rsidP="00A840DB">
            <w:pPr>
              <w:jc w:val="center"/>
              <w:rPr>
                <w:rFonts w:asciiTheme="minorHAnsi" w:eastAsia="Times New Roman" w:hAnsiTheme="minorHAnsi" w:cstheme="minorHAnsi"/>
                <w:caps/>
                <w:szCs w:val="22"/>
                <w:rPrChange w:id="714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pPrChange w:id="715" w:author="Vitor Almeida" w:date="2019-01-17T17:09:00Z">
                <w:pPr>
                  <w:jc w:val="center"/>
                </w:pPr>
              </w:pPrChange>
            </w:pPr>
            <w:r w:rsidRPr="00A721D7">
              <w:rPr>
                <w:rFonts w:asciiTheme="minorHAnsi" w:eastAsia="Times New Roman" w:hAnsiTheme="minorHAnsi" w:cstheme="minorHAnsi"/>
                <w:caps/>
                <w:szCs w:val="22"/>
                <w:rPrChange w:id="716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t>3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  <w:tcPrChange w:id="717" w:author="Vitor Almeida" w:date="2019-01-17T17:09:00Z">
              <w:tcPr>
                <w:tcW w:w="1134" w:type="dxa"/>
                <w:tcBorders>
                  <w:top w:val="doub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</w:tcPrChange>
          </w:tcPr>
          <w:p w:rsidR="00663DA2" w:rsidRPr="00A721D7" w:rsidRDefault="00663DA2" w:rsidP="00A840DB">
            <w:pPr>
              <w:jc w:val="center"/>
              <w:rPr>
                <w:rFonts w:asciiTheme="minorHAnsi" w:eastAsia="Times New Roman" w:hAnsiTheme="minorHAnsi" w:cstheme="minorHAnsi"/>
                <w:caps/>
                <w:szCs w:val="22"/>
                <w:rPrChange w:id="718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pPrChange w:id="719" w:author="Vitor Almeida" w:date="2019-01-17T17:09:00Z">
                <w:pPr>
                  <w:jc w:val="center"/>
                </w:pPr>
              </w:pPrChange>
            </w:pPr>
            <w:r w:rsidRPr="00A721D7">
              <w:rPr>
                <w:rFonts w:asciiTheme="minorHAnsi" w:eastAsia="Times New Roman" w:hAnsiTheme="minorHAnsi" w:cstheme="minorHAnsi"/>
                <w:caps/>
                <w:szCs w:val="22"/>
                <w:rPrChange w:id="720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t>4</w:t>
            </w:r>
          </w:p>
        </w:tc>
        <w:tc>
          <w:tcPr>
            <w:tcW w:w="141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  <w:tcPrChange w:id="721" w:author="Vitor Almeida" w:date="2019-01-17T17:09:00Z">
              <w:tcPr>
                <w:tcW w:w="1701" w:type="dxa"/>
                <w:tcBorders>
                  <w:top w:val="doub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</w:tcPrChange>
          </w:tcPr>
          <w:p w:rsidR="00663DA2" w:rsidRPr="00A721D7" w:rsidRDefault="00663DA2" w:rsidP="00A840DB">
            <w:pPr>
              <w:jc w:val="center"/>
              <w:rPr>
                <w:rFonts w:asciiTheme="minorHAnsi" w:eastAsia="Times New Roman" w:hAnsiTheme="minorHAnsi" w:cstheme="minorHAnsi"/>
                <w:caps/>
                <w:szCs w:val="22"/>
                <w:rPrChange w:id="722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pPrChange w:id="723" w:author="Vitor Almeida" w:date="2019-01-17T17:09:00Z">
                <w:pPr>
                  <w:jc w:val="center"/>
                </w:pPr>
              </w:pPrChange>
            </w:pPr>
            <w:r w:rsidRPr="00A721D7">
              <w:rPr>
                <w:rFonts w:asciiTheme="minorHAnsi" w:eastAsia="Times New Roman" w:hAnsiTheme="minorHAnsi" w:cstheme="minorHAnsi"/>
                <w:caps/>
                <w:szCs w:val="22"/>
                <w:rPrChange w:id="724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t>5</w:t>
            </w:r>
          </w:p>
        </w:tc>
        <w:tc>
          <w:tcPr>
            <w:tcW w:w="5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  <w:tcPrChange w:id="725" w:author="Vitor Almeida" w:date="2019-01-17T17:09:00Z">
              <w:tcPr>
                <w:tcW w:w="454" w:type="dxa"/>
                <w:tcBorders>
                  <w:top w:val="double" w:sz="6" w:space="0" w:color="000000"/>
                  <w:left w:val="single" w:sz="6" w:space="0" w:color="000000"/>
                  <w:bottom w:val="single" w:sz="6" w:space="0" w:color="000000"/>
                  <w:right w:val="double" w:sz="6" w:space="0" w:color="000000"/>
                </w:tcBorders>
                <w:hideMark/>
              </w:tcPr>
            </w:tcPrChange>
          </w:tcPr>
          <w:p w:rsidR="00663DA2" w:rsidRPr="00A721D7" w:rsidRDefault="00663DA2" w:rsidP="00A840DB">
            <w:pPr>
              <w:jc w:val="center"/>
              <w:rPr>
                <w:rFonts w:asciiTheme="minorHAnsi" w:eastAsia="Times New Roman" w:hAnsiTheme="minorHAnsi" w:cstheme="minorHAnsi"/>
                <w:caps/>
                <w:szCs w:val="22"/>
                <w:rPrChange w:id="726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pPrChange w:id="727" w:author="Vitor Almeida" w:date="2019-01-17T17:09:00Z">
                <w:pPr>
                  <w:jc w:val="center"/>
                </w:pPr>
              </w:pPrChange>
            </w:pPr>
            <w:r w:rsidRPr="00A721D7">
              <w:rPr>
                <w:rFonts w:asciiTheme="minorHAnsi" w:eastAsia="Times New Roman" w:hAnsiTheme="minorHAnsi" w:cstheme="minorHAnsi"/>
                <w:caps/>
                <w:szCs w:val="22"/>
                <w:rPrChange w:id="728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t>7</w:t>
            </w:r>
          </w:p>
        </w:tc>
      </w:tr>
      <w:tr w:rsidR="00A840DB" w:rsidRPr="00A721D7" w:rsidTr="00A840DB">
        <w:trPr>
          <w:jc w:val="center"/>
          <w:trPrChange w:id="729" w:author="Vitor Almeida" w:date="2019-01-17T17:09:00Z">
            <w:trPr>
              <w:jc w:val="center"/>
            </w:trPr>
          </w:trPrChange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  <w:tcPrChange w:id="730" w:author="Vitor Almeida" w:date="2019-01-17T17:09:00Z">
              <w:tcPr>
                <w:tcW w:w="0" w:type="auto"/>
                <w:tcBorders>
                  <w:top w:val="single" w:sz="6" w:space="0" w:color="000000"/>
                  <w:left w:val="double" w:sz="6" w:space="0" w:color="000000"/>
                  <w:bottom w:val="double" w:sz="6" w:space="0" w:color="000000"/>
                  <w:right w:val="single" w:sz="6" w:space="0" w:color="000000"/>
                </w:tcBorders>
                <w:hideMark/>
              </w:tcPr>
            </w:tcPrChange>
          </w:tcPr>
          <w:p w:rsidR="00663DA2" w:rsidRPr="00A721D7" w:rsidRDefault="00663DA2" w:rsidP="00A840DB">
            <w:pPr>
              <w:jc w:val="center"/>
              <w:rPr>
                <w:rFonts w:asciiTheme="minorHAnsi" w:eastAsia="Times New Roman" w:hAnsiTheme="minorHAnsi" w:cstheme="minorHAnsi"/>
                <w:szCs w:val="22"/>
                <w:rPrChange w:id="731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732" w:author="Vitor Almeida" w:date="2019-01-17T17:09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szCs w:val="22"/>
                <w:rPrChange w:id="733" w:author="Vitor Almeida" w:date="2019-01-17T16:49:00Z">
                  <w:rPr>
                    <w:rFonts w:eastAsia="Times New Roman" w:cstheme="minorHAnsi"/>
                  </w:rPr>
                </w:rPrChange>
              </w:rPr>
              <w:t>Quantidade</w:t>
            </w:r>
          </w:p>
        </w:tc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  <w:tcPrChange w:id="734" w:author="Vitor Almeida" w:date="2019-01-17T17:09:00Z">
              <w:tcPr>
                <w:tcW w:w="407" w:type="dxa"/>
                <w:tcBorders>
                  <w:top w:val="single" w:sz="6" w:space="0" w:color="000000"/>
                  <w:left w:val="single" w:sz="6" w:space="0" w:color="000000"/>
                  <w:bottom w:val="double" w:sz="6" w:space="0" w:color="000000"/>
                  <w:right w:val="single" w:sz="6" w:space="0" w:color="000000"/>
                </w:tcBorders>
                <w:hideMark/>
              </w:tcPr>
            </w:tcPrChange>
          </w:tcPr>
          <w:p w:rsidR="00663DA2" w:rsidRPr="00A721D7" w:rsidRDefault="00656E42" w:rsidP="00A840DB">
            <w:pPr>
              <w:jc w:val="center"/>
              <w:rPr>
                <w:rFonts w:asciiTheme="minorHAnsi" w:eastAsia="Times New Roman" w:hAnsiTheme="minorHAnsi" w:cstheme="minorHAnsi"/>
                <w:szCs w:val="22"/>
                <w:rPrChange w:id="735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736" w:author="Vitor Almeida" w:date="2019-01-17T17:09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737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2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  <w:tcPrChange w:id="738" w:author="Vitor Almeida" w:date="2019-01-17T17:09:00Z">
              <w:tcPr>
                <w:tcW w:w="426" w:type="dxa"/>
                <w:tcBorders>
                  <w:top w:val="single" w:sz="6" w:space="0" w:color="000000"/>
                  <w:left w:val="single" w:sz="6" w:space="0" w:color="000000"/>
                  <w:bottom w:val="double" w:sz="6" w:space="0" w:color="000000"/>
                  <w:right w:val="single" w:sz="6" w:space="0" w:color="000000"/>
                </w:tcBorders>
                <w:hideMark/>
              </w:tcPr>
            </w:tcPrChange>
          </w:tcPr>
          <w:p w:rsidR="00663DA2" w:rsidRPr="00A721D7" w:rsidRDefault="00656E42" w:rsidP="00A840DB">
            <w:pPr>
              <w:jc w:val="center"/>
              <w:rPr>
                <w:rFonts w:asciiTheme="minorHAnsi" w:eastAsia="Times New Roman" w:hAnsiTheme="minorHAnsi" w:cstheme="minorHAnsi"/>
                <w:szCs w:val="22"/>
                <w:rPrChange w:id="739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740" w:author="Vitor Almeida" w:date="2019-01-17T17:09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741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1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  <w:tcPrChange w:id="742" w:author="Vitor Almeida" w:date="2019-01-17T17:09:00Z">
              <w:tcPr>
                <w:tcW w:w="425" w:type="dxa"/>
                <w:tcBorders>
                  <w:top w:val="single" w:sz="6" w:space="0" w:color="000000"/>
                  <w:left w:val="single" w:sz="6" w:space="0" w:color="000000"/>
                  <w:bottom w:val="double" w:sz="6" w:space="0" w:color="000000"/>
                  <w:right w:val="single" w:sz="6" w:space="0" w:color="000000"/>
                </w:tcBorders>
                <w:hideMark/>
              </w:tcPr>
            </w:tcPrChange>
          </w:tcPr>
          <w:p w:rsidR="00663DA2" w:rsidRPr="00A721D7" w:rsidRDefault="00663DA2" w:rsidP="00A840DB">
            <w:pPr>
              <w:jc w:val="center"/>
              <w:rPr>
                <w:rFonts w:asciiTheme="minorHAnsi" w:eastAsia="Times New Roman" w:hAnsiTheme="minorHAnsi" w:cstheme="minorHAnsi"/>
                <w:szCs w:val="22"/>
                <w:rPrChange w:id="743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744" w:author="Vitor Almeida" w:date="2019-01-17T17:09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745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5</w:t>
            </w:r>
            <w:ins w:id="746" w:author="Vitor Almeida" w:date="2019-01-17T17:13:00Z">
              <w:r w:rsidR="00A840DB">
                <w:rPr>
                  <w:rFonts w:asciiTheme="minorHAnsi" w:eastAsia="Times New Roman" w:hAnsiTheme="minorHAnsi" w:cstheme="minorHAnsi"/>
                  <w:vanish/>
                  <w:color w:val="FF0000"/>
                  <w:szCs w:val="22"/>
                </w:rPr>
                <w:t xml:space="preserve"> c/ 0/0</w:t>
              </w:r>
            </w:ins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  <w:tcPrChange w:id="747" w:author="Vitor Almeida" w:date="2019-01-17T17:09:00Z">
              <w:tcPr>
                <w:tcW w:w="1134" w:type="dxa"/>
                <w:tcBorders>
                  <w:top w:val="single" w:sz="6" w:space="0" w:color="000000"/>
                  <w:left w:val="single" w:sz="6" w:space="0" w:color="000000"/>
                  <w:bottom w:val="double" w:sz="6" w:space="0" w:color="000000"/>
                  <w:right w:val="single" w:sz="6" w:space="0" w:color="000000"/>
                </w:tcBorders>
                <w:hideMark/>
              </w:tcPr>
            </w:tcPrChange>
          </w:tcPr>
          <w:p w:rsidR="00663DA2" w:rsidRPr="00A840DB" w:rsidRDefault="00656E42" w:rsidP="00A840DB">
            <w:pPr>
              <w:jc w:val="center"/>
              <w:rPr>
                <w:rFonts w:asciiTheme="minorHAnsi" w:eastAsia="Times New Roman" w:hAnsiTheme="minorHAnsi" w:cstheme="minorHAnsi"/>
                <w:vanish/>
                <w:szCs w:val="22"/>
                <w:rPrChange w:id="748" w:author="Vitor Almeida" w:date="2019-01-17T17:14:00Z">
                  <w:rPr>
                    <w:rFonts w:eastAsia="Times New Roman" w:cstheme="minorHAnsi"/>
                  </w:rPr>
                </w:rPrChange>
              </w:rPr>
              <w:pPrChange w:id="749" w:author="Vitor Almeida" w:date="2019-01-17T17:09:00Z">
                <w:pPr/>
              </w:pPrChange>
            </w:pPr>
            <w:del w:id="750" w:author="Vitor Almeida" w:date="2019-01-17T17:13:00Z">
              <w:r w:rsidRPr="00A840DB" w:rsidDel="00A840DB">
                <w:rPr>
                  <w:rFonts w:asciiTheme="minorHAnsi" w:eastAsia="Times New Roman" w:hAnsiTheme="minorHAnsi" w:cstheme="minorHAnsi"/>
                  <w:vanish/>
                  <w:color w:val="000000" w:themeColor="text1"/>
                  <w:szCs w:val="22"/>
                  <w:rPrChange w:id="751" w:author="Vitor Almeida" w:date="2019-01-17T17:14:00Z">
                    <w:rPr>
                      <w:rFonts w:eastAsia="Times New Roman" w:cstheme="minorHAnsi"/>
                      <w:vanish/>
                      <w:color w:val="FF0000"/>
                    </w:rPr>
                  </w:rPrChange>
                </w:rPr>
                <w:delText>1</w:delText>
              </w:r>
              <w:r w:rsidRPr="00A840DB" w:rsidDel="00A840DB">
                <w:rPr>
                  <w:rFonts w:asciiTheme="minorHAnsi" w:eastAsia="Times New Roman" w:hAnsiTheme="minorHAnsi" w:cstheme="minorHAnsi"/>
                  <w:vanish/>
                  <w:szCs w:val="22"/>
                  <w:rPrChange w:id="752" w:author="Vitor Almeida" w:date="2019-01-17T17:14:00Z">
                    <w:rPr>
                      <w:rFonts w:eastAsia="Times New Roman" w:cstheme="minorHAnsi"/>
                    </w:rPr>
                  </w:rPrChange>
                </w:rPr>
                <w:delText xml:space="preserve"> </w:delText>
              </w:r>
            </w:del>
            <w:ins w:id="753" w:author="Vitor Almeida" w:date="2019-01-17T17:06:00Z">
              <w:r w:rsidR="0037541D" w:rsidRPr="00A840DB">
                <w:rPr>
                  <w:rFonts w:asciiTheme="minorHAnsi" w:eastAsia="Times New Roman" w:hAnsiTheme="minorHAnsi" w:cstheme="minorHAnsi"/>
                  <w:vanish/>
                  <w:color w:val="FF0000"/>
                  <w:szCs w:val="22"/>
                  <w:rPrChange w:id="754" w:author="Vitor Almeida" w:date="2019-01-17T17:14:00Z">
                    <w:rPr>
                      <w:rFonts w:asciiTheme="minorHAnsi" w:eastAsia="Times New Roman" w:hAnsiTheme="minorHAnsi" w:cstheme="minorHAnsi"/>
                      <w:szCs w:val="22"/>
                    </w:rPr>
                  </w:rPrChange>
                </w:rPr>
                <w:t>0</w:t>
              </w:r>
            </w:ins>
            <w:ins w:id="755" w:author="Vitor Almeida" w:date="2019-01-17T17:07:00Z">
              <w:r w:rsidR="0037541D" w:rsidRPr="00A840DB">
                <w:rPr>
                  <w:rFonts w:asciiTheme="minorHAnsi" w:eastAsia="Times New Roman" w:hAnsiTheme="minorHAnsi" w:cstheme="minorHAnsi"/>
                  <w:vanish/>
                  <w:color w:val="FF0000"/>
                  <w:szCs w:val="22"/>
                  <w:rPrChange w:id="756" w:author="Vitor Almeida" w:date="2019-01-17T17:14:00Z">
                    <w:rPr>
                      <w:rFonts w:asciiTheme="minorHAnsi" w:eastAsia="Times New Roman" w:hAnsiTheme="minorHAnsi" w:cstheme="minorHAnsi"/>
                      <w:szCs w:val="22"/>
                    </w:rPr>
                  </w:rPrChange>
                </w:rPr>
                <w:t xml:space="preserve"> (</w:t>
              </w:r>
              <w:r w:rsidR="0037541D" w:rsidRPr="00A840DB">
                <w:rPr>
                  <w:rFonts w:asciiTheme="minorHAnsi" w:eastAsia="Times New Roman" w:hAnsiTheme="minorHAnsi" w:cstheme="minorHAnsi"/>
                  <w:i/>
                  <w:vanish/>
                  <w:color w:val="FF0000"/>
                  <w:szCs w:val="22"/>
                  <w:rPrChange w:id="757" w:author="Vitor Almeida" w:date="2019-01-17T17:14:00Z">
                    <w:rPr>
                      <w:rFonts w:asciiTheme="minorHAnsi" w:eastAsia="Times New Roman" w:hAnsiTheme="minorHAnsi" w:cstheme="minorHAnsi"/>
                      <w:szCs w:val="22"/>
                    </w:rPr>
                  </w:rPrChange>
                </w:rPr>
                <w:t>stub</w:t>
              </w:r>
              <w:r w:rsidR="0037541D" w:rsidRPr="00A840DB">
                <w:rPr>
                  <w:rFonts w:asciiTheme="minorHAnsi" w:eastAsia="Times New Roman" w:hAnsiTheme="minorHAnsi" w:cstheme="minorHAnsi"/>
                  <w:vanish/>
                  <w:color w:val="FF0000"/>
                  <w:szCs w:val="22"/>
                  <w:rPrChange w:id="758" w:author="Vitor Almeida" w:date="2019-01-17T17:14:00Z">
                    <w:rPr>
                      <w:rFonts w:asciiTheme="minorHAnsi" w:eastAsia="Times New Roman" w:hAnsiTheme="minorHAnsi" w:cstheme="minorHAnsi"/>
                      <w:szCs w:val="22"/>
                    </w:rPr>
                  </w:rPrChange>
                </w:rPr>
                <w:t>)</w:t>
              </w:r>
            </w:ins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  <w:tcPrChange w:id="759" w:author="Vitor Almeida" w:date="2019-01-17T17:09:00Z">
              <w:tcPr>
                <w:tcW w:w="1701" w:type="dxa"/>
                <w:tcBorders>
                  <w:top w:val="single" w:sz="6" w:space="0" w:color="000000"/>
                  <w:left w:val="single" w:sz="6" w:space="0" w:color="000000"/>
                  <w:bottom w:val="double" w:sz="6" w:space="0" w:color="000000"/>
                  <w:right w:val="single" w:sz="6" w:space="0" w:color="000000"/>
                </w:tcBorders>
                <w:hideMark/>
              </w:tcPr>
            </w:tcPrChange>
          </w:tcPr>
          <w:p w:rsidR="00663DA2" w:rsidRPr="00A840DB" w:rsidRDefault="00923A91" w:rsidP="00A840DB">
            <w:pPr>
              <w:jc w:val="center"/>
              <w:rPr>
                <w:rFonts w:asciiTheme="minorHAnsi" w:eastAsia="Times New Roman" w:hAnsiTheme="minorHAnsi" w:cstheme="minorHAnsi"/>
                <w:vanish/>
                <w:szCs w:val="22"/>
                <w:rPrChange w:id="760" w:author="Vitor Almeida" w:date="2019-01-17T17:14:00Z">
                  <w:rPr>
                    <w:rFonts w:eastAsia="Times New Roman" w:cstheme="minorHAnsi"/>
                  </w:rPr>
                </w:rPrChange>
              </w:rPr>
              <w:pPrChange w:id="761" w:author="Vitor Almeida" w:date="2019-01-17T17:09:00Z">
                <w:pPr/>
              </w:pPrChange>
            </w:pPr>
            <w:del w:id="762" w:author="Vitor Almeida" w:date="2019-01-17T17:13:00Z">
              <w:r w:rsidRPr="00A840DB" w:rsidDel="00A840DB">
                <w:rPr>
                  <w:rFonts w:asciiTheme="minorHAnsi" w:eastAsia="Times New Roman" w:hAnsiTheme="minorHAnsi" w:cstheme="minorHAnsi"/>
                  <w:vanish/>
                  <w:color w:val="000000" w:themeColor="text1"/>
                  <w:szCs w:val="22"/>
                  <w:rPrChange w:id="763" w:author="Vitor Almeida" w:date="2019-01-17T17:14:00Z">
                    <w:rPr>
                      <w:rFonts w:eastAsia="Times New Roman" w:cstheme="minorHAnsi"/>
                      <w:vanish/>
                      <w:color w:val="FF0000"/>
                    </w:rPr>
                  </w:rPrChange>
                </w:rPr>
                <w:delText>3</w:delText>
              </w:r>
              <w:r w:rsidRPr="00A840DB" w:rsidDel="00A840DB">
                <w:rPr>
                  <w:rFonts w:asciiTheme="minorHAnsi" w:eastAsia="Times New Roman" w:hAnsiTheme="minorHAnsi" w:cstheme="minorHAnsi"/>
                  <w:vanish/>
                  <w:szCs w:val="22"/>
                  <w:rPrChange w:id="764" w:author="Vitor Almeida" w:date="2019-01-17T17:14:00Z">
                    <w:rPr>
                      <w:rFonts w:eastAsia="Times New Roman" w:cstheme="minorHAnsi"/>
                    </w:rPr>
                  </w:rPrChange>
                </w:rPr>
                <w:delText xml:space="preserve"> </w:delText>
              </w:r>
            </w:del>
            <w:ins w:id="765" w:author="Vitor Almeida" w:date="2019-01-17T17:06:00Z">
              <w:r w:rsidR="0037541D" w:rsidRPr="00A840DB">
                <w:rPr>
                  <w:rFonts w:asciiTheme="minorHAnsi" w:eastAsia="Times New Roman" w:hAnsiTheme="minorHAnsi" w:cstheme="minorHAnsi"/>
                  <w:vanish/>
                  <w:color w:val="FF0000"/>
                  <w:szCs w:val="22"/>
                  <w:rPrChange w:id="766" w:author="Vitor Almeida" w:date="2019-01-17T17:14:00Z">
                    <w:rPr>
                      <w:rFonts w:asciiTheme="minorHAnsi" w:eastAsia="Times New Roman" w:hAnsiTheme="minorHAnsi" w:cstheme="minorHAnsi"/>
                      <w:szCs w:val="22"/>
                    </w:rPr>
                  </w:rPrChange>
                </w:rPr>
                <w:t>0</w:t>
              </w:r>
            </w:ins>
            <w:ins w:id="767" w:author="Vitor Almeida" w:date="2019-01-17T17:08:00Z">
              <w:r w:rsidR="00A840DB" w:rsidRPr="00A840DB">
                <w:rPr>
                  <w:rFonts w:asciiTheme="minorHAnsi" w:eastAsia="Times New Roman" w:hAnsiTheme="minorHAnsi" w:cstheme="minorHAnsi"/>
                  <w:vanish/>
                  <w:color w:val="FF0000"/>
                  <w:szCs w:val="22"/>
                  <w:rPrChange w:id="768" w:author="Vitor Almeida" w:date="2019-01-17T17:14:00Z">
                    <w:rPr>
                      <w:rFonts w:asciiTheme="minorHAnsi" w:eastAsia="Times New Roman" w:hAnsiTheme="minorHAnsi" w:cstheme="minorHAnsi"/>
                      <w:szCs w:val="22"/>
                    </w:rPr>
                  </w:rPrChange>
                </w:rPr>
                <w:t>(</w:t>
              </w:r>
              <w:r w:rsidR="00A840DB" w:rsidRPr="00A840DB">
                <w:rPr>
                  <w:rFonts w:asciiTheme="minorHAnsi" w:eastAsia="Times New Roman" w:hAnsiTheme="minorHAnsi" w:cstheme="minorHAnsi"/>
                  <w:i/>
                  <w:vanish/>
                  <w:color w:val="FF0000"/>
                  <w:szCs w:val="22"/>
                  <w:rPrChange w:id="769" w:author="Vitor Almeida" w:date="2019-01-17T17:14:00Z">
                    <w:rPr>
                      <w:rFonts w:asciiTheme="minorHAnsi" w:eastAsia="Times New Roman" w:hAnsiTheme="minorHAnsi" w:cstheme="minorHAnsi"/>
                      <w:szCs w:val="22"/>
                    </w:rPr>
                  </w:rPrChange>
                </w:rPr>
                <w:t>stub</w:t>
              </w:r>
              <w:r w:rsidR="00A840DB" w:rsidRPr="00A840DB">
                <w:rPr>
                  <w:rFonts w:asciiTheme="minorHAnsi" w:eastAsia="Times New Roman" w:hAnsiTheme="minorHAnsi" w:cstheme="minorHAnsi"/>
                  <w:vanish/>
                  <w:color w:val="FF0000"/>
                  <w:szCs w:val="22"/>
                  <w:rPrChange w:id="770" w:author="Vitor Almeida" w:date="2019-01-17T17:14:00Z">
                    <w:rPr>
                      <w:rFonts w:asciiTheme="minorHAnsi" w:eastAsia="Times New Roman" w:hAnsiTheme="minorHAnsi" w:cstheme="minorHAnsi"/>
                      <w:szCs w:val="22"/>
                    </w:rPr>
                  </w:rPrChange>
                </w:rPr>
                <w:t>)</w:t>
              </w:r>
            </w:ins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hideMark/>
            <w:tcPrChange w:id="771" w:author="Vitor Almeida" w:date="2019-01-17T17:09:00Z">
              <w:tcPr>
                <w:tcW w:w="454" w:type="dxa"/>
                <w:tcBorders>
                  <w:top w:val="single" w:sz="6" w:space="0" w:color="000000"/>
                  <w:left w:val="single" w:sz="6" w:space="0" w:color="000000"/>
                  <w:bottom w:val="double" w:sz="6" w:space="0" w:color="000000"/>
                  <w:right w:val="double" w:sz="6" w:space="0" w:color="000000"/>
                </w:tcBorders>
                <w:hideMark/>
              </w:tcPr>
            </w:tcPrChange>
          </w:tcPr>
          <w:p w:rsidR="00663DA2" w:rsidRPr="00A721D7" w:rsidRDefault="00663DA2" w:rsidP="00A840DB">
            <w:pPr>
              <w:jc w:val="center"/>
              <w:rPr>
                <w:rFonts w:asciiTheme="minorHAnsi" w:eastAsia="Times New Roman" w:hAnsiTheme="minorHAnsi" w:cstheme="minorHAnsi"/>
                <w:szCs w:val="22"/>
                <w:rPrChange w:id="772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773" w:author="Vitor Almeida" w:date="2019-01-17T17:09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774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0</w:t>
            </w:r>
          </w:p>
        </w:tc>
      </w:tr>
    </w:tbl>
    <w:p w:rsidR="00663DA2" w:rsidRPr="00A721D7" w:rsidRDefault="00663DA2" w:rsidP="00923A91">
      <w:pPr>
        <w:pStyle w:val="Pergunta"/>
        <w:ind w:left="426"/>
        <w:rPr>
          <w:rFonts w:asciiTheme="minorHAnsi" w:hAnsiTheme="minorHAnsi" w:cstheme="minorHAnsi"/>
          <w:szCs w:val="22"/>
          <w:rPrChange w:id="775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776" w:author="Vitor Almeida" w:date="2019-01-17T16:49:00Z">
            <w:rPr/>
          </w:rPrChange>
        </w:rPr>
        <w:t xml:space="preserve">Indique a quantidade de LSA por cada tipo na base de dados dos </w:t>
      </w:r>
      <w:proofErr w:type="gramStart"/>
      <w:r w:rsidRPr="00A721D7">
        <w:rPr>
          <w:rFonts w:asciiTheme="minorHAnsi" w:hAnsiTheme="minorHAnsi" w:cstheme="minorHAnsi"/>
          <w:i/>
          <w:szCs w:val="22"/>
          <w:rPrChange w:id="777" w:author="Vitor Almeida" w:date="2019-01-17T16:49:00Z">
            <w:rPr>
              <w:i/>
            </w:rPr>
          </w:rPrChange>
        </w:rPr>
        <w:t>routers</w:t>
      </w:r>
      <w:proofErr w:type="gramEnd"/>
      <w:r w:rsidRPr="00A721D7">
        <w:rPr>
          <w:rFonts w:asciiTheme="minorHAnsi" w:hAnsiTheme="minorHAnsi" w:cstheme="minorHAnsi"/>
          <w:szCs w:val="22"/>
          <w:rPrChange w:id="778" w:author="Vitor Almeida" w:date="2019-01-17T16:49:00Z">
            <w:rPr/>
          </w:rPrChange>
        </w:rPr>
        <w:t xml:space="preserve"> referente à área 2: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71"/>
        <w:gridCol w:w="757"/>
        <w:gridCol w:w="758"/>
        <w:gridCol w:w="757"/>
        <w:gridCol w:w="758"/>
        <w:gridCol w:w="757"/>
        <w:gridCol w:w="758"/>
      </w:tblGrid>
      <w:tr w:rsidR="00656E42" w:rsidRPr="00A721D7" w:rsidTr="0076424A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56E42" w:rsidRPr="00A721D7" w:rsidRDefault="00656E42" w:rsidP="00A840DB">
            <w:pPr>
              <w:jc w:val="center"/>
              <w:rPr>
                <w:rFonts w:asciiTheme="minorHAnsi" w:eastAsia="Times New Roman" w:hAnsiTheme="minorHAnsi" w:cstheme="minorHAnsi"/>
                <w:caps/>
                <w:szCs w:val="22"/>
                <w:rPrChange w:id="779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pPrChange w:id="780" w:author="Vitor Almeida" w:date="2019-01-17T17:11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caps/>
                <w:szCs w:val="22"/>
                <w:rPrChange w:id="781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56E42" w:rsidRPr="00A721D7" w:rsidRDefault="00656E42" w:rsidP="00A840DB">
            <w:pPr>
              <w:jc w:val="center"/>
              <w:rPr>
                <w:rFonts w:asciiTheme="minorHAnsi" w:eastAsia="Times New Roman" w:hAnsiTheme="minorHAnsi" w:cstheme="minorHAnsi"/>
                <w:caps/>
                <w:szCs w:val="22"/>
                <w:rPrChange w:id="782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pPrChange w:id="783" w:author="Vitor Almeida" w:date="2019-01-17T17:11:00Z">
                <w:pPr>
                  <w:jc w:val="center"/>
                </w:pPr>
              </w:pPrChange>
            </w:pPr>
            <w:r w:rsidRPr="00A721D7">
              <w:rPr>
                <w:rFonts w:asciiTheme="minorHAnsi" w:eastAsia="Times New Roman" w:hAnsiTheme="minorHAnsi" w:cstheme="minorHAnsi"/>
                <w:caps/>
                <w:szCs w:val="22"/>
                <w:rPrChange w:id="784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56E42" w:rsidRPr="00A721D7" w:rsidRDefault="00656E42" w:rsidP="00A840DB">
            <w:pPr>
              <w:jc w:val="center"/>
              <w:rPr>
                <w:rFonts w:asciiTheme="minorHAnsi" w:eastAsia="Times New Roman" w:hAnsiTheme="minorHAnsi" w:cstheme="minorHAnsi"/>
                <w:caps/>
                <w:szCs w:val="22"/>
                <w:rPrChange w:id="785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pPrChange w:id="786" w:author="Vitor Almeida" w:date="2019-01-17T17:11:00Z">
                <w:pPr>
                  <w:jc w:val="center"/>
                </w:pPr>
              </w:pPrChange>
            </w:pPr>
            <w:r w:rsidRPr="00A721D7">
              <w:rPr>
                <w:rFonts w:asciiTheme="minorHAnsi" w:eastAsia="Times New Roman" w:hAnsiTheme="minorHAnsi" w:cstheme="minorHAnsi"/>
                <w:caps/>
                <w:szCs w:val="22"/>
                <w:rPrChange w:id="787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t>2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56E42" w:rsidRPr="00A721D7" w:rsidRDefault="00656E42" w:rsidP="00A840DB">
            <w:pPr>
              <w:jc w:val="center"/>
              <w:rPr>
                <w:rFonts w:asciiTheme="minorHAnsi" w:eastAsia="Times New Roman" w:hAnsiTheme="minorHAnsi" w:cstheme="minorHAnsi"/>
                <w:caps/>
                <w:szCs w:val="22"/>
                <w:rPrChange w:id="788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pPrChange w:id="789" w:author="Vitor Almeida" w:date="2019-01-17T17:11:00Z">
                <w:pPr>
                  <w:jc w:val="center"/>
                </w:pPr>
              </w:pPrChange>
            </w:pPr>
            <w:r w:rsidRPr="00A721D7">
              <w:rPr>
                <w:rFonts w:asciiTheme="minorHAnsi" w:eastAsia="Times New Roman" w:hAnsiTheme="minorHAnsi" w:cstheme="minorHAnsi"/>
                <w:caps/>
                <w:szCs w:val="22"/>
                <w:rPrChange w:id="790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t>3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56E42" w:rsidRPr="00A721D7" w:rsidRDefault="00656E42" w:rsidP="00A840DB">
            <w:pPr>
              <w:jc w:val="center"/>
              <w:rPr>
                <w:rFonts w:asciiTheme="minorHAnsi" w:eastAsia="Times New Roman" w:hAnsiTheme="minorHAnsi" w:cstheme="minorHAnsi"/>
                <w:caps/>
                <w:szCs w:val="22"/>
                <w:rPrChange w:id="791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pPrChange w:id="792" w:author="Vitor Almeida" w:date="2019-01-17T17:11:00Z">
                <w:pPr>
                  <w:jc w:val="center"/>
                </w:pPr>
              </w:pPrChange>
            </w:pPr>
            <w:r w:rsidRPr="00A721D7">
              <w:rPr>
                <w:rFonts w:asciiTheme="minorHAnsi" w:eastAsia="Times New Roman" w:hAnsiTheme="minorHAnsi" w:cstheme="minorHAnsi"/>
                <w:caps/>
                <w:szCs w:val="22"/>
                <w:rPrChange w:id="793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t>4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56E42" w:rsidRPr="00A721D7" w:rsidRDefault="00656E42" w:rsidP="00A840DB">
            <w:pPr>
              <w:jc w:val="center"/>
              <w:rPr>
                <w:rFonts w:asciiTheme="minorHAnsi" w:eastAsia="Times New Roman" w:hAnsiTheme="minorHAnsi" w:cstheme="minorHAnsi"/>
                <w:caps/>
                <w:szCs w:val="22"/>
                <w:rPrChange w:id="794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pPrChange w:id="795" w:author="Vitor Almeida" w:date="2019-01-17T17:11:00Z">
                <w:pPr>
                  <w:jc w:val="center"/>
                </w:pPr>
              </w:pPrChange>
            </w:pPr>
            <w:r w:rsidRPr="00A721D7">
              <w:rPr>
                <w:rFonts w:asciiTheme="minorHAnsi" w:eastAsia="Times New Roman" w:hAnsiTheme="minorHAnsi" w:cstheme="minorHAnsi"/>
                <w:caps/>
                <w:szCs w:val="22"/>
                <w:rPrChange w:id="796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t>5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:rsidR="00656E42" w:rsidRPr="00A721D7" w:rsidRDefault="00656E42" w:rsidP="00A840DB">
            <w:pPr>
              <w:jc w:val="center"/>
              <w:rPr>
                <w:rFonts w:asciiTheme="minorHAnsi" w:eastAsia="Times New Roman" w:hAnsiTheme="minorHAnsi" w:cstheme="minorHAnsi"/>
                <w:caps/>
                <w:szCs w:val="22"/>
                <w:rPrChange w:id="797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pPrChange w:id="798" w:author="Vitor Almeida" w:date="2019-01-17T17:11:00Z">
                <w:pPr>
                  <w:jc w:val="center"/>
                </w:pPr>
              </w:pPrChange>
            </w:pPr>
            <w:r w:rsidRPr="00A721D7">
              <w:rPr>
                <w:rFonts w:asciiTheme="minorHAnsi" w:eastAsia="Times New Roman" w:hAnsiTheme="minorHAnsi" w:cstheme="minorHAnsi"/>
                <w:caps/>
                <w:szCs w:val="22"/>
                <w:rPrChange w:id="799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t>7</w:t>
            </w:r>
          </w:p>
        </w:tc>
      </w:tr>
      <w:tr w:rsidR="00656E42" w:rsidRPr="00A721D7" w:rsidTr="0076424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656E42" w:rsidRPr="00A721D7" w:rsidRDefault="00656E42" w:rsidP="00A840DB">
            <w:pPr>
              <w:jc w:val="center"/>
              <w:rPr>
                <w:rFonts w:asciiTheme="minorHAnsi" w:eastAsia="Times New Roman" w:hAnsiTheme="minorHAnsi" w:cstheme="minorHAnsi"/>
                <w:szCs w:val="22"/>
                <w:rPrChange w:id="800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801" w:author="Vitor Almeida" w:date="2019-01-17T17:11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szCs w:val="22"/>
                <w:rPrChange w:id="802" w:author="Vitor Almeida" w:date="2019-01-17T16:49:00Z">
                  <w:rPr>
                    <w:rFonts w:eastAsia="Times New Roman" w:cstheme="minorHAnsi"/>
                  </w:rPr>
                </w:rPrChange>
              </w:rPr>
              <w:t>Quantidade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656E42" w:rsidRPr="00A721D7" w:rsidRDefault="00656E42" w:rsidP="00A840DB">
            <w:pPr>
              <w:jc w:val="center"/>
              <w:rPr>
                <w:rFonts w:asciiTheme="minorHAnsi" w:eastAsia="Times New Roman" w:hAnsiTheme="minorHAnsi" w:cstheme="minorHAnsi"/>
                <w:szCs w:val="22"/>
                <w:rPrChange w:id="803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804" w:author="Vitor Almeida" w:date="2019-01-17T17:11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805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1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656E42" w:rsidRPr="00A721D7" w:rsidRDefault="00656E42" w:rsidP="00A840DB">
            <w:pPr>
              <w:jc w:val="center"/>
              <w:rPr>
                <w:rFonts w:asciiTheme="minorHAnsi" w:eastAsia="Times New Roman" w:hAnsiTheme="minorHAnsi" w:cstheme="minorHAnsi"/>
                <w:szCs w:val="22"/>
                <w:rPrChange w:id="806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807" w:author="Vitor Almeida" w:date="2019-01-17T17:11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808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656E42" w:rsidRPr="00A721D7" w:rsidRDefault="00656E42" w:rsidP="00A840DB">
            <w:pPr>
              <w:jc w:val="center"/>
              <w:rPr>
                <w:rFonts w:asciiTheme="minorHAnsi" w:eastAsia="Times New Roman" w:hAnsiTheme="minorHAnsi" w:cstheme="minorHAnsi"/>
                <w:szCs w:val="22"/>
                <w:rPrChange w:id="809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810" w:author="Vitor Almeida" w:date="2019-01-17T17:11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811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5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656E42" w:rsidRPr="00A721D7" w:rsidRDefault="00656E42" w:rsidP="00A840DB">
            <w:pPr>
              <w:jc w:val="center"/>
              <w:rPr>
                <w:rFonts w:asciiTheme="minorHAnsi" w:eastAsia="Times New Roman" w:hAnsiTheme="minorHAnsi" w:cstheme="minorHAnsi"/>
                <w:szCs w:val="22"/>
                <w:rPrChange w:id="812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813" w:author="Vitor Almeida" w:date="2019-01-17T17:11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814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656E42" w:rsidRPr="00A721D7" w:rsidRDefault="00923A91" w:rsidP="00A840DB">
            <w:pPr>
              <w:jc w:val="center"/>
              <w:rPr>
                <w:rFonts w:asciiTheme="minorHAnsi" w:eastAsia="Times New Roman" w:hAnsiTheme="minorHAnsi" w:cstheme="minorHAnsi"/>
                <w:szCs w:val="22"/>
                <w:rPrChange w:id="815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816" w:author="Vitor Almeida" w:date="2019-01-17T17:11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817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3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:rsidR="00656E42" w:rsidRPr="00A721D7" w:rsidRDefault="00656E42" w:rsidP="00A840DB">
            <w:pPr>
              <w:jc w:val="center"/>
              <w:rPr>
                <w:rFonts w:asciiTheme="minorHAnsi" w:eastAsia="Times New Roman" w:hAnsiTheme="minorHAnsi" w:cstheme="minorHAnsi"/>
                <w:szCs w:val="22"/>
                <w:rPrChange w:id="818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819" w:author="Vitor Almeida" w:date="2019-01-17T17:11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820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0</w:t>
            </w:r>
          </w:p>
        </w:tc>
      </w:tr>
    </w:tbl>
    <w:p w:rsidR="00663DA2" w:rsidRPr="00A721D7" w:rsidRDefault="00A840DB" w:rsidP="00A840DB">
      <w:pPr>
        <w:pStyle w:val="Pergunta"/>
        <w:keepNext/>
        <w:suppressLineNumbers/>
        <w:suppressAutoHyphens/>
        <w:ind w:left="426"/>
        <w:rPr>
          <w:rFonts w:asciiTheme="minorHAnsi" w:hAnsiTheme="minorHAnsi" w:cstheme="minorHAnsi"/>
          <w:szCs w:val="22"/>
          <w:rPrChange w:id="821" w:author="Vitor Almeida" w:date="2019-01-17T16:49:00Z">
            <w:rPr/>
          </w:rPrChange>
        </w:rPr>
        <w:pPrChange w:id="822" w:author="Vitor Almeida" w:date="2019-01-17T17:15:00Z">
          <w:pPr>
            <w:pStyle w:val="Pergunta"/>
            <w:ind w:left="426"/>
          </w:pPr>
        </w:pPrChange>
      </w:pPr>
      <w:proofErr w:type="gramStart"/>
      <w:ins w:id="823" w:author="Vitor Almeida" w:date="2019-01-17T17:15:00Z">
        <w:r>
          <w:rPr>
            <w:rFonts w:asciiTheme="minorHAnsi" w:hAnsiTheme="minorHAnsi" w:cstheme="minorHAnsi"/>
            <w:szCs w:val="22"/>
          </w:rPr>
          <w:lastRenderedPageBreak/>
          <w:t>[</w:t>
        </w:r>
      </w:ins>
      <w:ins w:id="824" w:author="Vitor Almeida" w:date="2019-01-17T17:16:00Z">
        <w:r>
          <w:rPr>
            <w:rFonts w:asciiTheme="minorHAnsi" w:hAnsiTheme="minorHAnsi" w:cstheme="minorHAnsi"/>
            <w:szCs w:val="22"/>
          </w:rPr>
          <w:t>x3</w:t>
        </w:r>
      </w:ins>
      <w:ins w:id="825" w:author="Vitor Almeida" w:date="2019-01-17T17:15:00Z">
        <w:r>
          <w:rPr>
            <w:rFonts w:asciiTheme="minorHAnsi" w:hAnsiTheme="minorHAnsi" w:cstheme="minorHAnsi"/>
            <w:szCs w:val="22"/>
          </w:rPr>
          <w:t>]</w:t>
        </w:r>
      </w:ins>
      <w:r w:rsidR="00663DA2" w:rsidRPr="00A721D7">
        <w:rPr>
          <w:rFonts w:asciiTheme="minorHAnsi" w:hAnsiTheme="minorHAnsi" w:cstheme="minorHAnsi"/>
          <w:szCs w:val="22"/>
          <w:rPrChange w:id="826" w:author="Vitor Almeida" w:date="2019-01-17T16:49:00Z">
            <w:rPr/>
          </w:rPrChange>
        </w:rPr>
        <w:t>Faça</w:t>
      </w:r>
      <w:proofErr w:type="gramEnd"/>
      <w:r w:rsidR="00663DA2" w:rsidRPr="00A721D7">
        <w:rPr>
          <w:rFonts w:asciiTheme="minorHAnsi" w:hAnsiTheme="minorHAnsi" w:cstheme="minorHAnsi"/>
          <w:szCs w:val="22"/>
          <w:rPrChange w:id="827" w:author="Vitor Almeida" w:date="2019-01-17T16:49:00Z">
            <w:rPr/>
          </w:rPrChange>
        </w:rPr>
        <w:t xml:space="preserve"> a tabela de encaminhamento do </w:t>
      </w:r>
      <w:r w:rsidR="00663DA2" w:rsidRPr="00A721D7">
        <w:rPr>
          <w:rFonts w:asciiTheme="minorHAnsi" w:hAnsiTheme="minorHAnsi" w:cstheme="minorHAnsi"/>
          <w:i/>
          <w:szCs w:val="22"/>
          <w:rPrChange w:id="828" w:author="Vitor Almeida" w:date="2019-01-17T16:49:00Z">
            <w:rPr>
              <w:i/>
            </w:rPr>
          </w:rPrChange>
        </w:rPr>
        <w:t>router</w:t>
      </w:r>
      <w:r w:rsidR="00663DA2" w:rsidRPr="00A721D7">
        <w:rPr>
          <w:rFonts w:asciiTheme="minorHAnsi" w:hAnsiTheme="minorHAnsi" w:cstheme="minorHAnsi"/>
          <w:szCs w:val="22"/>
          <w:rPrChange w:id="829" w:author="Vitor Almeida" w:date="2019-01-17T16:49:00Z">
            <w:rPr/>
          </w:rPrChange>
        </w:rPr>
        <w:t xml:space="preserve"> R2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525"/>
        <w:gridCol w:w="1276"/>
        <w:gridCol w:w="2223"/>
        <w:gridCol w:w="1201"/>
        <w:gridCol w:w="1043"/>
      </w:tblGrid>
      <w:tr w:rsidR="00663DA2" w:rsidRPr="00A721D7" w:rsidTr="00500286">
        <w:trPr>
          <w:jc w:val="center"/>
        </w:trPr>
        <w:tc>
          <w:tcPr>
            <w:tcW w:w="15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rPr>
                <w:rFonts w:asciiTheme="minorHAnsi" w:eastAsia="Times New Roman" w:hAnsiTheme="minorHAnsi" w:cstheme="minorHAnsi"/>
                <w:caps/>
                <w:szCs w:val="22"/>
                <w:rPrChange w:id="830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pPrChange w:id="831" w:author="Vitor Almeida" w:date="2019-01-17T17:15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caps/>
                <w:szCs w:val="22"/>
                <w:rPrChange w:id="832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t>Rede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caps/>
                <w:szCs w:val="22"/>
                <w:rPrChange w:id="833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pPrChange w:id="834" w:author="Vitor Almeida" w:date="2019-01-17T17:15:00Z">
                <w:pPr>
                  <w:jc w:val="center"/>
                </w:pPr>
              </w:pPrChange>
            </w:pPr>
            <w:r w:rsidRPr="00A721D7">
              <w:rPr>
                <w:rFonts w:asciiTheme="minorHAnsi" w:eastAsia="Times New Roman" w:hAnsiTheme="minorHAnsi" w:cstheme="minorHAnsi"/>
                <w:caps/>
                <w:szCs w:val="22"/>
                <w:rPrChange w:id="835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t>MÁscARA</w:t>
            </w:r>
          </w:p>
        </w:tc>
        <w:tc>
          <w:tcPr>
            <w:tcW w:w="222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caps/>
                <w:szCs w:val="22"/>
                <w:rPrChange w:id="836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pPrChange w:id="837" w:author="Vitor Almeida" w:date="2019-01-17T17:15:00Z">
                <w:pPr>
                  <w:jc w:val="center"/>
                </w:pPr>
              </w:pPrChange>
            </w:pPr>
            <w:r w:rsidRPr="00A721D7">
              <w:rPr>
                <w:rFonts w:asciiTheme="minorHAnsi" w:eastAsia="Times New Roman" w:hAnsiTheme="minorHAnsi" w:cstheme="minorHAnsi"/>
                <w:caps/>
                <w:szCs w:val="22"/>
                <w:rPrChange w:id="838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t>PROXIMO-ROUTER</w:t>
            </w:r>
          </w:p>
        </w:tc>
        <w:tc>
          <w:tcPr>
            <w:tcW w:w="83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caps/>
                <w:szCs w:val="22"/>
                <w:rPrChange w:id="839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pPrChange w:id="840" w:author="Vitor Almeida" w:date="2019-01-17T17:15:00Z">
                <w:pPr>
                  <w:jc w:val="center"/>
                </w:pPr>
              </w:pPrChange>
            </w:pPr>
            <w:r w:rsidRPr="00A721D7">
              <w:rPr>
                <w:rFonts w:asciiTheme="minorHAnsi" w:eastAsia="Times New Roman" w:hAnsiTheme="minorHAnsi" w:cstheme="minorHAnsi"/>
                <w:caps/>
                <w:szCs w:val="22"/>
                <w:rPrChange w:id="841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t>interface</w:t>
            </w:r>
          </w:p>
        </w:tc>
        <w:tc>
          <w:tcPr>
            <w:tcW w:w="104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caps/>
                <w:szCs w:val="22"/>
                <w:rPrChange w:id="842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pPrChange w:id="843" w:author="Vitor Almeida" w:date="2019-01-17T17:15:00Z">
                <w:pPr>
                  <w:jc w:val="center"/>
                </w:pPr>
              </w:pPrChange>
            </w:pPr>
            <w:r w:rsidRPr="00A721D7">
              <w:rPr>
                <w:rFonts w:asciiTheme="minorHAnsi" w:eastAsia="Times New Roman" w:hAnsiTheme="minorHAnsi" w:cstheme="minorHAnsi"/>
                <w:caps/>
                <w:szCs w:val="22"/>
                <w:rPrChange w:id="844" w:author="Vitor Almeida" w:date="2019-01-17T16:49:00Z">
                  <w:rPr>
                    <w:rFonts w:eastAsia="Times New Roman" w:cstheme="minorHAnsi"/>
                    <w:caps/>
                  </w:rPr>
                </w:rPrChange>
              </w:rPr>
              <w:t>MÉTRICA</w:t>
            </w:r>
          </w:p>
        </w:tc>
      </w:tr>
      <w:tr w:rsidR="00663DA2" w:rsidRPr="00A721D7" w:rsidTr="00500286">
        <w:trPr>
          <w:jc w:val="center"/>
          <w:hidden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845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846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847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N</w:t>
            </w:r>
            <w:r w:rsidR="00D520D2"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848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849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850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851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/24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852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853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854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r0.e1 .250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855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856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857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e0 .252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858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859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860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35</w:t>
            </w:r>
          </w:p>
        </w:tc>
      </w:tr>
      <w:tr w:rsidR="00663DA2" w:rsidRPr="00A721D7" w:rsidTr="00500286">
        <w:trPr>
          <w:jc w:val="center"/>
          <w:hidden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861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862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863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N</w:t>
            </w:r>
            <w:r w:rsidR="00D520D2"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864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865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866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867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/24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868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869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870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r0.e1 .250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871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872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873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e0 .252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874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875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876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25</w:t>
            </w:r>
          </w:p>
        </w:tc>
      </w:tr>
      <w:tr w:rsidR="00663DA2" w:rsidRPr="00A721D7" w:rsidTr="00500286">
        <w:trPr>
          <w:jc w:val="center"/>
          <w:hidden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877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878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879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N3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880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881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882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/24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883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884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885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r2e0 .252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886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887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888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e0 .252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889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890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891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0</w:t>
            </w:r>
          </w:p>
        </w:tc>
      </w:tr>
      <w:tr w:rsidR="00663DA2" w:rsidRPr="00A721D7" w:rsidTr="00500286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892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893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szCs w:val="22"/>
                <w:rPrChange w:id="894" w:author="Vitor Almeida" w:date="2019-01-17T16:49:00Z">
                  <w:rPr>
                    <w:rFonts w:eastAsia="Times New Roman" w:cstheme="minorHAnsi"/>
                  </w:rPr>
                </w:rPrChange>
              </w:rPr>
              <w:t>N</w:t>
            </w:r>
            <w:r w:rsidR="00D520D2" w:rsidRPr="00A721D7">
              <w:rPr>
                <w:rFonts w:asciiTheme="minorHAnsi" w:eastAsia="Times New Roman" w:hAnsiTheme="minorHAnsi" w:cstheme="minorHAnsi"/>
                <w:szCs w:val="22"/>
                <w:rPrChange w:id="895" w:author="Vitor Almeida" w:date="2019-01-17T16:49:00Z">
                  <w:rPr>
                    <w:rFonts w:eastAsia="Times New Roman" w:cstheme="minorHAnsi"/>
                  </w:rPr>
                </w:rPrChange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896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897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szCs w:val="22"/>
                <w:rPrChange w:id="898" w:author="Vitor Almeida" w:date="2019-01-17T16:49:00Z">
                  <w:rPr>
                    <w:rFonts w:eastAsia="Times New Roman" w:cstheme="minorHAnsi"/>
                  </w:rPr>
                </w:rPrChange>
              </w:rPr>
              <w:t>/24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899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900" w:author="Vitor Almeida" w:date="2019-01-17T17:16:00Z">
                <w:pPr/>
              </w:pPrChange>
            </w:pPr>
            <w:proofErr w:type="gramStart"/>
            <w:r w:rsidRPr="00A721D7">
              <w:rPr>
                <w:rFonts w:asciiTheme="minorHAnsi" w:eastAsia="Times New Roman" w:hAnsiTheme="minorHAnsi" w:cstheme="minorHAnsi"/>
                <w:szCs w:val="22"/>
                <w:rPrChange w:id="901" w:author="Vitor Almeida" w:date="2019-01-17T16:49:00Z">
                  <w:rPr>
                    <w:rFonts w:eastAsia="Times New Roman" w:cstheme="minorHAnsi"/>
                  </w:rPr>
                </w:rPrChange>
              </w:rPr>
              <w:t>r2.e1</w:t>
            </w:r>
            <w:proofErr w:type="gramEnd"/>
            <w:r w:rsidRPr="00A721D7">
              <w:rPr>
                <w:rFonts w:asciiTheme="minorHAnsi" w:eastAsia="Times New Roman" w:hAnsiTheme="minorHAnsi" w:cstheme="minorHAnsi"/>
                <w:szCs w:val="22"/>
                <w:rPrChange w:id="902" w:author="Vitor Almeida" w:date="2019-01-17T16:49:00Z">
                  <w:rPr>
                    <w:rFonts w:eastAsia="Times New Roman" w:cstheme="minorHAnsi"/>
                  </w:rPr>
                </w:rPrChange>
              </w:rPr>
              <w:t xml:space="preserve"> .252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903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904" w:author="Vitor Almeida" w:date="2019-01-17T17:16:00Z">
                <w:pPr/>
              </w:pPrChange>
            </w:pPr>
            <w:proofErr w:type="gramStart"/>
            <w:r w:rsidRPr="00A721D7">
              <w:rPr>
                <w:rFonts w:asciiTheme="minorHAnsi" w:eastAsia="Times New Roman" w:hAnsiTheme="minorHAnsi" w:cstheme="minorHAnsi"/>
                <w:szCs w:val="22"/>
                <w:rPrChange w:id="905" w:author="Vitor Almeida" w:date="2019-01-17T16:49:00Z">
                  <w:rPr>
                    <w:rFonts w:eastAsia="Times New Roman" w:cstheme="minorHAnsi"/>
                  </w:rPr>
                </w:rPrChange>
              </w:rPr>
              <w:t>e1</w:t>
            </w:r>
            <w:proofErr w:type="gramEnd"/>
            <w:r w:rsidRPr="00A721D7">
              <w:rPr>
                <w:rFonts w:asciiTheme="minorHAnsi" w:eastAsia="Times New Roman" w:hAnsiTheme="minorHAnsi" w:cstheme="minorHAnsi"/>
                <w:szCs w:val="22"/>
                <w:rPrChange w:id="906" w:author="Vitor Almeida" w:date="2019-01-17T16:49:00Z">
                  <w:rPr>
                    <w:rFonts w:eastAsia="Times New Roman" w:cstheme="minorHAnsi"/>
                  </w:rPr>
                </w:rPrChange>
              </w:rPr>
              <w:t xml:space="preserve"> .252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907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908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szCs w:val="22"/>
                <w:rPrChange w:id="909" w:author="Vitor Almeida" w:date="2019-01-17T16:49:00Z">
                  <w:rPr>
                    <w:rFonts w:eastAsia="Times New Roman" w:cstheme="minorHAnsi"/>
                  </w:rPr>
                </w:rPrChange>
              </w:rPr>
              <w:t>0</w:t>
            </w:r>
          </w:p>
        </w:tc>
      </w:tr>
      <w:tr w:rsidR="00663DA2" w:rsidRPr="00A721D7" w:rsidTr="00500286">
        <w:trPr>
          <w:jc w:val="center"/>
          <w:hidden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910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911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12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N</w:t>
            </w:r>
            <w:r w:rsidR="00D520D2"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13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914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915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16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/24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917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918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19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r3.e0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920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921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22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e1 .252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923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924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25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50</w:t>
            </w:r>
          </w:p>
        </w:tc>
      </w:tr>
      <w:tr w:rsidR="00663DA2" w:rsidRPr="00A721D7" w:rsidTr="00500286">
        <w:trPr>
          <w:jc w:val="center"/>
          <w:hidden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926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927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28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N6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929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930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31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/28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932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933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34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r0.e1 .250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935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936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37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e0 .252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938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939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40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120</w:t>
            </w:r>
          </w:p>
        </w:tc>
      </w:tr>
      <w:tr w:rsidR="00663DA2" w:rsidRPr="00A721D7" w:rsidTr="00500286">
        <w:trPr>
          <w:jc w:val="center"/>
          <w:hidden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941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942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43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N7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944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945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46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/28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947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948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49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r0.e1 .250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950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951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52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e0 .252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szCs w:val="22"/>
                <w:rPrChange w:id="953" w:author="Vitor Almeida" w:date="2019-01-17T16:49:00Z">
                  <w:rPr>
                    <w:rFonts w:eastAsia="Times New Roman" w:cstheme="minorHAnsi"/>
                  </w:rPr>
                </w:rPrChange>
              </w:rPr>
              <w:pPrChange w:id="954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55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125</w:t>
            </w:r>
          </w:p>
        </w:tc>
      </w:tr>
      <w:tr w:rsidR="00663DA2" w:rsidRPr="00A721D7" w:rsidTr="00500286">
        <w:trPr>
          <w:jc w:val="center"/>
          <w:hidden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56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pPrChange w:id="957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58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1</w:t>
            </w:r>
            <w:r w:rsidR="00D520D2"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59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0</w:t>
            </w: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60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0.110.0.0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61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pPrChange w:id="962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63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/16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64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pPrChange w:id="965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66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r0.e1 .250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67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pPrChange w:id="968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69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e0 .252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keepNext/>
              <w:keepLines/>
              <w:suppressLineNumbers/>
              <w:suppressAutoHyphens/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70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pPrChange w:id="971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72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25+X</w:t>
            </w:r>
          </w:p>
        </w:tc>
      </w:tr>
      <w:tr w:rsidR="00663DA2" w:rsidRPr="00A721D7" w:rsidTr="00500286">
        <w:trPr>
          <w:jc w:val="center"/>
          <w:hidden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73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pPrChange w:id="974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75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1</w:t>
            </w:r>
            <w:r w:rsidR="00D520D2"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76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0</w:t>
            </w: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77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0.1</w:t>
            </w:r>
            <w:r w:rsidR="00D520D2"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78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2</w:t>
            </w: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79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0.0.0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80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pPrChange w:id="981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82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/</w:t>
            </w:r>
            <w:r w:rsidR="00D520D2"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83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1</w:t>
            </w: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84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6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85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pPrChange w:id="986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87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r0.e1 .250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88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pPrChange w:id="989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90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e0 .252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DA2" w:rsidRPr="00A721D7" w:rsidRDefault="00663DA2" w:rsidP="00A840DB">
            <w:pPr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91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pPrChange w:id="992" w:author="Vitor Almeida" w:date="2019-01-17T17:16:00Z">
                <w:pPr/>
              </w:pPrChange>
            </w:pPr>
            <w:r w:rsidRPr="00A721D7">
              <w:rPr>
                <w:rFonts w:asciiTheme="minorHAnsi" w:eastAsia="Times New Roman" w:hAnsiTheme="minorHAnsi" w:cstheme="minorHAnsi"/>
                <w:vanish/>
                <w:color w:val="FF0000"/>
                <w:szCs w:val="22"/>
                <w:rPrChange w:id="993" w:author="Vitor Almeida" w:date="2019-01-17T16:49:00Z">
                  <w:rPr>
                    <w:rFonts w:eastAsia="Times New Roman" w:cstheme="minorHAnsi"/>
                    <w:vanish/>
                    <w:color w:val="FF0000"/>
                  </w:rPr>
                </w:rPrChange>
              </w:rPr>
              <w:t>25+X</w:t>
            </w:r>
          </w:p>
        </w:tc>
      </w:tr>
    </w:tbl>
    <w:p w:rsidR="00663DA2" w:rsidRPr="00A721D7" w:rsidRDefault="00663DA2" w:rsidP="0015699B">
      <w:pPr>
        <w:pStyle w:val="Hipotese"/>
        <w:numPr>
          <w:ilvl w:val="0"/>
          <w:numId w:val="0"/>
        </w:numPr>
        <w:spacing w:before="80" w:after="80"/>
        <w:rPr>
          <w:rFonts w:asciiTheme="minorHAnsi" w:hAnsiTheme="minorHAnsi" w:cstheme="minorHAnsi"/>
          <w:szCs w:val="22"/>
          <w:rPrChange w:id="994" w:author="Vitor Almeida" w:date="2019-01-17T16:49:00Z">
            <w:rPr/>
          </w:rPrChange>
        </w:rPr>
      </w:pPr>
    </w:p>
    <w:p w:rsidR="009D5131" w:rsidRPr="00A721D7" w:rsidRDefault="009D5131" w:rsidP="00923A91">
      <w:pPr>
        <w:pStyle w:val="Pergunta"/>
        <w:ind w:left="426"/>
        <w:rPr>
          <w:rFonts w:asciiTheme="minorHAnsi" w:hAnsiTheme="minorHAnsi" w:cstheme="minorHAnsi"/>
          <w:szCs w:val="22"/>
          <w:rPrChange w:id="995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996" w:author="Vitor Almeida" w:date="2019-01-17T16:49:00Z">
            <w:rPr/>
          </w:rPrChange>
        </w:rPr>
        <w:t xml:space="preserve">Os </w:t>
      </w:r>
      <w:proofErr w:type="spellStart"/>
      <w:r w:rsidRPr="00A721D7">
        <w:rPr>
          <w:rFonts w:asciiTheme="minorHAnsi" w:hAnsiTheme="minorHAnsi" w:cstheme="minorHAnsi"/>
          <w:i/>
          <w:szCs w:val="22"/>
          <w:rPrChange w:id="997" w:author="Vitor Almeida" w:date="2019-01-17T16:49:00Z">
            <w:rPr>
              <w:i/>
            </w:rPr>
          </w:rPrChange>
        </w:rPr>
        <w:t>Summay</w:t>
      </w:r>
      <w:proofErr w:type="spellEnd"/>
      <w:r w:rsidRPr="00A721D7">
        <w:rPr>
          <w:rFonts w:asciiTheme="minorHAnsi" w:hAnsiTheme="minorHAnsi" w:cstheme="minorHAnsi"/>
          <w:i/>
          <w:szCs w:val="22"/>
          <w:rPrChange w:id="998" w:author="Vitor Almeida" w:date="2019-01-17T16:49:00Z">
            <w:rPr>
              <w:i/>
            </w:rPr>
          </w:rPrChange>
        </w:rPr>
        <w:t>-LSA</w:t>
      </w:r>
      <w:r w:rsidRPr="00A721D7">
        <w:rPr>
          <w:rFonts w:asciiTheme="minorHAnsi" w:hAnsiTheme="minorHAnsi" w:cstheme="minorHAnsi"/>
          <w:szCs w:val="22"/>
          <w:rPrChange w:id="999" w:author="Vitor Almeida" w:date="2019-01-17T16:49:00Z">
            <w:rPr/>
          </w:rPrChange>
        </w:rPr>
        <w:t xml:space="preserve"> (tipo 3) em OSPF indicam:</w:t>
      </w:r>
    </w:p>
    <w:p w:rsidR="00A840DB" w:rsidRPr="00ED2201" w:rsidRDefault="00A840DB" w:rsidP="00A840DB">
      <w:pPr>
        <w:pStyle w:val="Hipotese"/>
        <w:rPr>
          <w:moveTo w:id="1000" w:author="Vitor Almeida" w:date="2019-01-17T17:17:00Z"/>
          <w:rFonts w:asciiTheme="minorHAnsi" w:hAnsiTheme="minorHAnsi" w:cstheme="minorHAnsi"/>
          <w:szCs w:val="22"/>
        </w:rPr>
      </w:pPr>
      <w:moveToRangeStart w:id="1001" w:author="Vitor Almeida" w:date="2019-01-17T17:17:00Z" w:name="move535508770"/>
      <w:moveTo w:id="1002" w:author="Vitor Almeida" w:date="2019-01-17T17:17:00Z">
        <w:r w:rsidRPr="00ED2201">
          <w:rPr>
            <w:rFonts w:asciiTheme="minorHAnsi" w:hAnsiTheme="minorHAnsi" w:cstheme="minorHAnsi"/>
            <w:szCs w:val="22"/>
          </w:rPr>
          <w:t xml:space="preserve">As redes das áreas vizinhas </w:t>
        </w:r>
        <w:r w:rsidRPr="00ED2201">
          <w:rPr>
            <w:rFonts w:asciiTheme="minorHAnsi" w:hAnsiTheme="minorHAnsi" w:cstheme="minorHAnsi"/>
            <w:vanish/>
            <w:color w:val="FF0000"/>
            <w:szCs w:val="22"/>
          </w:rPr>
          <w:t>#</w:t>
        </w:r>
      </w:moveTo>
    </w:p>
    <w:p w:rsidR="00A840DB" w:rsidRPr="00ED2201" w:rsidRDefault="00A840DB" w:rsidP="00A840DB">
      <w:pPr>
        <w:pStyle w:val="Hipotese"/>
        <w:rPr>
          <w:moveTo w:id="1003" w:author="Vitor Almeida" w:date="2019-01-17T17:17:00Z"/>
          <w:rFonts w:asciiTheme="minorHAnsi" w:hAnsiTheme="minorHAnsi" w:cstheme="minorHAnsi"/>
          <w:szCs w:val="22"/>
        </w:rPr>
      </w:pPr>
      <w:moveTo w:id="1004" w:author="Vitor Almeida" w:date="2019-01-17T17:17:00Z">
        <w:r w:rsidRPr="00ED2201">
          <w:rPr>
            <w:rFonts w:asciiTheme="minorHAnsi" w:hAnsiTheme="minorHAnsi" w:cstheme="minorHAnsi"/>
            <w:szCs w:val="22"/>
          </w:rPr>
          <w:t>Os ASBR do sistema autónomo</w:t>
        </w:r>
      </w:moveTo>
    </w:p>
    <w:moveToRangeEnd w:id="1001"/>
    <w:p w:rsidR="009D5131" w:rsidRPr="00A721D7" w:rsidRDefault="009D5131" w:rsidP="0015699B">
      <w:pPr>
        <w:pStyle w:val="Hipotese"/>
        <w:rPr>
          <w:rFonts w:asciiTheme="minorHAnsi" w:hAnsiTheme="minorHAnsi" w:cstheme="minorHAnsi"/>
          <w:szCs w:val="22"/>
          <w:rPrChange w:id="1005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006" w:author="Vitor Almeida" w:date="2019-01-17T16:49:00Z">
            <w:rPr/>
          </w:rPrChange>
        </w:rPr>
        <w:t xml:space="preserve">As redes que estão </w:t>
      </w:r>
      <w:r w:rsidR="00C63A6D" w:rsidRPr="00A721D7">
        <w:rPr>
          <w:rFonts w:asciiTheme="minorHAnsi" w:hAnsiTheme="minorHAnsi" w:cstheme="minorHAnsi"/>
          <w:szCs w:val="22"/>
          <w:rPrChange w:id="1007" w:author="Vitor Almeida" w:date="2019-01-17T16:49:00Z">
            <w:rPr/>
          </w:rPrChange>
        </w:rPr>
        <w:t>em áreas com ASBR</w:t>
      </w:r>
    </w:p>
    <w:p w:rsidR="009D5131" w:rsidRPr="00A721D7" w:rsidDel="00A840DB" w:rsidRDefault="009D5131" w:rsidP="0015699B">
      <w:pPr>
        <w:pStyle w:val="Hipotese"/>
        <w:rPr>
          <w:moveFrom w:id="1008" w:author="Vitor Almeida" w:date="2019-01-17T17:17:00Z"/>
          <w:rFonts w:asciiTheme="minorHAnsi" w:hAnsiTheme="minorHAnsi" w:cstheme="minorHAnsi"/>
          <w:szCs w:val="22"/>
          <w:rPrChange w:id="1009" w:author="Vitor Almeida" w:date="2019-01-17T16:49:00Z">
            <w:rPr>
              <w:moveFrom w:id="1010" w:author="Vitor Almeida" w:date="2019-01-17T17:17:00Z"/>
            </w:rPr>
          </w:rPrChange>
        </w:rPr>
      </w:pPr>
      <w:moveFromRangeStart w:id="1011" w:author="Vitor Almeida" w:date="2019-01-17T17:17:00Z" w:name="move535508770"/>
      <w:moveFrom w:id="1012" w:author="Vitor Almeida" w:date="2019-01-17T17:17:00Z">
        <w:r w:rsidRPr="00A721D7" w:rsidDel="00A840DB">
          <w:rPr>
            <w:rFonts w:asciiTheme="minorHAnsi" w:hAnsiTheme="minorHAnsi" w:cstheme="minorHAnsi"/>
            <w:szCs w:val="22"/>
            <w:rPrChange w:id="1013" w:author="Vitor Almeida" w:date="2019-01-17T16:49:00Z">
              <w:rPr/>
            </w:rPrChange>
          </w:rPr>
          <w:t xml:space="preserve">As redes das áreas vizinhas </w:t>
        </w:r>
        <w:r w:rsidRPr="00A721D7" w:rsidDel="00A840DB">
          <w:rPr>
            <w:rFonts w:asciiTheme="minorHAnsi" w:hAnsiTheme="minorHAnsi" w:cstheme="minorHAnsi"/>
            <w:vanish/>
            <w:color w:val="FF0000"/>
            <w:szCs w:val="22"/>
            <w:rPrChange w:id="1014" w:author="Vitor Almeida" w:date="2019-01-17T16:49:00Z">
              <w:rPr>
                <w:vanish/>
                <w:color w:val="FF0000"/>
              </w:rPr>
            </w:rPrChange>
          </w:rPr>
          <w:t>#</w:t>
        </w:r>
      </w:moveFrom>
    </w:p>
    <w:p w:rsidR="009D5131" w:rsidRPr="00A721D7" w:rsidDel="00A840DB" w:rsidRDefault="009D5131" w:rsidP="0015699B">
      <w:pPr>
        <w:pStyle w:val="Hipotese"/>
        <w:rPr>
          <w:moveFrom w:id="1015" w:author="Vitor Almeida" w:date="2019-01-17T17:17:00Z"/>
          <w:rFonts w:asciiTheme="minorHAnsi" w:hAnsiTheme="minorHAnsi" w:cstheme="minorHAnsi"/>
          <w:szCs w:val="22"/>
          <w:rPrChange w:id="1016" w:author="Vitor Almeida" w:date="2019-01-17T16:49:00Z">
            <w:rPr>
              <w:moveFrom w:id="1017" w:author="Vitor Almeida" w:date="2019-01-17T17:17:00Z"/>
            </w:rPr>
          </w:rPrChange>
        </w:rPr>
      </w:pPr>
      <w:moveFrom w:id="1018" w:author="Vitor Almeida" w:date="2019-01-17T17:17:00Z">
        <w:r w:rsidRPr="00A721D7" w:rsidDel="00A840DB">
          <w:rPr>
            <w:rFonts w:asciiTheme="minorHAnsi" w:hAnsiTheme="minorHAnsi" w:cstheme="minorHAnsi"/>
            <w:szCs w:val="22"/>
            <w:rPrChange w:id="1019" w:author="Vitor Almeida" w:date="2019-01-17T16:49:00Z">
              <w:rPr/>
            </w:rPrChange>
          </w:rPr>
          <w:t xml:space="preserve">Os ASBR </w:t>
        </w:r>
        <w:r w:rsidR="00C63A6D" w:rsidRPr="00A721D7" w:rsidDel="00A840DB">
          <w:rPr>
            <w:rFonts w:asciiTheme="minorHAnsi" w:hAnsiTheme="minorHAnsi" w:cstheme="minorHAnsi"/>
            <w:szCs w:val="22"/>
            <w:rPrChange w:id="1020" w:author="Vitor Almeida" w:date="2019-01-17T16:49:00Z">
              <w:rPr/>
            </w:rPrChange>
          </w:rPr>
          <w:t>do sistema autónomo</w:t>
        </w:r>
      </w:moveFrom>
    </w:p>
    <w:moveFromRangeEnd w:id="1011"/>
    <w:p w:rsidR="009D5131" w:rsidRPr="00A721D7" w:rsidRDefault="00C63A6D" w:rsidP="0015699B">
      <w:pPr>
        <w:pStyle w:val="Hipotese"/>
        <w:rPr>
          <w:rFonts w:asciiTheme="minorHAnsi" w:hAnsiTheme="minorHAnsi" w:cstheme="minorHAnsi"/>
          <w:szCs w:val="22"/>
          <w:rPrChange w:id="1021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022" w:author="Vitor Almeida" w:date="2019-01-17T16:49:00Z">
            <w:rPr/>
          </w:rPrChange>
        </w:rPr>
        <w:t>As redes sumarizadas do sistema autónomo</w:t>
      </w:r>
    </w:p>
    <w:p w:rsidR="009D5131" w:rsidRPr="00A721D7" w:rsidRDefault="00C63A6D" w:rsidP="00923A91">
      <w:pPr>
        <w:pStyle w:val="Pergunta"/>
        <w:ind w:left="426"/>
        <w:rPr>
          <w:rFonts w:asciiTheme="minorHAnsi" w:hAnsiTheme="minorHAnsi" w:cstheme="minorHAnsi"/>
          <w:szCs w:val="22"/>
          <w:rPrChange w:id="1023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024" w:author="Vitor Almeida" w:date="2019-01-17T16:49:00Z">
            <w:rPr/>
          </w:rPrChange>
        </w:rPr>
        <w:t>Considerando o OSPF</w:t>
      </w:r>
      <w:r w:rsidR="009D5131" w:rsidRPr="00A721D7">
        <w:rPr>
          <w:rFonts w:asciiTheme="minorHAnsi" w:hAnsiTheme="minorHAnsi" w:cstheme="minorHAnsi"/>
          <w:szCs w:val="22"/>
          <w:rPrChange w:id="1025" w:author="Vitor Almeida" w:date="2019-01-17T16:49:00Z">
            <w:rPr/>
          </w:rPrChange>
        </w:rPr>
        <w:t>:</w:t>
      </w:r>
    </w:p>
    <w:p w:rsidR="00A840DB" w:rsidRPr="004E537D" w:rsidRDefault="00A840DB" w:rsidP="00A840DB">
      <w:pPr>
        <w:pStyle w:val="Hipotese"/>
        <w:rPr>
          <w:moveTo w:id="1026" w:author="Vitor Almeida" w:date="2019-01-17T17:17:00Z"/>
          <w:rFonts w:asciiTheme="minorHAnsi" w:hAnsiTheme="minorHAnsi" w:cstheme="minorHAnsi"/>
          <w:szCs w:val="22"/>
        </w:rPr>
      </w:pPr>
      <w:moveToRangeStart w:id="1027" w:author="Vitor Almeida" w:date="2019-01-17T17:17:00Z" w:name="move535508798"/>
      <w:moveTo w:id="1028" w:author="Vitor Almeida" w:date="2019-01-17T17:17:00Z">
        <w:r w:rsidRPr="004E537D">
          <w:rPr>
            <w:rFonts w:asciiTheme="minorHAnsi" w:hAnsiTheme="minorHAnsi" w:cstheme="minorHAnsi"/>
            <w:szCs w:val="22"/>
          </w:rPr>
          <w:t xml:space="preserve">Os </w:t>
        </w:r>
        <w:proofErr w:type="gramStart"/>
        <w:r w:rsidRPr="004E537D">
          <w:rPr>
            <w:rFonts w:asciiTheme="minorHAnsi" w:hAnsiTheme="minorHAnsi" w:cstheme="minorHAnsi"/>
            <w:i/>
            <w:szCs w:val="22"/>
          </w:rPr>
          <w:t>routers</w:t>
        </w:r>
        <w:proofErr w:type="gramEnd"/>
        <w:r w:rsidRPr="004E537D">
          <w:rPr>
            <w:rFonts w:asciiTheme="minorHAnsi" w:hAnsiTheme="minorHAnsi" w:cstheme="minorHAnsi"/>
            <w:szCs w:val="22"/>
          </w:rPr>
          <w:t xml:space="preserve"> ASBR não </w:t>
        </w:r>
        <w:del w:id="1029" w:author="Vitor Almeida" w:date="2019-01-17T17:18:00Z">
          <w:r w:rsidRPr="004E537D" w:rsidDel="00EB653A">
            <w:rPr>
              <w:rFonts w:asciiTheme="minorHAnsi" w:hAnsiTheme="minorHAnsi" w:cstheme="minorHAnsi"/>
              <w:szCs w:val="22"/>
            </w:rPr>
            <w:delText>têm</w:delText>
          </w:r>
        </w:del>
      </w:moveTo>
      <w:ins w:id="1030" w:author="Vitor Almeida" w:date="2019-01-17T17:18:00Z">
        <w:r w:rsidR="00EB653A">
          <w:rPr>
            <w:rFonts w:asciiTheme="minorHAnsi" w:hAnsiTheme="minorHAnsi" w:cstheme="minorHAnsi"/>
            <w:szCs w:val="22"/>
          </w:rPr>
          <w:t>geram</w:t>
        </w:r>
      </w:ins>
      <w:moveTo w:id="1031" w:author="Vitor Almeida" w:date="2019-01-17T17:17:00Z">
        <w:r w:rsidRPr="004E537D">
          <w:rPr>
            <w:rFonts w:asciiTheme="minorHAnsi" w:hAnsiTheme="minorHAnsi" w:cstheme="minorHAnsi"/>
            <w:szCs w:val="22"/>
          </w:rPr>
          <w:t xml:space="preserve"> LSA do tipo 3</w:t>
        </w:r>
      </w:moveTo>
    </w:p>
    <w:p w:rsidR="00A840DB" w:rsidRPr="00D20342" w:rsidRDefault="00A840DB" w:rsidP="00A840DB">
      <w:pPr>
        <w:pStyle w:val="Hipotese"/>
        <w:rPr>
          <w:moveTo w:id="1032" w:author="Vitor Almeida" w:date="2019-01-17T17:17:00Z"/>
          <w:rFonts w:asciiTheme="minorHAnsi" w:hAnsiTheme="minorHAnsi" w:cstheme="minorHAnsi"/>
          <w:szCs w:val="22"/>
        </w:rPr>
      </w:pPr>
      <w:moveToRangeStart w:id="1033" w:author="Vitor Almeida" w:date="2019-01-17T17:17:00Z" w:name="move535508804"/>
      <w:moveToRangeEnd w:id="1027"/>
      <w:moveTo w:id="1034" w:author="Vitor Almeida" w:date="2019-01-17T17:17:00Z">
        <w:r w:rsidRPr="00D20342">
          <w:rPr>
            <w:rFonts w:asciiTheme="minorHAnsi" w:hAnsiTheme="minorHAnsi" w:cstheme="minorHAnsi"/>
            <w:szCs w:val="22"/>
          </w:rPr>
          <w:t xml:space="preserve">As </w:t>
        </w:r>
      </w:moveTo>
      <w:ins w:id="1035" w:author="Vitor Almeida" w:date="2019-01-17T17:18:00Z">
        <w:r w:rsidR="00EB653A">
          <w:rPr>
            <w:rFonts w:asciiTheme="minorHAnsi" w:hAnsiTheme="minorHAnsi" w:cstheme="minorHAnsi"/>
            <w:szCs w:val="22"/>
          </w:rPr>
          <w:t xml:space="preserve">LSDB dos </w:t>
        </w:r>
        <w:proofErr w:type="gramStart"/>
        <w:r w:rsidR="00EB653A" w:rsidRPr="00EB653A">
          <w:rPr>
            <w:rFonts w:asciiTheme="minorHAnsi" w:hAnsiTheme="minorHAnsi" w:cstheme="minorHAnsi"/>
            <w:i/>
            <w:szCs w:val="22"/>
            <w:rPrChange w:id="1036" w:author="Vitor Almeida" w:date="2019-01-17T17:19:00Z">
              <w:rPr>
                <w:rFonts w:asciiTheme="minorHAnsi" w:hAnsiTheme="minorHAnsi" w:cstheme="minorHAnsi"/>
                <w:szCs w:val="22"/>
              </w:rPr>
            </w:rPrChange>
          </w:rPr>
          <w:t>routers</w:t>
        </w:r>
        <w:proofErr w:type="gramEnd"/>
        <w:r w:rsidR="00EB653A">
          <w:rPr>
            <w:rFonts w:asciiTheme="minorHAnsi" w:hAnsiTheme="minorHAnsi" w:cstheme="minorHAnsi"/>
            <w:szCs w:val="22"/>
          </w:rPr>
          <w:t xml:space="preserve"> de uma </w:t>
        </w:r>
      </w:ins>
      <w:ins w:id="1037" w:author="Vitor Almeida" w:date="2019-01-17T17:19:00Z">
        <w:r w:rsidR="00EB653A">
          <w:rPr>
            <w:rFonts w:asciiTheme="minorHAnsi" w:hAnsiTheme="minorHAnsi" w:cstheme="minorHAnsi"/>
            <w:szCs w:val="22"/>
          </w:rPr>
          <w:t xml:space="preserve">área </w:t>
        </w:r>
        <w:proofErr w:type="spellStart"/>
        <w:r w:rsidR="00EB653A" w:rsidRPr="00EB653A">
          <w:rPr>
            <w:rFonts w:asciiTheme="minorHAnsi" w:hAnsiTheme="minorHAnsi" w:cstheme="minorHAnsi"/>
            <w:i/>
            <w:szCs w:val="22"/>
            <w:rPrChange w:id="1038" w:author="Vitor Almeida" w:date="2019-01-17T17:19:00Z">
              <w:rPr>
                <w:rFonts w:asciiTheme="minorHAnsi" w:hAnsiTheme="minorHAnsi" w:cstheme="minorHAnsi"/>
                <w:szCs w:val="22"/>
              </w:rPr>
            </w:rPrChange>
          </w:rPr>
          <w:t>stub</w:t>
        </w:r>
        <w:proofErr w:type="spellEnd"/>
        <w:r w:rsidR="00EB653A">
          <w:rPr>
            <w:rFonts w:asciiTheme="minorHAnsi" w:hAnsiTheme="minorHAnsi" w:cstheme="minorHAnsi"/>
            <w:szCs w:val="22"/>
          </w:rPr>
          <w:t xml:space="preserve"> são todos iguais entre si</w:t>
        </w:r>
      </w:ins>
      <w:ins w:id="1039" w:author="Vitor Almeida" w:date="2019-01-17T17:20:00Z">
        <w:r w:rsidR="00EB653A" w:rsidRPr="000A7932">
          <w:rPr>
            <w:rFonts w:asciiTheme="minorHAnsi" w:hAnsiTheme="minorHAnsi" w:cstheme="minorHAnsi"/>
            <w:szCs w:val="22"/>
          </w:rPr>
          <w:t xml:space="preserve"> </w:t>
        </w:r>
        <w:r w:rsidR="00EB653A" w:rsidRPr="000A7932">
          <w:rPr>
            <w:rFonts w:asciiTheme="minorHAnsi" w:hAnsiTheme="minorHAnsi" w:cstheme="minorHAnsi"/>
            <w:vanish/>
            <w:color w:val="FF0000"/>
            <w:szCs w:val="22"/>
          </w:rPr>
          <w:t>#</w:t>
        </w:r>
      </w:ins>
      <w:moveTo w:id="1040" w:author="Vitor Almeida" w:date="2019-01-17T17:17:00Z">
        <w:del w:id="1041" w:author="Vitor Almeida" w:date="2019-01-17T17:19:00Z">
          <w:r w:rsidRPr="00D20342" w:rsidDel="00EB653A">
            <w:rPr>
              <w:rFonts w:asciiTheme="minorHAnsi" w:hAnsiTheme="minorHAnsi" w:cstheme="minorHAnsi"/>
              <w:szCs w:val="22"/>
            </w:rPr>
            <w:delText>redes BMA existentes na área não têm LSA do tipo 3</w:delText>
          </w:r>
        </w:del>
      </w:moveTo>
    </w:p>
    <w:p w:rsidR="00A840DB" w:rsidRPr="000A7932" w:rsidRDefault="00A840DB" w:rsidP="00A840DB">
      <w:pPr>
        <w:pStyle w:val="Hipotese"/>
        <w:rPr>
          <w:moveTo w:id="1042" w:author="Vitor Almeida" w:date="2019-01-17T17:18:00Z"/>
          <w:rFonts w:asciiTheme="minorHAnsi" w:hAnsiTheme="minorHAnsi" w:cstheme="minorHAnsi"/>
          <w:szCs w:val="22"/>
        </w:rPr>
      </w:pPr>
      <w:moveToRangeStart w:id="1043" w:author="Vitor Almeida" w:date="2019-01-17T17:18:00Z" w:name="move535508809"/>
      <w:moveToRangeEnd w:id="1033"/>
      <w:moveTo w:id="1044" w:author="Vitor Almeida" w:date="2019-01-17T17:18:00Z">
        <w:r w:rsidRPr="000A7932">
          <w:rPr>
            <w:rFonts w:asciiTheme="minorHAnsi" w:hAnsiTheme="minorHAnsi" w:cstheme="minorHAnsi"/>
            <w:szCs w:val="22"/>
          </w:rPr>
          <w:t xml:space="preserve">O número de LSA do tipo 3 é igual para todos os </w:t>
        </w:r>
        <w:proofErr w:type="gramStart"/>
        <w:r w:rsidRPr="000A7932">
          <w:rPr>
            <w:rFonts w:asciiTheme="minorHAnsi" w:hAnsiTheme="minorHAnsi" w:cstheme="minorHAnsi"/>
            <w:i/>
            <w:szCs w:val="22"/>
          </w:rPr>
          <w:t>routers</w:t>
        </w:r>
        <w:proofErr w:type="gramEnd"/>
        <w:r w:rsidRPr="000A7932">
          <w:rPr>
            <w:rFonts w:asciiTheme="minorHAnsi" w:hAnsiTheme="minorHAnsi" w:cstheme="minorHAnsi"/>
            <w:szCs w:val="22"/>
          </w:rPr>
          <w:t xml:space="preserve"> de uma área </w:t>
        </w:r>
        <w:r w:rsidRPr="000A7932">
          <w:rPr>
            <w:rFonts w:asciiTheme="minorHAnsi" w:hAnsiTheme="minorHAnsi" w:cstheme="minorHAnsi"/>
            <w:vanish/>
            <w:color w:val="FF0000"/>
            <w:szCs w:val="22"/>
          </w:rPr>
          <w:t>#</w:t>
        </w:r>
      </w:moveTo>
    </w:p>
    <w:moveToRangeEnd w:id="1043"/>
    <w:p w:rsidR="009D5131" w:rsidRPr="00A721D7" w:rsidRDefault="00EB653A" w:rsidP="0015699B">
      <w:pPr>
        <w:pStyle w:val="Hipotese"/>
        <w:rPr>
          <w:rFonts w:asciiTheme="minorHAnsi" w:hAnsiTheme="minorHAnsi" w:cstheme="minorHAnsi"/>
          <w:szCs w:val="22"/>
          <w:rPrChange w:id="1045" w:author="Vitor Almeida" w:date="2019-01-17T16:49:00Z">
            <w:rPr/>
          </w:rPrChange>
        </w:rPr>
      </w:pPr>
      <w:ins w:id="1046" w:author="Vitor Almeida" w:date="2019-01-17T17:20:00Z">
        <w:r>
          <w:rPr>
            <w:rFonts w:asciiTheme="minorHAnsi" w:hAnsiTheme="minorHAnsi" w:cstheme="minorHAnsi"/>
            <w:szCs w:val="22"/>
          </w:rPr>
          <w:t xml:space="preserve">Podem existir </w:t>
        </w:r>
        <w:proofErr w:type="gramStart"/>
        <w:r w:rsidRPr="00EB653A">
          <w:rPr>
            <w:rFonts w:asciiTheme="minorHAnsi" w:hAnsiTheme="minorHAnsi" w:cstheme="minorHAnsi"/>
            <w:i/>
            <w:szCs w:val="22"/>
            <w:rPrChange w:id="1047" w:author="Vitor Almeida" w:date="2019-01-17T17:21:00Z">
              <w:rPr>
                <w:rFonts w:asciiTheme="minorHAnsi" w:hAnsiTheme="minorHAnsi" w:cstheme="minorHAnsi"/>
                <w:szCs w:val="22"/>
              </w:rPr>
            </w:rPrChange>
          </w:rPr>
          <w:t>routers</w:t>
        </w:r>
        <w:proofErr w:type="gramEnd"/>
        <w:r>
          <w:rPr>
            <w:rFonts w:asciiTheme="minorHAnsi" w:hAnsiTheme="minorHAnsi" w:cstheme="minorHAnsi"/>
            <w:szCs w:val="22"/>
          </w:rPr>
          <w:t xml:space="preserve"> que possu</w:t>
        </w:r>
      </w:ins>
      <w:ins w:id="1048" w:author="Vitor Almeida" w:date="2019-01-17T17:21:00Z">
        <w:r>
          <w:rPr>
            <w:rFonts w:asciiTheme="minorHAnsi" w:hAnsiTheme="minorHAnsi" w:cstheme="minorHAnsi"/>
            <w:szCs w:val="22"/>
          </w:rPr>
          <w:t>a</w:t>
        </w:r>
      </w:ins>
      <w:ins w:id="1049" w:author="Vitor Almeida" w:date="2019-01-17T17:20:00Z">
        <w:r>
          <w:rPr>
            <w:rFonts w:asciiTheme="minorHAnsi" w:hAnsiTheme="minorHAnsi" w:cstheme="minorHAnsi"/>
            <w:szCs w:val="22"/>
          </w:rPr>
          <w:t>m LSA 5 na sua LSDB e n</w:t>
        </w:r>
      </w:ins>
      <w:ins w:id="1050" w:author="Vitor Almeida" w:date="2019-01-17T17:21:00Z">
        <w:r>
          <w:rPr>
            <w:rFonts w:asciiTheme="minorHAnsi" w:hAnsiTheme="minorHAnsi" w:cstheme="minorHAnsi"/>
            <w:szCs w:val="22"/>
          </w:rPr>
          <w:t>ão possuam nenhum LSA 4</w:t>
        </w:r>
        <w:r w:rsidRPr="000A7932">
          <w:rPr>
            <w:rFonts w:asciiTheme="minorHAnsi" w:hAnsiTheme="minorHAnsi" w:cstheme="minorHAnsi"/>
            <w:szCs w:val="22"/>
          </w:rPr>
          <w:t xml:space="preserve"> </w:t>
        </w:r>
        <w:r w:rsidRPr="000A7932">
          <w:rPr>
            <w:rFonts w:asciiTheme="minorHAnsi" w:hAnsiTheme="minorHAnsi" w:cstheme="minorHAnsi"/>
            <w:vanish/>
            <w:color w:val="FF0000"/>
            <w:szCs w:val="22"/>
          </w:rPr>
          <w:t>#</w:t>
        </w:r>
      </w:ins>
      <w:del w:id="1051" w:author="Vitor Almeida" w:date="2019-01-17T17:21:00Z">
        <w:r w:rsidR="00C63A6D" w:rsidRPr="00A721D7" w:rsidDel="00EB653A">
          <w:rPr>
            <w:rFonts w:asciiTheme="minorHAnsi" w:hAnsiTheme="minorHAnsi" w:cstheme="minorHAnsi"/>
            <w:szCs w:val="22"/>
            <w:rPrChange w:id="1052" w:author="Vitor Almeida" w:date="2019-01-17T16:49:00Z">
              <w:rPr/>
            </w:rPrChange>
          </w:rPr>
          <w:delText xml:space="preserve">O número de LSA do tipo 3 pode ser diferente nos </w:delText>
        </w:r>
        <w:r w:rsidR="00C63A6D" w:rsidRPr="00A721D7" w:rsidDel="00EB653A">
          <w:rPr>
            <w:rFonts w:asciiTheme="minorHAnsi" w:hAnsiTheme="minorHAnsi" w:cstheme="minorHAnsi"/>
            <w:i/>
            <w:szCs w:val="22"/>
            <w:rPrChange w:id="1053" w:author="Vitor Almeida" w:date="2019-01-17T16:49:00Z">
              <w:rPr>
                <w:i/>
              </w:rPr>
            </w:rPrChange>
          </w:rPr>
          <w:delText>routers</w:delText>
        </w:r>
        <w:r w:rsidR="00C63A6D" w:rsidRPr="00A721D7" w:rsidDel="00EB653A">
          <w:rPr>
            <w:rFonts w:asciiTheme="minorHAnsi" w:hAnsiTheme="minorHAnsi" w:cstheme="minorHAnsi"/>
            <w:szCs w:val="22"/>
            <w:rPrChange w:id="1054" w:author="Vitor Almeida" w:date="2019-01-17T16:49:00Z">
              <w:rPr/>
            </w:rPrChange>
          </w:rPr>
          <w:delText xml:space="preserve"> de uma área</w:delText>
        </w:r>
      </w:del>
    </w:p>
    <w:p w:rsidR="009D5131" w:rsidRPr="00A721D7" w:rsidDel="00A840DB" w:rsidRDefault="00C63A6D" w:rsidP="0015699B">
      <w:pPr>
        <w:pStyle w:val="Hipotese"/>
        <w:rPr>
          <w:moveFrom w:id="1055" w:author="Vitor Almeida" w:date="2019-01-17T17:18:00Z"/>
          <w:rFonts w:asciiTheme="minorHAnsi" w:hAnsiTheme="minorHAnsi" w:cstheme="minorHAnsi"/>
          <w:szCs w:val="22"/>
          <w:rPrChange w:id="1056" w:author="Vitor Almeida" w:date="2019-01-17T16:49:00Z">
            <w:rPr>
              <w:moveFrom w:id="1057" w:author="Vitor Almeida" w:date="2019-01-17T17:18:00Z"/>
            </w:rPr>
          </w:rPrChange>
        </w:rPr>
      </w:pPr>
      <w:moveFromRangeStart w:id="1058" w:author="Vitor Almeida" w:date="2019-01-17T17:18:00Z" w:name="move535508809"/>
      <w:moveFrom w:id="1059" w:author="Vitor Almeida" w:date="2019-01-17T17:18:00Z">
        <w:r w:rsidRPr="00A721D7" w:rsidDel="00A840DB">
          <w:rPr>
            <w:rFonts w:asciiTheme="minorHAnsi" w:hAnsiTheme="minorHAnsi" w:cstheme="minorHAnsi"/>
            <w:szCs w:val="22"/>
            <w:rPrChange w:id="1060" w:author="Vitor Almeida" w:date="2019-01-17T16:49:00Z">
              <w:rPr/>
            </w:rPrChange>
          </w:rPr>
          <w:t xml:space="preserve">O número de LSA do tipo 3 é igual para todos os </w:t>
        </w:r>
        <w:r w:rsidRPr="00A721D7" w:rsidDel="00A840DB">
          <w:rPr>
            <w:rFonts w:asciiTheme="minorHAnsi" w:hAnsiTheme="minorHAnsi" w:cstheme="minorHAnsi"/>
            <w:i/>
            <w:szCs w:val="22"/>
            <w:rPrChange w:id="1061" w:author="Vitor Almeida" w:date="2019-01-17T16:49:00Z">
              <w:rPr>
                <w:i/>
              </w:rPr>
            </w:rPrChange>
          </w:rPr>
          <w:t>routers</w:t>
        </w:r>
        <w:r w:rsidRPr="00A721D7" w:rsidDel="00A840DB">
          <w:rPr>
            <w:rFonts w:asciiTheme="minorHAnsi" w:hAnsiTheme="minorHAnsi" w:cstheme="minorHAnsi"/>
            <w:szCs w:val="22"/>
            <w:rPrChange w:id="1062" w:author="Vitor Almeida" w:date="2019-01-17T16:49:00Z">
              <w:rPr/>
            </w:rPrChange>
          </w:rPr>
          <w:t xml:space="preserve"> de uma área</w:t>
        </w:r>
        <w:r w:rsidR="009D5131" w:rsidRPr="00A721D7" w:rsidDel="00A840DB">
          <w:rPr>
            <w:rFonts w:asciiTheme="minorHAnsi" w:hAnsiTheme="minorHAnsi" w:cstheme="minorHAnsi"/>
            <w:szCs w:val="22"/>
            <w:rPrChange w:id="1063" w:author="Vitor Almeida" w:date="2019-01-17T16:49:00Z">
              <w:rPr/>
            </w:rPrChange>
          </w:rPr>
          <w:t xml:space="preserve"> </w:t>
        </w:r>
        <w:r w:rsidR="009D5131" w:rsidRPr="00A721D7" w:rsidDel="00A840DB">
          <w:rPr>
            <w:rFonts w:asciiTheme="minorHAnsi" w:hAnsiTheme="minorHAnsi" w:cstheme="minorHAnsi"/>
            <w:vanish/>
            <w:color w:val="FF0000"/>
            <w:szCs w:val="22"/>
            <w:rPrChange w:id="1064" w:author="Vitor Almeida" w:date="2019-01-17T16:49:00Z">
              <w:rPr>
                <w:vanish/>
                <w:color w:val="FF0000"/>
              </w:rPr>
            </w:rPrChange>
          </w:rPr>
          <w:t>#</w:t>
        </w:r>
      </w:moveFrom>
    </w:p>
    <w:p w:rsidR="009D5131" w:rsidRPr="00A721D7" w:rsidDel="00A840DB" w:rsidRDefault="009D5131" w:rsidP="0015699B">
      <w:pPr>
        <w:pStyle w:val="Hipotese"/>
        <w:rPr>
          <w:moveFrom w:id="1065" w:author="Vitor Almeida" w:date="2019-01-17T17:17:00Z"/>
          <w:rFonts w:asciiTheme="minorHAnsi" w:hAnsiTheme="minorHAnsi" w:cstheme="minorHAnsi"/>
          <w:szCs w:val="22"/>
          <w:rPrChange w:id="1066" w:author="Vitor Almeida" w:date="2019-01-17T16:49:00Z">
            <w:rPr>
              <w:moveFrom w:id="1067" w:author="Vitor Almeida" w:date="2019-01-17T17:17:00Z"/>
            </w:rPr>
          </w:rPrChange>
        </w:rPr>
      </w:pPr>
      <w:moveFromRangeStart w:id="1068" w:author="Vitor Almeida" w:date="2019-01-17T17:17:00Z" w:name="move535508804"/>
      <w:moveFromRangeEnd w:id="1058"/>
      <w:moveFrom w:id="1069" w:author="Vitor Almeida" w:date="2019-01-17T17:17:00Z">
        <w:r w:rsidRPr="00A721D7" w:rsidDel="00A840DB">
          <w:rPr>
            <w:rFonts w:asciiTheme="minorHAnsi" w:hAnsiTheme="minorHAnsi" w:cstheme="minorHAnsi"/>
            <w:szCs w:val="22"/>
            <w:rPrChange w:id="1070" w:author="Vitor Almeida" w:date="2019-01-17T16:49:00Z">
              <w:rPr/>
            </w:rPrChange>
          </w:rPr>
          <w:t>As redes BMA existentes na área</w:t>
        </w:r>
        <w:r w:rsidR="00923A91" w:rsidRPr="00A721D7" w:rsidDel="00A840DB">
          <w:rPr>
            <w:rFonts w:asciiTheme="minorHAnsi" w:hAnsiTheme="minorHAnsi" w:cstheme="minorHAnsi"/>
            <w:szCs w:val="22"/>
            <w:rPrChange w:id="1071" w:author="Vitor Almeida" w:date="2019-01-17T16:49:00Z">
              <w:rPr/>
            </w:rPrChange>
          </w:rPr>
          <w:t xml:space="preserve"> não têm LSA do tipo 3</w:t>
        </w:r>
      </w:moveFrom>
    </w:p>
    <w:p w:rsidR="009D5131" w:rsidRPr="00A721D7" w:rsidDel="00A840DB" w:rsidRDefault="009D5131" w:rsidP="0015699B">
      <w:pPr>
        <w:pStyle w:val="Hipotese"/>
        <w:rPr>
          <w:moveFrom w:id="1072" w:author="Vitor Almeida" w:date="2019-01-17T17:17:00Z"/>
          <w:rFonts w:asciiTheme="minorHAnsi" w:hAnsiTheme="minorHAnsi" w:cstheme="minorHAnsi"/>
          <w:szCs w:val="22"/>
          <w:rPrChange w:id="1073" w:author="Vitor Almeida" w:date="2019-01-17T16:49:00Z">
            <w:rPr>
              <w:moveFrom w:id="1074" w:author="Vitor Almeida" w:date="2019-01-17T17:17:00Z"/>
            </w:rPr>
          </w:rPrChange>
        </w:rPr>
      </w:pPr>
      <w:moveFromRangeStart w:id="1075" w:author="Vitor Almeida" w:date="2019-01-17T17:17:00Z" w:name="move535508798"/>
      <w:moveFromRangeEnd w:id="1068"/>
      <w:moveFrom w:id="1076" w:author="Vitor Almeida" w:date="2019-01-17T17:17:00Z">
        <w:r w:rsidRPr="00A721D7" w:rsidDel="00A840DB">
          <w:rPr>
            <w:rFonts w:asciiTheme="minorHAnsi" w:hAnsiTheme="minorHAnsi" w:cstheme="minorHAnsi"/>
            <w:szCs w:val="22"/>
            <w:rPrChange w:id="1077" w:author="Vitor Almeida" w:date="2019-01-17T16:49:00Z">
              <w:rPr/>
            </w:rPrChange>
          </w:rPr>
          <w:t xml:space="preserve">Os </w:t>
        </w:r>
        <w:r w:rsidRPr="00A721D7" w:rsidDel="00A840DB">
          <w:rPr>
            <w:rFonts w:asciiTheme="minorHAnsi" w:hAnsiTheme="minorHAnsi" w:cstheme="minorHAnsi"/>
            <w:i/>
            <w:szCs w:val="22"/>
            <w:rPrChange w:id="1078" w:author="Vitor Almeida" w:date="2019-01-17T16:49:00Z">
              <w:rPr>
                <w:i/>
              </w:rPr>
            </w:rPrChange>
          </w:rPr>
          <w:t>routers</w:t>
        </w:r>
        <w:r w:rsidRPr="00A721D7" w:rsidDel="00A840DB">
          <w:rPr>
            <w:rFonts w:asciiTheme="minorHAnsi" w:hAnsiTheme="minorHAnsi" w:cstheme="minorHAnsi"/>
            <w:szCs w:val="22"/>
            <w:rPrChange w:id="1079" w:author="Vitor Almeida" w:date="2019-01-17T16:49:00Z">
              <w:rPr/>
            </w:rPrChange>
          </w:rPr>
          <w:t xml:space="preserve"> ASBR </w:t>
        </w:r>
        <w:r w:rsidR="00C63A6D" w:rsidRPr="00A721D7" w:rsidDel="00A840DB">
          <w:rPr>
            <w:rFonts w:asciiTheme="minorHAnsi" w:hAnsiTheme="minorHAnsi" w:cstheme="minorHAnsi"/>
            <w:szCs w:val="22"/>
            <w:rPrChange w:id="1080" w:author="Vitor Almeida" w:date="2019-01-17T16:49:00Z">
              <w:rPr/>
            </w:rPrChange>
          </w:rPr>
          <w:t>não têm LSA do tipo 3</w:t>
        </w:r>
      </w:moveFrom>
    </w:p>
    <w:moveFromRangeEnd w:id="1075"/>
    <w:p w:rsidR="009D5131" w:rsidRPr="00A721D7" w:rsidRDefault="009D5131" w:rsidP="00923A91">
      <w:pPr>
        <w:pStyle w:val="Pergunta"/>
        <w:ind w:left="426"/>
        <w:rPr>
          <w:rFonts w:asciiTheme="minorHAnsi" w:hAnsiTheme="minorHAnsi" w:cstheme="minorHAnsi"/>
          <w:szCs w:val="22"/>
          <w:rPrChange w:id="1081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082" w:author="Vitor Almeida" w:date="2019-01-17T16:49:00Z">
            <w:rPr/>
          </w:rPrChange>
        </w:rPr>
        <w:t xml:space="preserve">O algoritmo de </w:t>
      </w:r>
      <w:proofErr w:type="spellStart"/>
      <w:r w:rsidRPr="00A721D7">
        <w:rPr>
          <w:rFonts w:asciiTheme="minorHAnsi" w:hAnsiTheme="minorHAnsi" w:cstheme="minorHAnsi"/>
          <w:i/>
          <w:szCs w:val="22"/>
          <w:rPrChange w:id="1083" w:author="Vitor Almeida" w:date="2019-01-17T16:49:00Z">
            <w:rPr>
              <w:i/>
            </w:rPr>
          </w:rPrChange>
        </w:rPr>
        <w:t>Dijsktra</w:t>
      </w:r>
      <w:proofErr w:type="spellEnd"/>
      <w:r w:rsidRPr="00A721D7">
        <w:rPr>
          <w:rFonts w:asciiTheme="minorHAnsi" w:hAnsiTheme="minorHAnsi" w:cstheme="minorHAnsi"/>
          <w:szCs w:val="22"/>
          <w:rPrChange w:id="1084" w:author="Vitor Almeida" w:date="2019-01-17T16:49:00Z">
            <w:rPr/>
          </w:rPrChange>
        </w:rPr>
        <w:t xml:space="preserve"> utiliza para o cálculo dos caminhos mais curtos:</w:t>
      </w:r>
    </w:p>
    <w:p w:rsidR="009D5131" w:rsidRPr="00A721D7" w:rsidRDefault="009D5131" w:rsidP="0015699B">
      <w:pPr>
        <w:pStyle w:val="Hipotese"/>
        <w:rPr>
          <w:rFonts w:asciiTheme="minorHAnsi" w:hAnsiTheme="minorHAnsi" w:cstheme="minorHAnsi"/>
          <w:szCs w:val="22"/>
          <w:rPrChange w:id="1085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086" w:author="Vitor Almeida" w:date="2019-01-17T16:49:00Z">
            <w:rPr/>
          </w:rPrChange>
        </w:rPr>
        <w:t xml:space="preserve">Os router-LSA (tipo 1) </w:t>
      </w:r>
      <w:r w:rsidRPr="00A721D7">
        <w:rPr>
          <w:rFonts w:asciiTheme="minorHAnsi" w:hAnsiTheme="minorHAnsi" w:cstheme="minorHAnsi"/>
          <w:vanish/>
          <w:color w:val="FF0000"/>
          <w:szCs w:val="22"/>
          <w:rPrChange w:id="1087" w:author="Vitor Almeida" w:date="2019-01-17T16:49:00Z">
            <w:rPr>
              <w:vanish/>
              <w:color w:val="FF0000"/>
            </w:rPr>
          </w:rPrChange>
        </w:rPr>
        <w:t>#</w:t>
      </w:r>
    </w:p>
    <w:p w:rsidR="009D5131" w:rsidRPr="00A721D7" w:rsidRDefault="009D5131" w:rsidP="0015699B">
      <w:pPr>
        <w:pStyle w:val="Hipotese"/>
        <w:rPr>
          <w:rFonts w:asciiTheme="minorHAnsi" w:hAnsiTheme="minorHAnsi" w:cstheme="minorHAnsi"/>
          <w:szCs w:val="22"/>
          <w:rPrChange w:id="1088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089" w:author="Vitor Almeida" w:date="2019-01-17T16:49:00Z">
            <w:rPr/>
          </w:rPrChange>
        </w:rPr>
        <w:t xml:space="preserve">Os network-LSA (tipo 2) </w:t>
      </w:r>
      <w:r w:rsidRPr="00A721D7">
        <w:rPr>
          <w:rFonts w:asciiTheme="minorHAnsi" w:hAnsiTheme="minorHAnsi" w:cstheme="minorHAnsi"/>
          <w:vanish/>
          <w:color w:val="FF0000"/>
          <w:szCs w:val="22"/>
          <w:rPrChange w:id="1090" w:author="Vitor Almeida" w:date="2019-01-17T16:49:00Z">
            <w:rPr>
              <w:vanish/>
              <w:color w:val="FF0000"/>
            </w:rPr>
          </w:rPrChange>
        </w:rPr>
        <w:t>#</w:t>
      </w:r>
    </w:p>
    <w:p w:rsidR="009D5131" w:rsidRPr="00A721D7" w:rsidRDefault="009D5131" w:rsidP="0015699B">
      <w:pPr>
        <w:pStyle w:val="Hipotese"/>
        <w:rPr>
          <w:rFonts w:asciiTheme="minorHAnsi" w:hAnsiTheme="minorHAnsi" w:cstheme="minorHAnsi"/>
          <w:szCs w:val="22"/>
          <w:rPrChange w:id="1091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092" w:author="Vitor Almeida" w:date="2019-01-17T16:49:00Z">
            <w:rPr/>
          </w:rPrChange>
        </w:rPr>
        <w:t xml:space="preserve">Os </w:t>
      </w:r>
      <w:proofErr w:type="spellStart"/>
      <w:r w:rsidRPr="00A721D7">
        <w:rPr>
          <w:rFonts w:asciiTheme="minorHAnsi" w:hAnsiTheme="minorHAnsi" w:cstheme="minorHAnsi"/>
          <w:szCs w:val="22"/>
          <w:rPrChange w:id="1093" w:author="Vitor Almeida" w:date="2019-01-17T16:49:00Z">
            <w:rPr/>
          </w:rPrChange>
        </w:rPr>
        <w:t>summary</w:t>
      </w:r>
      <w:proofErr w:type="spellEnd"/>
      <w:r w:rsidRPr="00A721D7">
        <w:rPr>
          <w:rFonts w:asciiTheme="minorHAnsi" w:hAnsiTheme="minorHAnsi" w:cstheme="minorHAnsi"/>
          <w:szCs w:val="22"/>
          <w:rPrChange w:id="1094" w:author="Vitor Almeida" w:date="2019-01-17T16:49:00Z">
            <w:rPr/>
          </w:rPrChange>
        </w:rPr>
        <w:t>-LSA, (tipo 3)</w:t>
      </w:r>
    </w:p>
    <w:p w:rsidR="009D5131" w:rsidRPr="00A721D7" w:rsidRDefault="009D5131" w:rsidP="0015699B">
      <w:pPr>
        <w:pStyle w:val="Hipotese"/>
        <w:rPr>
          <w:rFonts w:asciiTheme="minorHAnsi" w:hAnsiTheme="minorHAnsi" w:cstheme="minorHAnsi"/>
          <w:szCs w:val="22"/>
          <w:rPrChange w:id="1095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096" w:author="Vitor Almeida" w:date="2019-01-17T16:49:00Z">
            <w:rPr/>
          </w:rPrChange>
        </w:rPr>
        <w:t xml:space="preserve">Os </w:t>
      </w:r>
      <w:proofErr w:type="spellStart"/>
      <w:r w:rsidRPr="00A721D7">
        <w:rPr>
          <w:rFonts w:asciiTheme="minorHAnsi" w:hAnsiTheme="minorHAnsi" w:cstheme="minorHAnsi"/>
          <w:szCs w:val="22"/>
          <w:rPrChange w:id="1097" w:author="Vitor Almeida" w:date="2019-01-17T16:49:00Z">
            <w:rPr/>
          </w:rPrChange>
        </w:rPr>
        <w:t>summary</w:t>
      </w:r>
      <w:proofErr w:type="spellEnd"/>
      <w:r w:rsidRPr="00A721D7">
        <w:rPr>
          <w:rFonts w:asciiTheme="minorHAnsi" w:hAnsiTheme="minorHAnsi" w:cstheme="minorHAnsi"/>
          <w:szCs w:val="22"/>
          <w:rPrChange w:id="1098" w:author="Vitor Almeida" w:date="2019-01-17T16:49:00Z">
            <w:rPr/>
          </w:rPrChange>
        </w:rPr>
        <w:t>-LSA (tipo 4)</w:t>
      </w:r>
    </w:p>
    <w:p w:rsidR="009D5131" w:rsidRPr="00A721D7" w:rsidRDefault="009D5131" w:rsidP="0015699B">
      <w:pPr>
        <w:pStyle w:val="Hipotese"/>
        <w:rPr>
          <w:rFonts w:asciiTheme="minorHAnsi" w:hAnsiTheme="minorHAnsi" w:cstheme="minorHAnsi"/>
          <w:szCs w:val="22"/>
          <w:rPrChange w:id="1099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100" w:author="Vitor Almeida" w:date="2019-01-17T16:49:00Z">
            <w:rPr/>
          </w:rPrChange>
        </w:rPr>
        <w:t>Os AS-</w:t>
      </w:r>
      <w:proofErr w:type="spellStart"/>
      <w:r w:rsidRPr="00A721D7">
        <w:rPr>
          <w:rFonts w:asciiTheme="minorHAnsi" w:hAnsiTheme="minorHAnsi" w:cstheme="minorHAnsi"/>
          <w:szCs w:val="22"/>
          <w:rPrChange w:id="1101" w:author="Vitor Almeida" w:date="2019-01-17T16:49:00Z">
            <w:rPr/>
          </w:rPrChange>
        </w:rPr>
        <w:t>summary</w:t>
      </w:r>
      <w:proofErr w:type="spellEnd"/>
      <w:r w:rsidRPr="00A721D7">
        <w:rPr>
          <w:rFonts w:asciiTheme="minorHAnsi" w:hAnsiTheme="minorHAnsi" w:cstheme="minorHAnsi"/>
          <w:szCs w:val="22"/>
          <w:rPrChange w:id="1102" w:author="Vitor Almeida" w:date="2019-01-17T16:49:00Z">
            <w:rPr/>
          </w:rPrChange>
        </w:rPr>
        <w:t>-LSA (tipo 5)</w:t>
      </w:r>
    </w:p>
    <w:p w:rsidR="00C63A6D" w:rsidRPr="00A721D7" w:rsidRDefault="00C63A6D" w:rsidP="00923A91">
      <w:pPr>
        <w:pStyle w:val="Pergunta"/>
        <w:ind w:left="426"/>
        <w:rPr>
          <w:rFonts w:asciiTheme="minorHAnsi" w:hAnsiTheme="minorHAnsi" w:cstheme="minorHAnsi"/>
          <w:szCs w:val="22"/>
          <w:rPrChange w:id="1103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104" w:author="Vitor Almeida" w:date="2019-01-17T16:49:00Z">
            <w:rPr/>
          </w:rPrChange>
        </w:rPr>
        <w:t xml:space="preserve">O </w:t>
      </w:r>
      <w:proofErr w:type="spellStart"/>
      <w:r w:rsidRPr="00A721D7">
        <w:rPr>
          <w:rFonts w:asciiTheme="minorHAnsi" w:hAnsiTheme="minorHAnsi" w:cstheme="minorHAnsi"/>
          <w:szCs w:val="22"/>
          <w:rPrChange w:id="1105" w:author="Vitor Almeida" w:date="2019-01-17T16:49:00Z">
            <w:rPr/>
          </w:rPrChange>
        </w:rPr>
        <w:t>Area</w:t>
      </w:r>
      <w:proofErr w:type="spellEnd"/>
      <w:r w:rsidRPr="00A721D7">
        <w:rPr>
          <w:rFonts w:asciiTheme="minorHAnsi" w:hAnsiTheme="minorHAnsi" w:cstheme="minorHAnsi"/>
          <w:szCs w:val="22"/>
          <w:rPrChange w:id="1106" w:author="Vitor Almeida" w:date="2019-01-17T16:49:00Z">
            <w:rPr/>
          </w:rPrChange>
        </w:rPr>
        <w:t xml:space="preserve"> </w:t>
      </w:r>
      <w:proofErr w:type="spellStart"/>
      <w:r w:rsidRPr="00A721D7">
        <w:rPr>
          <w:rFonts w:asciiTheme="minorHAnsi" w:hAnsiTheme="minorHAnsi" w:cstheme="minorHAnsi"/>
          <w:szCs w:val="22"/>
          <w:rPrChange w:id="1107" w:author="Vitor Almeida" w:date="2019-01-17T16:49:00Z">
            <w:rPr/>
          </w:rPrChange>
        </w:rPr>
        <w:t>Border</w:t>
      </w:r>
      <w:proofErr w:type="spellEnd"/>
      <w:r w:rsidRPr="00A721D7">
        <w:rPr>
          <w:rFonts w:asciiTheme="minorHAnsi" w:hAnsiTheme="minorHAnsi" w:cstheme="minorHAnsi"/>
          <w:szCs w:val="22"/>
          <w:rPrChange w:id="1108" w:author="Vitor Almeida" w:date="2019-01-17T16:49:00Z">
            <w:rPr/>
          </w:rPrChange>
        </w:rPr>
        <w:t xml:space="preserve"> </w:t>
      </w:r>
      <w:r w:rsidRPr="00A721D7">
        <w:rPr>
          <w:rFonts w:asciiTheme="minorHAnsi" w:hAnsiTheme="minorHAnsi" w:cstheme="minorHAnsi"/>
          <w:i/>
          <w:szCs w:val="22"/>
          <w:rPrChange w:id="1109" w:author="Vitor Almeida" w:date="2019-01-17T16:49:00Z">
            <w:rPr>
              <w:i/>
            </w:rPr>
          </w:rPrChange>
        </w:rPr>
        <w:t>Router</w:t>
      </w:r>
      <w:r w:rsidRPr="00A721D7">
        <w:rPr>
          <w:rFonts w:asciiTheme="minorHAnsi" w:hAnsiTheme="minorHAnsi" w:cstheme="minorHAnsi"/>
          <w:szCs w:val="22"/>
          <w:rPrChange w:id="1110" w:author="Vitor Almeida" w:date="2019-01-17T16:49:00Z">
            <w:rPr/>
          </w:rPrChange>
        </w:rPr>
        <w:t xml:space="preserve"> duma área </w:t>
      </w:r>
      <w:proofErr w:type="spellStart"/>
      <w:r w:rsidRPr="00A721D7">
        <w:rPr>
          <w:rFonts w:asciiTheme="minorHAnsi" w:hAnsiTheme="minorHAnsi" w:cstheme="minorHAnsi"/>
          <w:i/>
          <w:szCs w:val="22"/>
          <w:rPrChange w:id="1111" w:author="Vitor Almeida" w:date="2019-01-17T16:49:00Z">
            <w:rPr>
              <w:i/>
            </w:rPr>
          </w:rPrChange>
        </w:rPr>
        <w:t>stub</w:t>
      </w:r>
      <w:proofErr w:type="spellEnd"/>
      <w:r w:rsidRPr="00A721D7">
        <w:rPr>
          <w:rFonts w:asciiTheme="minorHAnsi" w:hAnsiTheme="minorHAnsi" w:cstheme="minorHAnsi"/>
          <w:szCs w:val="22"/>
          <w:rPrChange w:id="1112" w:author="Vitor Almeida" w:date="2019-01-17T16:49:00Z">
            <w:rPr/>
          </w:rPrChange>
        </w:rPr>
        <w:t xml:space="preserve"> envia:</w:t>
      </w:r>
    </w:p>
    <w:p w:rsidR="00C63A6D" w:rsidRPr="00A721D7" w:rsidRDefault="00C63A6D" w:rsidP="0015699B">
      <w:pPr>
        <w:pStyle w:val="Hipotese"/>
        <w:rPr>
          <w:rFonts w:asciiTheme="minorHAnsi" w:hAnsiTheme="minorHAnsi" w:cstheme="minorHAnsi"/>
          <w:szCs w:val="22"/>
          <w:rPrChange w:id="1113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114" w:author="Vitor Almeida" w:date="2019-01-17T16:49:00Z">
            <w:rPr/>
          </w:rPrChange>
        </w:rPr>
        <w:t>Router-LSA para a área 0</w:t>
      </w:r>
    </w:p>
    <w:p w:rsidR="00C63A6D" w:rsidRPr="00A721D7" w:rsidRDefault="00C63A6D" w:rsidP="0015699B">
      <w:pPr>
        <w:pStyle w:val="Hipotese"/>
        <w:rPr>
          <w:rFonts w:asciiTheme="minorHAnsi" w:hAnsiTheme="minorHAnsi" w:cstheme="minorHAnsi"/>
          <w:szCs w:val="22"/>
          <w:rPrChange w:id="1115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116" w:author="Vitor Almeida" w:date="2019-01-17T16:49:00Z">
            <w:rPr/>
          </w:rPrChange>
        </w:rPr>
        <w:t xml:space="preserve">LSA </w:t>
      </w:r>
      <w:r w:rsidR="00DA615A" w:rsidRPr="00A721D7">
        <w:rPr>
          <w:rFonts w:asciiTheme="minorHAnsi" w:hAnsiTheme="minorHAnsi" w:cstheme="minorHAnsi"/>
          <w:szCs w:val="22"/>
          <w:rPrChange w:id="1117" w:author="Vitor Almeida" w:date="2019-01-17T16:49:00Z">
            <w:rPr/>
          </w:rPrChange>
        </w:rPr>
        <w:t xml:space="preserve">tipo 5 </w:t>
      </w:r>
      <w:r w:rsidRPr="00A721D7">
        <w:rPr>
          <w:rFonts w:asciiTheme="minorHAnsi" w:hAnsiTheme="minorHAnsi" w:cstheme="minorHAnsi"/>
          <w:szCs w:val="22"/>
          <w:rPrChange w:id="1118" w:author="Vitor Almeida" w:date="2019-01-17T16:49:00Z">
            <w:rPr/>
          </w:rPrChange>
        </w:rPr>
        <w:t xml:space="preserve">para a área </w:t>
      </w:r>
      <w:proofErr w:type="spellStart"/>
      <w:r w:rsidR="00DA615A" w:rsidRPr="00A721D7">
        <w:rPr>
          <w:rFonts w:asciiTheme="minorHAnsi" w:hAnsiTheme="minorHAnsi" w:cstheme="minorHAnsi"/>
          <w:i/>
          <w:szCs w:val="22"/>
          <w:rPrChange w:id="1119" w:author="Vitor Almeida" w:date="2019-01-17T16:49:00Z">
            <w:rPr>
              <w:i/>
            </w:rPr>
          </w:rPrChange>
        </w:rPr>
        <w:t>stub</w:t>
      </w:r>
      <w:proofErr w:type="spellEnd"/>
    </w:p>
    <w:p w:rsidR="00EB653A" w:rsidRPr="00201183" w:rsidRDefault="00EB653A" w:rsidP="00EB653A">
      <w:pPr>
        <w:pStyle w:val="Hipotese"/>
        <w:rPr>
          <w:moveTo w:id="1120" w:author="Vitor Almeida" w:date="2019-01-17T17:22:00Z"/>
          <w:rFonts w:asciiTheme="minorHAnsi" w:hAnsiTheme="minorHAnsi" w:cstheme="minorHAnsi"/>
          <w:szCs w:val="22"/>
        </w:rPr>
      </w:pPr>
      <w:moveToRangeStart w:id="1121" w:author="Vitor Almeida" w:date="2019-01-17T17:22:00Z" w:name="move535509098"/>
      <w:proofErr w:type="spellStart"/>
      <w:moveTo w:id="1122" w:author="Vitor Almeida" w:date="2019-01-17T17:22:00Z">
        <w:r w:rsidRPr="00201183">
          <w:rPr>
            <w:rFonts w:asciiTheme="minorHAnsi" w:hAnsiTheme="minorHAnsi" w:cstheme="minorHAnsi"/>
            <w:szCs w:val="22"/>
          </w:rPr>
          <w:t>Summary</w:t>
        </w:r>
        <w:proofErr w:type="spellEnd"/>
        <w:r w:rsidRPr="00201183">
          <w:rPr>
            <w:rFonts w:asciiTheme="minorHAnsi" w:hAnsiTheme="minorHAnsi" w:cstheme="minorHAnsi"/>
            <w:szCs w:val="22"/>
          </w:rPr>
          <w:t xml:space="preserve"> LSA (tipo 3) para a área 0 </w:t>
        </w:r>
        <w:r w:rsidRPr="00201183">
          <w:rPr>
            <w:rFonts w:asciiTheme="minorHAnsi" w:hAnsiTheme="minorHAnsi" w:cstheme="minorHAnsi"/>
            <w:vanish/>
            <w:color w:val="FF0000"/>
            <w:szCs w:val="22"/>
          </w:rPr>
          <w:t>#</w:t>
        </w:r>
      </w:moveTo>
    </w:p>
    <w:moveToRangeEnd w:id="1121"/>
    <w:p w:rsidR="00C63A6D" w:rsidRPr="00A721D7" w:rsidRDefault="00C63A6D" w:rsidP="0015699B">
      <w:pPr>
        <w:pStyle w:val="Hipotese"/>
        <w:rPr>
          <w:rFonts w:asciiTheme="minorHAnsi" w:hAnsiTheme="minorHAnsi" w:cstheme="minorHAnsi"/>
          <w:szCs w:val="22"/>
          <w:rPrChange w:id="1123" w:author="Vitor Almeida" w:date="2019-01-17T16:49:00Z">
            <w:rPr/>
          </w:rPrChange>
        </w:rPr>
      </w:pPr>
      <w:proofErr w:type="spellStart"/>
      <w:r w:rsidRPr="00A721D7">
        <w:rPr>
          <w:rFonts w:asciiTheme="minorHAnsi" w:hAnsiTheme="minorHAnsi" w:cstheme="minorHAnsi"/>
          <w:szCs w:val="22"/>
          <w:rPrChange w:id="1124" w:author="Vitor Almeida" w:date="2019-01-17T16:49:00Z">
            <w:rPr/>
          </w:rPrChange>
        </w:rPr>
        <w:t>Summary</w:t>
      </w:r>
      <w:proofErr w:type="spellEnd"/>
      <w:r w:rsidRPr="00A721D7">
        <w:rPr>
          <w:rFonts w:asciiTheme="minorHAnsi" w:hAnsiTheme="minorHAnsi" w:cstheme="minorHAnsi"/>
          <w:szCs w:val="22"/>
          <w:rPrChange w:id="1125" w:author="Vitor Almeida" w:date="2019-01-17T16:49:00Z">
            <w:rPr/>
          </w:rPrChange>
        </w:rPr>
        <w:t xml:space="preserve"> LSA (tipo 3) para a área </w:t>
      </w:r>
      <w:proofErr w:type="spellStart"/>
      <w:r w:rsidRPr="00A721D7">
        <w:rPr>
          <w:rFonts w:asciiTheme="minorHAnsi" w:hAnsiTheme="minorHAnsi" w:cstheme="minorHAnsi"/>
          <w:i/>
          <w:szCs w:val="22"/>
          <w:rPrChange w:id="1126" w:author="Vitor Almeida" w:date="2019-01-17T16:49:00Z">
            <w:rPr>
              <w:i/>
            </w:rPr>
          </w:rPrChange>
        </w:rPr>
        <w:t>stub</w:t>
      </w:r>
      <w:proofErr w:type="spellEnd"/>
      <w:r w:rsidRPr="00A721D7">
        <w:rPr>
          <w:rFonts w:asciiTheme="minorHAnsi" w:hAnsiTheme="minorHAnsi" w:cstheme="minorHAnsi"/>
          <w:szCs w:val="22"/>
          <w:rPrChange w:id="1127" w:author="Vitor Almeida" w:date="2019-01-17T16:49:00Z">
            <w:rPr/>
          </w:rPrChange>
        </w:rPr>
        <w:t xml:space="preserve"> </w:t>
      </w:r>
      <w:r w:rsidRPr="00A721D7">
        <w:rPr>
          <w:rFonts w:asciiTheme="minorHAnsi" w:hAnsiTheme="minorHAnsi" w:cstheme="minorHAnsi"/>
          <w:vanish/>
          <w:color w:val="FF0000"/>
          <w:szCs w:val="22"/>
          <w:rPrChange w:id="1128" w:author="Vitor Almeida" w:date="2019-01-17T16:49:00Z">
            <w:rPr>
              <w:vanish/>
              <w:color w:val="FF0000"/>
            </w:rPr>
          </w:rPrChange>
        </w:rPr>
        <w:t>#</w:t>
      </w:r>
    </w:p>
    <w:p w:rsidR="00C63A6D" w:rsidRPr="00A721D7" w:rsidDel="00EB653A" w:rsidRDefault="00C63A6D" w:rsidP="00EB653A">
      <w:pPr>
        <w:pStyle w:val="Hipotese"/>
        <w:ind w:left="714" w:hanging="357"/>
        <w:rPr>
          <w:moveFrom w:id="1129" w:author="Vitor Almeida" w:date="2019-01-17T17:22:00Z"/>
          <w:rFonts w:asciiTheme="minorHAnsi" w:hAnsiTheme="minorHAnsi" w:cstheme="minorHAnsi"/>
          <w:szCs w:val="22"/>
          <w:rPrChange w:id="1130" w:author="Vitor Almeida" w:date="2019-01-17T16:49:00Z">
            <w:rPr>
              <w:moveFrom w:id="1131" w:author="Vitor Almeida" w:date="2019-01-17T17:22:00Z"/>
            </w:rPr>
          </w:rPrChange>
        </w:rPr>
        <w:pPrChange w:id="1132" w:author="Vitor Almeida" w:date="2019-01-17T17:24:00Z">
          <w:pPr>
            <w:pStyle w:val="Hipotese"/>
          </w:pPr>
        </w:pPrChange>
      </w:pPr>
      <w:moveFromRangeStart w:id="1133" w:author="Vitor Almeida" w:date="2019-01-17T17:22:00Z" w:name="move535509098"/>
      <w:moveFrom w:id="1134" w:author="Vitor Almeida" w:date="2019-01-17T17:22:00Z">
        <w:r w:rsidRPr="00A721D7" w:rsidDel="00EB653A">
          <w:rPr>
            <w:rFonts w:asciiTheme="minorHAnsi" w:hAnsiTheme="minorHAnsi" w:cstheme="minorHAnsi"/>
            <w:szCs w:val="22"/>
            <w:rPrChange w:id="1135" w:author="Vitor Almeida" w:date="2019-01-17T16:49:00Z">
              <w:rPr/>
            </w:rPrChange>
          </w:rPr>
          <w:t xml:space="preserve">Summary LSA (tipo 3) para a área 0 </w:t>
        </w:r>
        <w:r w:rsidRPr="00A721D7" w:rsidDel="00EB653A">
          <w:rPr>
            <w:rFonts w:asciiTheme="minorHAnsi" w:hAnsiTheme="minorHAnsi" w:cstheme="minorHAnsi"/>
            <w:vanish/>
            <w:color w:val="FF0000"/>
            <w:szCs w:val="22"/>
            <w:rPrChange w:id="1136" w:author="Vitor Almeida" w:date="2019-01-17T16:49:00Z">
              <w:rPr>
                <w:vanish/>
                <w:color w:val="FF0000"/>
              </w:rPr>
            </w:rPrChange>
          </w:rPr>
          <w:t>#</w:t>
        </w:r>
      </w:moveFrom>
    </w:p>
    <w:moveFromRangeEnd w:id="1133"/>
    <w:p w:rsidR="00C63A6D" w:rsidRPr="00EB653A" w:rsidRDefault="00C63A6D" w:rsidP="00EB653A">
      <w:pPr>
        <w:pStyle w:val="Hipotese"/>
        <w:ind w:left="714" w:hanging="357"/>
        <w:rPr>
          <w:ins w:id="1137" w:author="Vitor Almeida" w:date="2019-01-17T17:24:00Z"/>
          <w:rFonts w:asciiTheme="minorHAnsi" w:hAnsiTheme="minorHAnsi" w:cstheme="minorHAnsi"/>
          <w:szCs w:val="22"/>
          <w:rPrChange w:id="1138" w:author="Vitor Almeida" w:date="2019-01-17T17:24:00Z">
            <w:rPr>
              <w:ins w:id="1139" w:author="Vitor Almeida" w:date="2019-01-17T17:24:00Z"/>
              <w:rFonts w:asciiTheme="minorHAnsi" w:hAnsiTheme="minorHAnsi" w:cstheme="minorHAnsi"/>
              <w:vanish/>
              <w:color w:val="FF0000"/>
              <w:szCs w:val="22"/>
            </w:rPr>
          </w:rPrChange>
        </w:rPr>
        <w:pPrChange w:id="1140" w:author="Vitor Almeida" w:date="2019-01-17T17:24:00Z">
          <w:pPr>
            <w:pStyle w:val="Hipotese"/>
          </w:pPr>
        </w:pPrChange>
      </w:pPr>
      <w:r w:rsidRPr="00A721D7">
        <w:rPr>
          <w:rFonts w:asciiTheme="minorHAnsi" w:hAnsiTheme="minorHAnsi" w:cstheme="minorHAnsi"/>
          <w:szCs w:val="22"/>
          <w:rPrChange w:id="1141" w:author="Vitor Almeida" w:date="2019-01-17T16:49:00Z">
            <w:rPr/>
          </w:rPrChange>
        </w:rPr>
        <w:t xml:space="preserve">LSA tipo </w:t>
      </w:r>
      <w:del w:id="1142" w:author="Vitor Almeida" w:date="2019-01-17T17:23:00Z">
        <w:r w:rsidR="00DA615A" w:rsidRPr="00A721D7" w:rsidDel="00EB653A">
          <w:rPr>
            <w:rFonts w:asciiTheme="minorHAnsi" w:hAnsiTheme="minorHAnsi" w:cstheme="minorHAnsi"/>
            <w:szCs w:val="22"/>
            <w:rPrChange w:id="1143" w:author="Vitor Almeida" w:date="2019-01-17T16:49:00Z">
              <w:rPr/>
            </w:rPrChange>
          </w:rPr>
          <w:delText>5</w:delText>
        </w:r>
        <w:r w:rsidRPr="00A721D7" w:rsidDel="00EB653A">
          <w:rPr>
            <w:rFonts w:asciiTheme="minorHAnsi" w:hAnsiTheme="minorHAnsi" w:cstheme="minorHAnsi"/>
            <w:szCs w:val="22"/>
            <w:rPrChange w:id="1144" w:author="Vitor Almeida" w:date="2019-01-17T16:49:00Z">
              <w:rPr/>
            </w:rPrChange>
          </w:rPr>
          <w:delText xml:space="preserve"> </w:delText>
        </w:r>
      </w:del>
      <w:ins w:id="1145" w:author="Vitor Almeida" w:date="2019-01-17T17:23:00Z">
        <w:r w:rsidR="00EB653A">
          <w:rPr>
            <w:rFonts w:asciiTheme="minorHAnsi" w:hAnsiTheme="minorHAnsi" w:cstheme="minorHAnsi"/>
            <w:szCs w:val="22"/>
          </w:rPr>
          <w:t>3</w:t>
        </w:r>
        <w:r w:rsidR="00EB653A" w:rsidRPr="00A721D7">
          <w:rPr>
            <w:rFonts w:asciiTheme="minorHAnsi" w:hAnsiTheme="minorHAnsi" w:cstheme="minorHAnsi"/>
            <w:szCs w:val="22"/>
            <w:rPrChange w:id="1146" w:author="Vitor Almeida" w:date="2019-01-17T16:49:00Z">
              <w:rPr/>
            </w:rPrChange>
          </w:rPr>
          <w:t xml:space="preserve"> </w:t>
        </w:r>
      </w:ins>
      <w:r w:rsidRPr="00A721D7">
        <w:rPr>
          <w:rFonts w:asciiTheme="minorHAnsi" w:hAnsiTheme="minorHAnsi" w:cstheme="minorHAnsi"/>
          <w:szCs w:val="22"/>
          <w:rPrChange w:id="1147" w:author="Vitor Almeida" w:date="2019-01-17T16:49:00Z">
            <w:rPr/>
          </w:rPrChange>
        </w:rPr>
        <w:t xml:space="preserve">para a área </w:t>
      </w:r>
      <w:proofErr w:type="spellStart"/>
      <w:r w:rsidR="00DA615A" w:rsidRPr="00A721D7">
        <w:rPr>
          <w:rFonts w:asciiTheme="minorHAnsi" w:hAnsiTheme="minorHAnsi" w:cstheme="minorHAnsi"/>
          <w:i/>
          <w:szCs w:val="22"/>
          <w:rPrChange w:id="1148" w:author="Vitor Almeida" w:date="2019-01-17T16:49:00Z">
            <w:rPr>
              <w:i/>
            </w:rPr>
          </w:rPrChange>
        </w:rPr>
        <w:t>stub</w:t>
      </w:r>
      <w:proofErr w:type="spellEnd"/>
      <w:r w:rsidR="00DA615A" w:rsidRPr="00A721D7">
        <w:rPr>
          <w:rFonts w:asciiTheme="minorHAnsi" w:hAnsiTheme="minorHAnsi" w:cstheme="minorHAnsi"/>
          <w:szCs w:val="22"/>
          <w:rPrChange w:id="1149" w:author="Vitor Almeida" w:date="2019-01-17T16:49:00Z">
            <w:rPr/>
          </w:rPrChange>
        </w:rPr>
        <w:t xml:space="preserve"> </w:t>
      </w:r>
      <w:r w:rsidRPr="00A721D7">
        <w:rPr>
          <w:rFonts w:asciiTheme="minorHAnsi" w:hAnsiTheme="minorHAnsi" w:cstheme="minorHAnsi"/>
          <w:szCs w:val="22"/>
          <w:rPrChange w:id="1150" w:author="Vitor Almeida" w:date="2019-01-17T16:49:00Z">
            <w:rPr/>
          </w:rPrChange>
        </w:rPr>
        <w:t>com a rota por omissão (</w:t>
      </w:r>
      <w:del w:id="1151" w:author="Vitor Almeida" w:date="2019-01-17T17:23:00Z">
        <w:r w:rsidRPr="00A721D7" w:rsidDel="00EB653A">
          <w:rPr>
            <w:rFonts w:asciiTheme="minorHAnsi" w:hAnsiTheme="minorHAnsi" w:cstheme="minorHAnsi"/>
            <w:szCs w:val="22"/>
            <w:rPrChange w:id="1152" w:author="Vitor Almeida" w:date="2019-01-17T16:49:00Z">
              <w:rPr/>
            </w:rPrChange>
          </w:rPr>
          <w:delText>0.0.0.0</w:delText>
        </w:r>
      </w:del>
      <w:ins w:id="1153" w:author="Vitor Almeida" w:date="2019-01-17T17:23:00Z">
        <w:r w:rsidR="00EB653A">
          <w:rPr>
            <w:rFonts w:asciiTheme="minorHAnsi" w:hAnsiTheme="minorHAnsi" w:cstheme="minorHAnsi"/>
            <w:szCs w:val="22"/>
          </w:rPr>
          <w:t>0/0</w:t>
        </w:r>
      </w:ins>
      <w:r w:rsidRPr="00A721D7">
        <w:rPr>
          <w:rFonts w:asciiTheme="minorHAnsi" w:hAnsiTheme="minorHAnsi" w:cstheme="minorHAnsi"/>
          <w:szCs w:val="22"/>
          <w:rPrChange w:id="1154" w:author="Vitor Almeida" w:date="2019-01-17T16:49:00Z">
            <w:rPr/>
          </w:rPrChange>
        </w:rPr>
        <w:t xml:space="preserve">) </w:t>
      </w:r>
      <w:r w:rsidRPr="00A721D7">
        <w:rPr>
          <w:rFonts w:asciiTheme="minorHAnsi" w:hAnsiTheme="minorHAnsi" w:cstheme="minorHAnsi"/>
          <w:vanish/>
          <w:color w:val="FF0000"/>
          <w:szCs w:val="22"/>
          <w:rPrChange w:id="1155" w:author="Vitor Almeida" w:date="2019-01-17T16:49:00Z">
            <w:rPr>
              <w:vanish/>
              <w:color w:val="FF0000"/>
            </w:rPr>
          </w:rPrChange>
        </w:rPr>
        <w:t>#</w:t>
      </w:r>
    </w:p>
    <w:p w:rsidR="00EB653A" w:rsidRDefault="00EB653A" w:rsidP="00EB653A">
      <w:pPr>
        <w:pStyle w:val="Pergunta"/>
        <w:ind w:left="426"/>
        <w:rPr>
          <w:ins w:id="1156" w:author="Vitor Almeida" w:date="2019-01-17T17:25:00Z"/>
          <w:rFonts w:asciiTheme="minorHAnsi" w:hAnsiTheme="minorHAnsi" w:cstheme="minorHAnsi"/>
          <w:szCs w:val="22"/>
        </w:rPr>
        <w:pPrChange w:id="1157" w:author="Vitor Almeida" w:date="2019-01-17T17:25:00Z">
          <w:pPr>
            <w:pStyle w:val="Hipotese"/>
          </w:pPr>
        </w:pPrChange>
      </w:pPr>
      <w:ins w:id="1158" w:author="Vitor Almeida" w:date="2019-01-17T17:25:00Z">
        <w:r>
          <w:rPr>
            <w:rFonts w:asciiTheme="minorHAnsi" w:hAnsiTheme="minorHAnsi" w:cstheme="minorHAnsi"/>
            <w:szCs w:val="22"/>
          </w:rPr>
          <w:t>Em OSPF:</w:t>
        </w:r>
      </w:ins>
    </w:p>
    <w:p w:rsidR="00230347" w:rsidRDefault="00230347" w:rsidP="00230347">
      <w:pPr>
        <w:pStyle w:val="Hipotese"/>
        <w:rPr>
          <w:ins w:id="1159" w:author="Vitor Almeida" w:date="2019-01-17T17:29:00Z"/>
          <w:rFonts w:asciiTheme="minorHAnsi" w:hAnsiTheme="minorHAnsi" w:cstheme="minorHAnsi"/>
        </w:rPr>
      </w:pPr>
      <w:ins w:id="1160" w:author="Vitor Almeida" w:date="2019-01-17T17:29:00Z">
        <w:r w:rsidRPr="008A02D1">
          <w:rPr>
            <w:rFonts w:asciiTheme="minorHAnsi" w:hAnsiTheme="minorHAnsi" w:cstheme="minorHAnsi"/>
          </w:rPr>
          <w:t xml:space="preserve">As mensagens de </w:t>
        </w:r>
        <w:proofErr w:type="spellStart"/>
        <w:r w:rsidRPr="008A02D1">
          <w:rPr>
            <w:rFonts w:asciiTheme="minorHAnsi" w:hAnsiTheme="minorHAnsi" w:cstheme="minorHAnsi"/>
          </w:rPr>
          <w:t>Hello</w:t>
        </w:r>
        <w:proofErr w:type="spellEnd"/>
        <w:r w:rsidRPr="008A02D1">
          <w:rPr>
            <w:rFonts w:asciiTheme="minorHAnsi" w:hAnsiTheme="minorHAnsi" w:cstheme="minorHAnsi"/>
          </w:rPr>
          <w:t xml:space="preserve"> </w:t>
        </w:r>
        <w:r>
          <w:rPr>
            <w:rFonts w:asciiTheme="minorHAnsi" w:hAnsiTheme="minorHAnsi" w:cstheme="minorHAnsi"/>
          </w:rPr>
          <w:t>são transportadas pelo protocolo UDP</w:t>
        </w:r>
      </w:ins>
    </w:p>
    <w:p w:rsidR="00230347" w:rsidRPr="003F7ED5" w:rsidRDefault="00230347" w:rsidP="00230347">
      <w:pPr>
        <w:pStyle w:val="Hipotese"/>
        <w:rPr>
          <w:ins w:id="1161" w:author="Vitor Almeida" w:date="2019-01-17T17:31:00Z"/>
          <w:rFonts w:asciiTheme="minorHAnsi" w:hAnsiTheme="minorHAnsi" w:cstheme="minorHAnsi"/>
        </w:rPr>
      </w:pPr>
      <w:ins w:id="1162" w:author="Vitor Almeida" w:date="2019-01-17T17:31:00Z">
        <w:r>
          <w:rPr>
            <w:rFonts w:asciiTheme="minorHAnsi" w:hAnsiTheme="minorHAnsi" w:cstheme="minorHAnsi"/>
          </w:rPr>
          <w:t xml:space="preserve">Numa rede BMA os </w:t>
        </w:r>
        <w:proofErr w:type="gramStart"/>
        <w:r>
          <w:rPr>
            <w:rFonts w:asciiTheme="minorHAnsi" w:hAnsiTheme="minorHAnsi" w:cstheme="minorHAnsi"/>
          </w:rPr>
          <w:t>routers</w:t>
        </w:r>
        <w:proofErr w:type="gramEnd"/>
        <w:r>
          <w:rPr>
            <w:rFonts w:asciiTheme="minorHAnsi" w:hAnsiTheme="minorHAnsi" w:cstheme="minorHAnsi"/>
          </w:rPr>
          <w:t xml:space="preserve"> trocam mensagens de </w:t>
        </w:r>
        <w:proofErr w:type="spellStart"/>
        <w:r>
          <w:rPr>
            <w:rFonts w:asciiTheme="minorHAnsi" w:hAnsiTheme="minorHAnsi" w:cstheme="minorHAnsi"/>
          </w:rPr>
          <w:t>Hello</w:t>
        </w:r>
        <w:proofErr w:type="spellEnd"/>
        <w:r>
          <w:rPr>
            <w:rFonts w:asciiTheme="minorHAnsi" w:hAnsiTheme="minorHAnsi" w:cstheme="minorHAnsi"/>
          </w:rPr>
          <w:t xml:space="preserve"> entre todos</w:t>
        </w:r>
        <w:r w:rsidRPr="00470130">
          <w:rPr>
            <w:rFonts w:asciiTheme="minorHAnsi" w:hAnsiTheme="minorHAnsi" w:cstheme="minorHAnsi"/>
            <w:szCs w:val="22"/>
          </w:rPr>
          <w:t xml:space="preserve"> </w:t>
        </w:r>
        <w:r w:rsidRPr="00470130">
          <w:rPr>
            <w:rFonts w:asciiTheme="minorHAnsi" w:hAnsiTheme="minorHAnsi" w:cstheme="minorHAnsi"/>
            <w:vanish/>
            <w:color w:val="FF0000"/>
            <w:szCs w:val="22"/>
          </w:rPr>
          <w:t>#</w:t>
        </w:r>
      </w:ins>
    </w:p>
    <w:p w:rsidR="00230347" w:rsidRPr="008A02D1" w:rsidRDefault="00230347" w:rsidP="00230347">
      <w:pPr>
        <w:pStyle w:val="Hipotese"/>
        <w:rPr>
          <w:ins w:id="1163" w:author="Vitor Almeida" w:date="2019-01-17T17:29:00Z"/>
          <w:rFonts w:asciiTheme="minorHAnsi" w:hAnsiTheme="minorHAnsi" w:cstheme="minorHAnsi"/>
        </w:rPr>
      </w:pPr>
      <w:ins w:id="1164" w:author="Vitor Almeida" w:date="2019-01-17T17:29:00Z">
        <w:r>
          <w:rPr>
            <w:rFonts w:asciiTheme="minorHAnsi" w:hAnsiTheme="minorHAnsi" w:cstheme="minorHAnsi"/>
          </w:rPr>
          <w:t xml:space="preserve">Os </w:t>
        </w:r>
        <w:proofErr w:type="gramStart"/>
        <w:r w:rsidRPr="008A02D1">
          <w:rPr>
            <w:rFonts w:asciiTheme="minorHAnsi" w:hAnsiTheme="minorHAnsi" w:cstheme="minorHAnsi"/>
            <w:i/>
          </w:rPr>
          <w:t>routers</w:t>
        </w:r>
        <w:proofErr w:type="gramEnd"/>
        <w:r>
          <w:rPr>
            <w:rFonts w:asciiTheme="minorHAnsi" w:hAnsiTheme="minorHAnsi" w:cstheme="minorHAnsi"/>
          </w:rPr>
          <w:t xml:space="preserve"> usam um mecanismo de </w:t>
        </w:r>
        <w:proofErr w:type="spellStart"/>
        <w:r w:rsidRPr="008A02D1">
          <w:rPr>
            <w:rFonts w:asciiTheme="minorHAnsi" w:hAnsiTheme="minorHAnsi" w:cstheme="minorHAnsi"/>
            <w:i/>
          </w:rPr>
          <w:t>keepalive</w:t>
        </w:r>
        <w:proofErr w:type="spellEnd"/>
        <w:r>
          <w:rPr>
            <w:rFonts w:asciiTheme="minorHAnsi" w:hAnsiTheme="minorHAnsi" w:cstheme="minorHAnsi"/>
          </w:rPr>
          <w:t xml:space="preserve"> baseado nas mensagens de </w:t>
        </w:r>
        <w:proofErr w:type="spellStart"/>
        <w:r>
          <w:rPr>
            <w:rFonts w:asciiTheme="minorHAnsi" w:hAnsiTheme="minorHAnsi" w:cstheme="minorHAnsi"/>
          </w:rPr>
          <w:t>Hello</w:t>
        </w:r>
        <w:proofErr w:type="spellEnd"/>
      </w:ins>
    </w:p>
    <w:p w:rsidR="00EB653A" w:rsidRDefault="00EB653A" w:rsidP="00EB653A">
      <w:pPr>
        <w:pStyle w:val="Hipotese"/>
        <w:rPr>
          <w:ins w:id="1165" w:author="Vitor Almeida" w:date="2019-01-17T17:29:00Z"/>
          <w:rFonts w:asciiTheme="minorHAnsi" w:hAnsiTheme="minorHAnsi" w:cstheme="minorHAnsi"/>
        </w:rPr>
        <w:pPrChange w:id="1166" w:author="Vitor Almeida" w:date="2019-01-17T17:26:00Z">
          <w:pPr>
            <w:pStyle w:val="Hipotese"/>
          </w:pPr>
        </w:pPrChange>
      </w:pPr>
      <w:ins w:id="1167" w:author="Vitor Almeida" w:date="2019-01-17T17:26:00Z">
        <w:r w:rsidRPr="00EB653A">
          <w:rPr>
            <w:rFonts w:asciiTheme="minorHAnsi" w:hAnsiTheme="minorHAnsi" w:cstheme="minorHAnsi"/>
            <w:rPrChange w:id="1168" w:author="Vitor Almeida" w:date="2019-01-17T17:27:00Z">
              <w:rPr/>
            </w:rPrChange>
          </w:rPr>
          <w:t xml:space="preserve">Um </w:t>
        </w:r>
        <w:proofErr w:type="gramStart"/>
        <w:r w:rsidRPr="00EB653A">
          <w:rPr>
            <w:rFonts w:asciiTheme="minorHAnsi" w:hAnsiTheme="minorHAnsi" w:cstheme="minorHAnsi"/>
            <w:i/>
            <w:rPrChange w:id="1169" w:author="Vitor Almeida" w:date="2019-01-17T17:27:00Z">
              <w:rPr>
                <w:rFonts w:asciiTheme="minorHAnsi" w:hAnsiTheme="minorHAnsi" w:cstheme="minorHAnsi"/>
                <w:szCs w:val="22"/>
              </w:rPr>
            </w:rPrChange>
          </w:rPr>
          <w:t>router</w:t>
        </w:r>
        <w:proofErr w:type="gramEnd"/>
        <w:r w:rsidRPr="00EB653A">
          <w:rPr>
            <w:rFonts w:asciiTheme="minorHAnsi" w:hAnsiTheme="minorHAnsi" w:cstheme="minorHAnsi"/>
            <w:rPrChange w:id="1170" w:author="Vitor Almeida" w:date="2019-01-17T17:27:00Z">
              <w:rPr/>
            </w:rPrChange>
          </w:rPr>
          <w:t xml:space="preserve"> conhece os seus vizinhos dado serem indicados através do comando </w:t>
        </w:r>
        <w:proofErr w:type="spellStart"/>
        <w:r w:rsidRPr="00EB653A">
          <w:rPr>
            <w:rFonts w:asciiTheme="minorHAnsi" w:hAnsiTheme="minorHAnsi" w:cstheme="minorHAnsi"/>
            <w:i/>
            <w:rPrChange w:id="1171" w:author="Vitor Almeida" w:date="2019-01-17T17:27:00Z">
              <w:rPr>
                <w:rFonts w:asciiTheme="minorHAnsi" w:hAnsiTheme="minorHAnsi" w:cstheme="minorHAnsi"/>
                <w:szCs w:val="22"/>
              </w:rPr>
            </w:rPrChange>
          </w:rPr>
          <w:t>neighbor</w:t>
        </w:r>
      </w:ins>
      <w:proofErr w:type="spellEnd"/>
    </w:p>
    <w:p w:rsidR="00230347" w:rsidRPr="00EB653A" w:rsidDel="00230347" w:rsidRDefault="00230347" w:rsidP="00EB653A">
      <w:pPr>
        <w:pStyle w:val="Hipotese"/>
        <w:rPr>
          <w:del w:id="1172" w:author="Vitor Almeida" w:date="2019-01-17T17:29:00Z"/>
          <w:rFonts w:asciiTheme="minorHAnsi" w:hAnsiTheme="minorHAnsi" w:cstheme="minorHAnsi"/>
          <w:rPrChange w:id="1173" w:author="Vitor Almeida" w:date="2019-01-17T17:27:00Z">
            <w:rPr>
              <w:del w:id="1174" w:author="Vitor Almeida" w:date="2019-01-17T17:29:00Z"/>
            </w:rPr>
          </w:rPrChange>
        </w:rPr>
        <w:pPrChange w:id="1175" w:author="Vitor Almeida" w:date="2019-01-17T17:26:00Z">
          <w:pPr>
            <w:pStyle w:val="Hipotese"/>
          </w:pPr>
        </w:pPrChange>
      </w:pPr>
    </w:p>
    <w:p w:rsidR="00500286" w:rsidRPr="00A721D7" w:rsidRDefault="00500286" w:rsidP="00EB653A">
      <w:pPr>
        <w:pStyle w:val="Pergunta"/>
        <w:keepNext/>
        <w:ind w:left="425" w:hanging="357"/>
        <w:rPr>
          <w:rFonts w:asciiTheme="minorHAnsi" w:hAnsiTheme="minorHAnsi" w:cstheme="minorHAnsi"/>
          <w:szCs w:val="22"/>
          <w:rPrChange w:id="1176" w:author="Vitor Almeida" w:date="2019-01-17T16:49:00Z">
            <w:rPr/>
          </w:rPrChange>
        </w:rPr>
        <w:pPrChange w:id="1177" w:author="Vitor Almeida" w:date="2019-01-17T17:24:00Z">
          <w:pPr>
            <w:pStyle w:val="Pergunta"/>
            <w:ind w:left="426"/>
          </w:pPr>
        </w:pPrChange>
      </w:pPr>
      <w:r w:rsidRPr="00A721D7">
        <w:rPr>
          <w:rFonts w:asciiTheme="minorHAnsi" w:hAnsiTheme="minorHAnsi" w:cstheme="minorHAnsi"/>
          <w:szCs w:val="22"/>
          <w:rPrChange w:id="1178" w:author="Vitor Almeida" w:date="2019-01-17T16:49:00Z">
            <w:rPr/>
          </w:rPrChange>
        </w:rPr>
        <w:t xml:space="preserve">Considere a imagem abaixo que representa a conectividade entre o AS65001 e o AS65002 e os atributos de BGP aplicados nas interfaces para o AS exterior. Os atributos WEIGHT e LOCAL_PREFERENCE são aplicados às rotas recebidas e o MED nas rotas enviadas pelo AS65001. </w:t>
      </w:r>
      <w:r w:rsidRPr="0076424A">
        <w:rPr>
          <w:rFonts w:asciiTheme="minorHAnsi" w:hAnsiTheme="minorHAnsi" w:cstheme="minorHAnsi"/>
          <w:color w:val="FF0000"/>
          <w:szCs w:val="22"/>
          <w:rPrChange w:id="1179" w:author="Vitor Almeida" w:date="2019-01-17T17:34:00Z">
            <w:rPr/>
          </w:rPrChange>
        </w:rPr>
        <w:t>O valor do WEIGHT por omissão é de 100.</w:t>
      </w:r>
      <w:ins w:id="1180" w:author="Vitor Almeida" w:date="2019-01-17T17:32:00Z">
        <w:r w:rsidR="0076424A">
          <w:rPr>
            <w:rFonts w:asciiTheme="minorHAnsi" w:hAnsiTheme="minorHAnsi" w:cstheme="minorHAnsi"/>
            <w:szCs w:val="22"/>
          </w:rPr>
          <w:br/>
        </w:r>
      </w:ins>
      <w:del w:id="1181" w:author="Vitor Almeida" w:date="2019-01-17T17:32:00Z">
        <w:r w:rsidRPr="00A721D7" w:rsidDel="0076424A">
          <w:rPr>
            <w:rFonts w:asciiTheme="minorHAnsi" w:hAnsiTheme="minorHAnsi" w:cstheme="minorHAnsi"/>
            <w:szCs w:val="22"/>
            <w:rPrChange w:id="1182" w:author="Vitor Almeida" w:date="2019-01-17T16:49:00Z">
              <w:rPr/>
            </w:rPrChange>
          </w:rPr>
          <w:delText xml:space="preserve"> </w:delText>
        </w:r>
      </w:del>
      <w:r w:rsidRPr="00A721D7">
        <w:rPr>
          <w:rFonts w:asciiTheme="minorHAnsi" w:hAnsiTheme="minorHAnsi" w:cstheme="minorHAnsi"/>
          <w:szCs w:val="22"/>
          <w:rPrChange w:id="1183" w:author="Vitor Almeida" w:date="2019-01-17T16:49:00Z">
            <w:rPr/>
          </w:rPrChange>
        </w:rPr>
        <w:t xml:space="preserve">Relativamente ao percurso do tráfego entre ambos </w:t>
      </w:r>
      <w:ins w:id="1184" w:author="Vitor Almeida" w:date="2019-01-17T17:32:00Z">
        <w:r w:rsidR="0076424A">
          <w:rPr>
            <w:rFonts w:asciiTheme="minorHAnsi" w:hAnsiTheme="minorHAnsi" w:cstheme="minorHAnsi"/>
            <w:szCs w:val="22"/>
          </w:rPr>
          <w:t xml:space="preserve">os AS, </w:t>
        </w:r>
      </w:ins>
      <w:r w:rsidRPr="00A721D7">
        <w:rPr>
          <w:rFonts w:asciiTheme="minorHAnsi" w:hAnsiTheme="minorHAnsi" w:cstheme="minorHAnsi"/>
          <w:b/>
          <w:szCs w:val="22"/>
          <w:rPrChange w:id="1185" w:author="Vitor Almeida" w:date="2019-01-17T16:49:00Z">
            <w:rPr>
              <w:b/>
            </w:rPr>
          </w:rPrChange>
        </w:rPr>
        <w:t xml:space="preserve">do ponto de vista do </w:t>
      </w:r>
      <w:del w:id="1186" w:author="Vitor Almeida" w:date="2019-01-17T17:36:00Z">
        <w:r w:rsidRPr="00A721D7" w:rsidDel="0076424A">
          <w:rPr>
            <w:rFonts w:asciiTheme="minorHAnsi" w:hAnsiTheme="minorHAnsi" w:cstheme="minorHAnsi"/>
            <w:b/>
            <w:szCs w:val="22"/>
            <w:rPrChange w:id="1187" w:author="Vitor Almeida" w:date="2019-01-17T16:49:00Z">
              <w:rPr>
                <w:b/>
              </w:rPr>
            </w:rPrChange>
          </w:rPr>
          <w:delText>AS65002</w:delText>
        </w:r>
      </w:del>
      <w:ins w:id="1188" w:author="Vitor Almeida" w:date="2019-01-17T17:36:00Z">
        <w:r w:rsidR="0076424A" w:rsidRPr="00A721D7">
          <w:rPr>
            <w:rFonts w:asciiTheme="minorHAnsi" w:hAnsiTheme="minorHAnsi" w:cstheme="minorHAnsi"/>
            <w:b/>
            <w:szCs w:val="22"/>
            <w:rPrChange w:id="1189" w:author="Vitor Almeida" w:date="2019-01-17T16:49:00Z">
              <w:rPr>
                <w:b/>
              </w:rPr>
            </w:rPrChange>
          </w:rPr>
          <w:t>AS6500</w:t>
        </w:r>
        <w:r w:rsidR="0076424A">
          <w:rPr>
            <w:rFonts w:asciiTheme="minorHAnsi" w:hAnsiTheme="minorHAnsi" w:cstheme="minorHAnsi"/>
            <w:b/>
            <w:szCs w:val="22"/>
          </w:rPr>
          <w:t>1</w:t>
        </w:r>
      </w:ins>
      <w:r w:rsidRPr="00A721D7">
        <w:rPr>
          <w:rFonts w:asciiTheme="minorHAnsi" w:hAnsiTheme="minorHAnsi" w:cstheme="minorHAnsi"/>
          <w:szCs w:val="22"/>
          <w:rPrChange w:id="1190" w:author="Vitor Almeida" w:date="2019-01-17T16:49:00Z">
            <w:rPr/>
          </w:rPrChange>
        </w:rPr>
        <w:t>, assinale as afirmações verdadeiras:</w:t>
      </w:r>
    </w:p>
    <w:p w:rsidR="00500286" w:rsidRPr="00A721D7" w:rsidRDefault="00500286" w:rsidP="00EB653A">
      <w:pPr>
        <w:keepNext/>
        <w:tabs>
          <w:tab w:val="num" w:pos="567"/>
        </w:tabs>
        <w:spacing w:before="120" w:after="120"/>
        <w:jc w:val="center"/>
        <w:outlineLvl w:val="0"/>
        <w:rPr>
          <w:rFonts w:asciiTheme="minorHAnsi" w:hAnsiTheme="minorHAnsi" w:cstheme="minorHAnsi"/>
          <w:szCs w:val="22"/>
          <w:rPrChange w:id="1191" w:author="Vitor Almeida" w:date="2019-01-17T16:49:00Z">
            <w:rPr>
              <w:rFonts w:cstheme="minorHAnsi"/>
            </w:rPr>
          </w:rPrChange>
        </w:rPr>
        <w:pPrChange w:id="1192" w:author="Vitor Almeida" w:date="2019-01-17T17:24:00Z">
          <w:pPr>
            <w:tabs>
              <w:tab w:val="num" w:pos="567"/>
            </w:tabs>
            <w:spacing w:before="120" w:after="120"/>
            <w:jc w:val="center"/>
            <w:outlineLvl w:val="0"/>
          </w:pPr>
        </w:pPrChange>
      </w:pPr>
      <w:r w:rsidRPr="00A721D7">
        <w:rPr>
          <w:rFonts w:asciiTheme="minorHAnsi" w:hAnsiTheme="minorHAnsi" w:cstheme="minorHAnsi"/>
          <w:szCs w:val="22"/>
          <w:rPrChange w:id="1193" w:author="Vitor Almeida" w:date="2019-01-17T16:49:00Z">
            <w:rPr/>
          </w:rPrChange>
        </w:rPr>
        <w:object w:dxaOrig="6198" w:dyaOrig="2482" w14:anchorId="34D296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142.35pt;mso-position-horizontal:absolute" o:ole="" o:allowoverlap="f">
            <v:imagedata r:id="rId10" o:title=""/>
          </v:shape>
          <o:OLEObject Type="Embed" ProgID="Visio.Drawing.11" ShapeID="_x0000_i1025" DrawAspect="Content" ObjectID="_1609251920" r:id="rId11"/>
        </w:object>
      </w:r>
    </w:p>
    <w:p w:rsidR="00500286" w:rsidRPr="00A721D7" w:rsidRDefault="00500286" w:rsidP="0015699B">
      <w:pPr>
        <w:pStyle w:val="Hipotese"/>
        <w:rPr>
          <w:rFonts w:asciiTheme="minorHAnsi" w:hAnsiTheme="minorHAnsi" w:cstheme="minorHAnsi"/>
          <w:szCs w:val="22"/>
          <w:rPrChange w:id="1194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195" w:author="Vitor Almeida" w:date="2019-01-17T16:49:00Z">
            <w:rPr/>
          </w:rPrChange>
        </w:rPr>
        <w:t xml:space="preserve">É utilizada a ligação entre os </w:t>
      </w:r>
      <w:proofErr w:type="gramStart"/>
      <w:r w:rsidRPr="00A721D7">
        <w:rPr>
          <w:rFonts w:asciiTheme="minorHAnsi" w:hAnsiTheme="minorHAnsi" w:cstheme="minorHAnsi"/>
          <w:i/>
          <w:szCs w:val="22"/>
          <w:rPrChange w:id="1196" w:author="Vitor Almeida" w:date="2019-01-17T16:49:00Z">
            <w:rPr>
              <w:i/>
            </w:rPr>
          </w:rPrChange>
        </w:rPr>
        <w:t>routers</w:t>
      </w:r>
      <w:proofErr w:type="gramEnd"/>
      <w:r w:rsidRPr="00A721D7">
        <w:rPr>
          <w:rFonts w:asciiTheme="minorHAnsi" w:hAnsiTheme="minorHAnsi" w:cstheme="minorHAnsi"/>
          <w:szCs w:val="22"/>
          <w:rPrChange w:id="1197" w:author="Vitor Almeida" w:date="2019-01-17T16:49:00Z">
            <w:rPr/>
          </w:rPrChange>
        </w:rPr>
        <w:t xml:space="preserve"> RA e RB em ambos os sentidos</w:t>
      </w:r>
    </w:p>
    <w:p w:rsidR="00500286" w:rsidRPr="00A721D7" w:rsidRDefault="00500286" w:rsidP="0015699B">
      <w:pPr>
        <w:pStyle w:val="Hipotese"/>
        <w:rPr>
          <w:rFonts w:asciiTheme="minorHAnsi" w:hAnsiTheme="minorHAnsi" w:cstheme="minorHAnsi"/>
          <w:szCs w:val="22"/>
          <w:rPrChange w:id="1198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199" w:author="Vitor Almeida" w:date="2019-01-17T16:49:00Z">
            <w:rPr/>
          </w:rPrChange>
        </w:rPr>
        <w:t xml:space="preserve">É utilizada a ligação entre os </w:t>
      </w:r>
      <w:proofErr w:type="gramStart"/>
      <w:r w:rsidRPr="00A721D7">
        <w:rPr>
          <w:rFonts w:asciiTheme="minorHAnsi" w:hAnsiTheme="minorHAnsi" w:cstheme="minorHAnsi"/>
          <w:i/>
          <w:szCs w:val="22"/>
          <w:rPrChange w:id="1200" w:author="Vitor Almeida" w:date="2019-01-17T16:49:00Z">
            <w:rPr>
              <w:i/>
            </w:rPr>
          </w:rPrChange>
        </w:rPr>
        <w:t>routers</w:t>
      </w:r>
      <w:proofErr w:type="gramEnd"/>
      <w:r w:rsidRPr="00A721D7">
        <w:rPr>
          <w:rFonts w:asciiTheme="minorHAnsi" w:hAnsiTheme="minorHAnsi" w:cstheme="minorHAnsi"/>
          <w:szCs w:val="22"/>
          <w:rPrChange w:id="1201" w:author="Vitor Almeida" w:date="2019-01-17T16:49:00Z">
            <w:rPr/>
          </w:rPrChange>
        </w:rPr>
        <w:t xml:space="preserve"> RA e RC em ambos os sentidos</w:t>
      </w:r>
    </w:p>
    <w:p w:rsidR="0000353D" w:rsidRPr="00256E3C" w:rsidRDefault="0000353D" w:rsidP="0000353D">
      <w:pPr>
        <w:pStyle w:val="Hipotese"/>
        <w:rPr>
          <w:ins w:id="1202" w:author="Vitor Almeida" w:date="2019-01-17T17:38:00Z"/>
          <w:rFonts w:asciiTheme="minorHAnsi" w:hAnsiTheme="minorHAnsi" w:cstheme="minorHAnsi"/>
          <w:szCs w:val="22"/>
        </w:rPr>
      </w:pPr>
      <w:ins w:id="1203" w:author="Vitor Almeida" w:date="2019-01-17T17:38:00Z">
        <w:r w:rsidRPr="00256E3C">
          <w:rPr>
            <w:rFonts w:asciiTheme="minorHAnsi" w:hAnsiTheme="minorHAnsi" w:cstheme="minorHAnsi"/>
            <w:szCs w:val="22"/>
          </w:rPr>
          <w:t xml:space="preserve">É utilizada a ligação entre os </w:t>
        </w:r>
        <w:proofErr w:type="gramStart"/>
        <w:r w:rsidRPr="00256E3C">
          <w:rPr>
            <w:rFonts w:asciiTheme="minorHAnsi" w:hAnsiTheme="minorHAnsi" w:cstheme="minorHAnsi"/>
            <w:szCs w:val="22"/>
          </w:rPr>
          <w:t>routers</w:t>
        </w:r>
        <w:proofErr w:type="gramEnd"/>
        <w:r w:rsidRPr="00256E3C">
          <w:rPr>
            <w:rFonts w:asciiTheme="minorHAnsi" w:hAnsiTheme="minorHAnsi" w:cstheme="minorHAnsi"/>
            <w:szCs w:val="22"/>
          </w:rPr>
          <w:t xml:space="preserve"> RA e R</w:t>
        </w:r>
        <w:r>
          <w:rPr>
            <w:rFonts w:asciiTheme="minorHAnsi" w:hAnsiTheme="minorHAnsi" w:cstheme="minorHAnsi"/>
            <w:szCs w:val="22"/>
          </w:rPr>
          <w:t>B</w:t>
        </w:r>
        <w:r w:rsidRPr="00256E3C">
          <w:rPr>
            <w:rFonts w:asciiTheme="minorHAnsi" w:hAnsiTheme="minorHAnsi" w:cstheme="minorHAnsi"/>
            <w:szCs w:val="22"/>
          </w:rPr>
          <w:t xml:space="preserve"> para saída e a ligação entre os routers RA e RB para entrada </w:t>
        </w:r>
      </w:ins>
    </w:p>
    <w:p w:rsidR="00500286" w:rsidRPr="00A721D7" w:rsidRDefault="00500286" w:rsidP="0015699B">
      <w:pPr>
        <w:pStyle w:val="Hipotese"/>
        <w:rPr>
          <w:rFonts w:asciiTheme="minorHAnsi" w:hAnsiTheme="minorHAnsi" w:cstheme="minorHAnsi"/>
          <w:szCs w:val="22"/>
          <w:rPrChange w:id="1204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205" w:author="Vitor Almeida" w:date="2019-01-17T16:49:00Z">
            <w:rPr/>
          </w:rPrChange>
        </w:rPr>
        <w:t xml:space="preserve">É utilizada a ligação entre os </w:t>
      </w:r>
      <w:proofErr w:type="gramStart"/>
      <w:r w:rsidRPr="00A721D7">
        <w:rPr>
          <w:rFonts w:asciiTheme="minorHAnsi" w:hAnsiTheme="minorHAnsi" w:cstheme="minorHAnsi"/>
          <w:i/>
          <w:szCs w:val="22"/>
          <w:rPrChange w:id="1206" w:author="Vitor Almeida" w:date="2019-01-17T16:49:00Z">
            <w:rPr>
              <w:i/>
            </w:rPr>
          </w:rPrChange>
        </w:rPr>
        <w:t>routers</w:t>
      </w:r>
      <w:proofErr w:type="gramEnd"/>
      <w:r w:rsidRPr="00A721D7">
        <w:rPr>
          <w:rFonts w:asciiTheme="minorHAnsi" w:hAnsiTheme="minorHAnsi" w:cstheme="minorHAnsi"/>
          <w:szCs w:val="22"/>
          <w:rPrChange w:id="1207" w:author="Vitor Almeida" w:date="2019-01-17T16:49:00Z">
            <w:rPr/>
          </w:rPrChange>
        </w:rPr>
        <w:t xml:space="preserve"> RA e RB para saída e a ligação entre os </w:t>
      </w:r>
      <w:r w:rsidRPr="00A721D7">
        <w:rPr>
          <w:rFonts w:asciiTheme="minorHAnsi" w:hAnsiTheme="minorHAnsi" w:cstheme="minorHAnsi"/>
          <w:i/>
          <w:szCs w:val="22"/>
          <w:rPrChange w:id="1208" w:author="Vitor Almeida" w:date="2019-01-17T16:49:00Z">
            <w:rPr>
              <w:i/>
            </w:rPr>
          </w:rPrChange>
        </w:rPr>
        <w:t>routers</w:t>
      </w:r>
      <w:r w:rsidRPr="00A721D7">
        <w:rPr>
          <w:rFonts w:asciiTheme="minorHAnsi" w:hAnsiTheme="minorHAnsi" w:cstheme="minorHAnsi"/>
          <w:szCs w:val="22"/>
          <w:rPrChange w:id="1209" w:author="Vitor Almeida" w:date="2019-01-17T16:49:00Z">
            <w:rPr/>
          </w:rPrChange>
        </w:rPr>
        <w:t xml:space="preserve"> RA e RC para entrada </w:t>
      </w:r>
      <w:ins w:id="1210" w:author="Vitor Almeida" w:date="2019-01-17T17:38:00Z">
        <w:r w:rsidR="0000353D" w:rsidRPr="00AA0363">
          <w:rPr>
            <w:rFonts w:asciiTheme="minorHAnsi" w:hAnsiTheme="minorHAnsi" w:cstheme="minorHAnsi"/>
            <w:vanish/>
            <w:color w:val="FF0000"/>
            <w:szCs w:val="22"/>
          </w:rPr>
          <w:t>#</w:t>
        </w:r>
      </w:ins>
      <w:bookmarkStart w:id="1211" w:name="_GoBack"/>
      <w:bookmarkEnd w:id="1211"/>
    </w:p>
    <w:p w:rsidR="00500286" w:rsidRPr="00A721D7" w:rsidDel="0000353D" w:rsidRDefault="00500286" w:rsidP="0015699B">
      <w:pPr>
        <w:pStyle w:val="Hipotese"/>
        <w:rPr>
          <w:del w:id="1212" w:author="Vitor Almeida" w:date="2019-01-17T17:38:00Z"/>
          <w:rFonts w:asciiTheme="minorHAnsi" w:hAnsiTheme="minorHAnsi" w:cstheme="minorHAnsi"/>
          <w:szCs w:val="22"/>
          <w:rPrChange w:id="1213" w:author="Vitor Almeida" w:date="2019-01-17T16:49:00Z">
            <w:rPr>
              <w:del w:id="1214" w:author="Vitor Almeida" w:date="2019-01-17T17:38:00Z"/>
            </w:rPr>
          </w:rPrChange>
        </w:rPr>
      </w:pPr>
      <w:del w:id="1215" w:author="Vitor Almeida" w:date="2019-01-17T17:38:00Z">
        <w:r w:rsidRPr="00A721D7" w:rsidDel="0000353D">
          <w:rPr>
            <w:rFonts w:asciiTheme="minorHAnsi" w:hAnsiTheme="minorHAnsi" w:cstheme="minorHAnsi"/>
            <w:szCs w:val="22"/>
            <w:rPrChange w:id="1216" w:author="Vitor Almeida" w:date="2019-01-17T16:49:00Z">
              <w:rPr/>
            </w:rPrChange>
          </w:rPr>
          <w:delText xml:space="preserve">É utilizada a ligação entre os routers RA e </w:delText>
        </w:r>
      </w:del>
      <w:del w:id="1217" w:author="Vitor Almeida" w:date="2019-01-17T17:37:00Z">
        <w:r w:rsidRPr="00A721D7" w:rsidDel="0076424A">
          <w:rPr>
            <w:rFonts w:asciiTheme="minorHAnsi" w:hAnsiTheme="minorHAnsi" w:cstheme="minorHAnsi"/>
            <w:szCs w:val="22"/>
            <w:rPrChange w:id="1218" w:author="Vitor Almeida" w:date="2019-01-17T16:49:00Z">
              <w:rPr/>
            </w:rPrChange>
          </w:rPr>
          <w:delText xml:space="preserve">RC </w:delText>
        </w:r>
      </w:del>
      <w:del w:id="1219" w:author="Vitor Almeida" w:date="2019-01-17T17:38:00Z">
        <w:r w:rsidRPr="00A721D7" w:rsidDel="0000353D">
          <w:rPr>
            <w:rFonts w:asciiTheme="minorHAnsi" w:hAnsiTheme="minorHAnsi" w:cstheme="minorHAnsi"/>
            <w:szCs w:val="22"/>
            <w:rPrChange w:id="1220" w:author="Vitor Almeida" w:date="2019-01-17T16:49:00Z">
              <w:rPr/>
            </w:rPrChange>
          </w:rPr>
          <w:delText xml:space="preserve">para saída e a ligação entre os routers RA e RB para entrada </w:delText>
        </w:r>
        <w:r w:rsidRPr="00A721D7" w:rsidDel="0000353D">
          <w:rPr>
            <w:rFonts w:asciiTheme="minorHAnsi" w:hAnsiTheme="minorHAnsi" w:cstheme="minorHAnsi"/>
            <w:vanish/>
            <w:color w:val="FF0000"/>
            <w:szCs w:val="22"/>
            <w:rPrChange w:id="1221" w:author="Vitor Almeida" w:date="2019-01-17T16:49:00Z">
              <w:rPr>
                <w:vanish/>
                <w:color w:val="FF0000"/>
              </w:rPr>
            </w:rPrChange>
          </w:rPr>
          <w:delText>#</w:delText>
        </w:r>
      </w:del>
    </w:p>
    <w:p w:rsidR="00500286" w:rsidRPr="00A721D7" w:rsidRDefault="00500286" w:rsidP="00923A91">
      <w:pPr>
        <w:pStyle w:val="Pergunta"/>
        <w:ind w:left="426"/>
        <w:rPr>
          <w:rFonts w:asciiTheme="minorHAnsi" w:hAnsiTheme="minorHAnsi" w:cstheme="minorHAnsi"/>
          <w:szCs w:val="22"/>
          <w:rPrChange w:id="1222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223" w:author="Vitor Almeida" w:date="2019-01-17T16:49:00Z">
            <w:rPr/>
          </w:rPrChange>
        </w:rPr>
        <w:t>Qu</w:t>
      </w:r>
      <w:r w:rsidR="002F7D70" w:rsidRPr="00A721D7">
        <w:rPr>
          <w:rFonts w:asciiTheme="minorHAnsi" w:hAnsiTheme="minorHAnsi" w:cstheme="minorHAnsi"/>
          <w:szCs w:val="22"/>
          <w:rPrChange w:id="1224" w:author="Vitor Almeida" w:date="2019-01-17T16:49:00Z">
            <w:rPr/>
          </w:rPrChange>
        </w:rPr>
        <w:t xml:space="preserve">al a </w:t>
      </w:r>
      <w:r w:rsidRPr="00A721D7">
        <w:rPr>
          <w:rFonts w:asciiTheme="minorHAnsi" w:hAnsiTheme="minorHAnsi" w:cstheme="minorHAnsi"/>
          <w:szCs w:val="22"/>
          <w:rPrChange w:id="1225" w:author="Vitor Almeida" w:date="2019-01-17T16:49:00Z">
            <w:rPr/>
          </w:rPrChange>
        </w:rPr>
        <w:t>alteração</w:t>
      </w:r>
      <w:r w:rsidR="002F7D70" w:rsidRPr="00A721D7">
        <w:rPr>
          <w:rFonts w:asciiTheme="minorHAnsi" w:hAnsiTheme="minorHAnsi" w:cstheme="minorHAnsi"/>
          <w:szCs w:val="22"/>
          <w:rPrChange w:id="1226" w:author="Vitor Almeida" w:date="2019-01-17T16:49:00Z">
            <w:rPr/>
          </w:rPrChange>
        </w:rPr>
        <w:t xml:space="preserve"> (apenas </w:t>
      </w:r>
      <w:r w:rsidR="00E4683B" w:rsidRPr="00A721D7">
        <w:rPr>
          <w:rFonts w:asciiTheme="minorHAnsi" w:hAnsiTheme="minorHAnsi" w:cstheme="minorHAnsi"/>
          <w:szCs w:val="22"/>
          <w:rPrChange w:id="1227" w:author="Vitor Almeida" w:date="2019-01-17T16:49:00Z">
            <w:rPr/>
          </w:rPrChange>
        </w:rPr>
        <w:t>uma</w:t>
      </w:r>
      <w:r w:rsidR="002F7D70" w:rsidRPr="00A721D7">
        <w:rPr>
          <w:rFonts w:asciiTheme="minorHAnsi" w:hAnsiTheme="minorHAnsi" w:cstheme="minorHAnsi"/>
          <w:szCs w:val="22"/>
          <w:rPrChange w:id="1228" w:author="Vitor Almeida" w:date="2019-01-17T16:49:00Z">
            <w:rPr/>
          </w:rPrChange>
        </w:rPr>
        <w:t>)</w:t>
      </w:r>
      <w:r w:rsidRPr="00A721D7">
        <w:rPr>
          <w:rFonts w:asciiTheme="minorHAnsi" w:hAnsiTheme="minorHAnsi" w:cstheme="minorHAnsi"/>
          <w:szCs w:val="22"/>
          <w:rPrChange w:id="1229" w:author="Vitor Almeida" w:date="2019-01-17T16:49:00Z">
            <w:rPr/>
          </w:rPrChange>
        </w:rPr>
        <w:t xml:space="preserve"> </w:t>
      </w:r>
      <w:r w:rsidR="002F7D70" w:rsidRPr="00A721D7">
        <w:rPr>
          <w:rFonts w:asciiTheme="minorHAnsi" w:hAnsiTheme="minorHAnsi" w:cstheme="minorHAnsi"/>
          <w:szCs w:val="22"/>
          <w:rPrChange w:id="1230" w:author="Vitor Almeida" w:date="2019-01-17T16:49:00Z">
            <w:rPr/>
          </w:rPrChange>
        </w:rPr>
        <w:t>necessária pa</w:t>
      </w:r>
      <w:r w:rsidRPr="00A721D7">
        <w:rPr>
          <w:rFonts w:asciiTheme="minorHAnsi" w:hAnsiTheme="minorHAnsi" w:cstheme="minorHAnsi"/>
          <w:szCs w:val="22"/>
          <w:rPrChange w:id="1231" w:author="Vitor Almeida" w:date="2019-01-17T16:49:00Z">
            <w:rPr/>
          </w:rPrChange>
        </w:rPr>
        <w:t xml:space="preserve">ra </w:t>
      </w:r>
      <w:r w:rsidR="002F7D70" w:rsidRPr="00A721D7">
        <w:rPr>
          <w:rFonts w:asciiTheme="minorHAnsi" w:hAnsiTheme="minorHAnsi" w:cstheme="minorHAnsi"/>
          <w:szCs w:val="22"/>
          <w:rPrChange w:id="1232" w:author="Vitor Almeida" w:date="2019-01-17T16:49:00Z">
            <w:rPr/>
          </w:rPrChange>
        </w:rPr>
        <w:t xml:space="preserve">forçar </w:t>
      </w:r>
      <w:r w:rsidRPr="00A721D7">
        <w:rPr>
          <w:rFonts w:asciiTheme="minorHAnsi" w:hAnsiTheme="minorHAnsi" w:cstheme="minorHAnsi"/>
          <w:szCs w:val="22"/>
          <w:rPrChange w:id="1233" w:author="Vitor Almeida" w:date="2019-01-17T16:49:00Z">
            <w:rPr/>
          </w:rPrChange>
        </w:rPr>
        <w:t>a saí</w:t>
      </w:r>
      <w:r w:rsidR="002F7D70" w:rsidRPr="00A721D7">
        <w:rPr>
          <w:rFonts w:asciiTheme="minorHAnsi" w:hAnsiTheme="minorHAnsi" w:cstheme="minorHAnsi"/>
          <w:szCs w:val="22"/>
          <w:rPrChange w:id="1234" w:author="Vitor Almeida" w:date="2019-01-17T16:49:00Z">
            <w:rPr/>
          </w:rPrChange>
        </w:rPr>
        <w:t>da</w:t>
      </w:r>
      <w:r w:rsidR="00DA615A" w:rsidRPr="00A721D7">
        <w:rPr>
          <w:rFonts w:asciiTheme="minorHAnsi" w:hAnsiTheme="minorHAnsi" w:cstheme="minorHAnsi"/>
          <w:szCs w:val="22"/>
          <w:rPrChange w:id="1235" w:author="Vitor Almeida" w:date="2019-01-17T16:49:00Z">
            <w:rPr/>
          </w:rPrChange>
        </w:rPr>
        <w:t xml:space="preserve"> do AS65002 </w:t>
      </w:r>
      <w:proofErr w:type="gramStart"/>
      <w:r w:rsidR="00DA615A" w:rsidRPr="00A721D7">
        <w:rPr>
          <w:rFonts w:asciiTheme="minorHAnsi" w:hAnsiTheme="minorHAnsi" w:cstheme="minorHAnsi"/>
          <w:szCs w:val="22"/>
          <w:rPrChange w:id="1236" w:author="Vitor Almeida" w:date="2019-01-17T16:49:00Z">
            <w:rPr/>
          </w:rPrChange>
        </w:rPr>
        <w:t>por</w:t>
      </w:r>
      <w:proofErr w:type="gramEnd"/>
      <w:r w:rsidR="002F7D70" w:rsidRPr="00A721D7">
        <w:rPr>
          <w:rFonts w:asciiTheme="minorHAnsi" w:hAnsiTheme="minorHAnsi" w:cstheme="minorHAnsi"/>
          <w:szCs w:val="22"/>
          <w:rPrChange w:id="1237" w:author="Vitor Almeida" w:date="2019-01-17T16:49:00Z">
            <w:rPr/>
          </w:rPrChange>
        </w:rPr>
        <w:t xml:space="preserve">: </w:t>
      </w:r>
      <w:r w:rsidR="00E4683B" w:rsidRPr="00A721D7">
        <w:rPr>
          <w:rFonts w:asciiTheme="minorHAnsi" w:hAnsiTheme="minorHAnsi" w:cstheme="minorHAnsi"/>
          <w:szCs w:val="22"/>
          <w:rPrChange w:id="1238" w:author="Vitor Almeida" w:date="2019-01-17T16:49:00Z">
            <w:rPr/>
          </w:rPrChange>
        </w:rPr>
        <w:t>(</w:t>
      </w:r>
      <w:r w:rsidR="002F7D70" w:rsidRPr="00A721D7">
        <w:rPr>
          <w:rFonts w:asciiTheme="minorHAnsi" w:hAnsiTheme="minorHAnsi" w:cstheme="minorHAnsi"/>
          <w:szCs w:val="22"/>
          <w:rPrChange w:id="1239" w:author="Vitor Almeida" w:date="2019-01-17T16:49:00Z">
            <w:rPr/>
          </w:rPrChange>
        </w:rPr>
        <w:t>RA</w:t>
      </w:r>
      <w:r w:rsidR="00E4683B" w:rsidRPr="00A721D7">
        <w:rPr>
          <w:rFonts w:asciiTheme="minorHAnsi" w:hAnsiTheme="minorHAnsi" w:cstheme="minorHAnsi"/>
          <w:szCs w:val="22"/>
          <w:rPrChange w:id="1240" w:author="Vitor Almeida" w:date="2019-01-17T16:49:00Z">
            <w:rPr/>
          </w:rPrChange>
        </w:rPr>
        <w:t>-</w:t>
      </w:r>
      <w:r w:rsidR="002F7D70" w:rsidRPr="00A721D7">
        <w:rPr>
          <w:rFonts w:asciiTheme="minorHAnsi" w:hAnsiTheme="minorHAnsi" w:cstheme="minorHAnsi"/>
          <w:szCs w:val="22"/>
          <w:rPrChange w:id="1241" w:author="Vitor Almeida" w:date="2019-01-17T16:49:00Z">
            <w:rPr/>
          </w:rPrChange>
        </w:rPr>
        <w:t>RB</w:t>
      </w:r>
      <w:r w:rsidR="00E4683B" w:rsidRPr="00A721D7">
        <w:rPr>
          <w:rFonts w:asciiTheme="minorHAnsi" w:hAnsiTheme="minorHAnsi" w:cstheme="minorHAnsi"/>
          <w:szCs w:val="22"/>
          <w:rPrChange w:id="1242" w:author="Vitor Almeida" w:date="2019-01-17T16:49:00Z">
            <w:rPr/>
          </w:rPrChange>
        </w:rPr>
        <w:t>)</w:t>
      </w:r>
      <w:r w:rsidRPr="00A721D7">
        <w:rPr>
          <w:rFonts w:asciiTheme="minorHAnsi" w:hAnsiTheme="minorHAnsi" w:cstheme="minorHAnsi"/>
          <w:szCs w:val="22"/>
          <w:rPrChange w:id="1243" w:author="Vitor Almeida" w:date="2019-01-17T16:49:00Z">
            <w:rPr/>
          </w:rPrChange>
        </w:rPr>
        <w:t xml:space="preserve"> __</w:t>
      </w:r>
      <w:r w:rsidR="00E4683B" w:rsidRPr="00A721D7">
        <w:rPr>
          <w:rFonts w:asciiTheme="minorHAnsi" w:hAnsiTheme="minorHAnsi" w:cstheme="minorHAnsi"/>
          <w:szCs w:val="22"/>
          <w:rPrChange w:id="1244" w:author="Vitor Almeida" w:date="2019-01-17T16:49:00Z">
            <w:rPr/>
          </w:rPrChange>
        </w:rPr>
        <w:t>__</w:t>
      </w:r>
      <w:r w:rsidR="00053192" w:rsidRPr="00A721D7">
        <w:rPr>
          <w:rFonts w:asciiTheme="minorHAnsi" w:hAnsiTheme="minorHAnsi" w:cstheme="minorHAnsi"/>
          <w:szCs w:val="22"/>
          <w:rPrChange w:id="1245" w:author="Vitor Almeida" w:date="2019-01-17T16:49:00Z">
            <w:rPr/>
          </w:rPrChange>
        </w:rPr>
        <w:t>_____</w:t>
      </w:r>
      <w:r w:rsidRPr="00A721D7">
        <w:rPr>
          <w:rFonts w:asciiTheme="minorHAnsi" w:hAnsiTheme="minorHAnsi" w:cstheme="minorHAnsi"/>
          <w:szCs w:val="22"/>
          <w:rPrChange w:id="1246" w:author="Vitor Almeida" w:date="2019-01-17T16:49:00Z">
            <w:rPr/>
          </w:rPrChange>
        </w:rPr>
        <w:t>__</w:t>
      </w:r>
      <w:r w:rsidR="00D446AA" w:rsidRPr="00A721D7">
        <w:rPr>
          <w:rFonts w:asciiTheme="minorHAnsi" w:hAnsiTheme="minorHAnsi" w:cstheme="minorHAnsi"/>
          <w:vanish/>
          <w:color w:val="FF0000"/>
          <w:szCs w:val="22"/>
          <w:rPrChange w:id="1247" w:author="Vitor Almeida" w:date="2019-01-17T16:49:00Z">
            <w:rPr>
              <w:vanish/>
              <w:color w:val="FF0000"/>
            </w:rPr>
          </w:rPrChange>
        </w:rPr>
        <w:t>RC.LP=100</w:t>
      </w:r>
      <w:proofErr w:type="gramStart"/>
      <w:r w:rsidRPr="00A721D7">
        <w:rPr>
          <w:rFonts w:asciiTheme="minorHAnsi" w:hAnsiTheme="minorHAnsi" w:cstheme="minorHAnsi"/>
          <w:szCs w:val="22"/>
          <w:rPrChange w:id="1248" w:author="Vitor Almeida" w:date="2019-01-17T16:49:00Z">
            <w:rPr/>
          </w:rPrChange>
        </w:rPr>
        <w:t>___</w:t>
      </w:r>
      <w:r w:rsidR="00214B9C" w:rsidRPr="00A721D7">
        <w:rPr>
          <w:rFonts w:asciiTheme="minorHAnsi" w:hAnsiTheme="minorHAnsi" w:cstheme="minorHAnsi"/>
          <w:szCs w:val="22"/>
          <w:rPrChange w:id="1249" w:author="Vitor Almeida" w:date="2019-01-17T16:49:00Z">
            <w:rPr/>
          </w:rPrChange>
        </w:rPr>
        <w:t xml:space="preserve"> </w:t>
      </w:r>
      <w:proofErr w:type="gramEnd"/>
      <w:r w:rsidR="00214B9C" w:rsidRPr="00A721D7">
        <w:rPr>
          <w:rFonts w:asciiTheme="minorHAnsi" w:hAnsiTheme="minorHAnsi" w:cstheme="minorHAnsi"/>
          <w:szCs w:val="22"/>
          <w:rPrChange w:id="1250" w:author="Vitor Almeida" w:date="2019-01-17T16:49:00Z">
            <w:rPr/>
          </w:rPrChange>
        </w:rPr>
        <w:t>;</w:t>
      </w:r>
      <w:r w:rsidRPr="00A721D7">
        <w:rPr>
          <w:rFonts w:asciiTheme="minorHAnsi" w:hAnsiTheme="minorHAnsi" w:cstheme="minorHAnsi"/>
          <w:szCs w:val="22"/>
          <w:rPrChange w:id="1251" w:author="Vitor Almeida" w:date="2019-01-17T16:49:00Z">
            <w:rPr/>
          </w:rPrChange>
        </w:rPr>
        <w:t xml:space="preserve"> </w:t>
      </w:r>
      <w:r w:rsidR="00E4683B" w:rsidRPr="00A721D7">
        <w:rPr>
          <w:rFonts w:asciiTheme="minorHAnsi" w:hAnsiTheme="minorHAnsi" w:cstheme="minorHAnsi"/>
          <w:szCs w:val="22"/>
          <w:rPrChange w:id="1252" w:author="Vitor Almeida" w:date="2019-01-17T16:49:00Z">
            <w:rPr/>
          </w:rPrChange>
        </w:rPr>
        <w:t>(</w:t>
      </w:r>
      <w:r w:rsidR="002F7D70" w:rsidRPr="00A721D7">
        <w:rPr>
          <w:rFonts w:asciiTheme="minorHAnsi" w:hAnsiTheme="minorHAnsi" w:cstheme="minorHAnsi"/>
          <w:szCs w:val="22"/>
          <w:rPrChange w:id="1253" w:author="Vitor Almeida" w:date="2019-01-17T16:49:00Z">
            <w:rPr/>
          </w:rPrChange>
        </w:rPr>
        <w:t>RA</w:t>
      </w:r>
      <w:r w:rsidR="00E4683B" w:rsidRPr="00A721D7">
        <w:rPr>
          <w:rFonts w:asciiTheme="minorHAnsi" w:hAnsiTheme="minorHAnsi" w:cstheme="minorHAnsi"/>
          <w:szCs w:val="22"/>
          <w:rPrChange w:id="1254" w:author="Vitor Almeida" w:date="2019-01-17T16:49:00Z">
            <w:rPr/>
          </w:rPrChange>
        </w:rPr>
        <w:t>-</w:t>
      </w:r>
      <w:r w:rsidR="002F7D70" w:rsidRPr="00A721D7">
        <w:rPr>
          <w:rFonts w:asciiTheme="minorHAnsi" w:hAnsiTheme="minorHAnsi" w:cstheme="minorHAnsi"/>
          <w:szCs w:val="22"/>
          <w:rPrChange w:id="1255" w:author="Vitor Almeida" w:date="2019-01-17T16:49:00Z">
            <w:rPr/>
          </w:rPrChange>
        </w:rPr>
        <w:t>RC</w:t>
      </w:r>
      <w:r w:rsidR="00E4683B" w:rsidRPr="00A721D7">
        <w:rPr>
          <w:rFonts w:asciiTheme="minorHAnsi" w:hAnsiTheme="minorHAnsi" w:cstheme="minorHAnsi"/>
          <w:szCs w:val="22"/>
          <w:rPrChange w:id="1256" w:author="Vitor Almeida" w:date="2019-01-17T16:49:00Z">
            <w:rPr/>
          </w:rPrChange>
        </w:rPr>
        <w:t>)</w:t>
      </w:r>
      <w:r w:rsidRPr="00A721D7">
        <w:rPr>
          <w:rFonts w:asciiTheme="minorHAnsi" w:hAnsiTheme="minorHAnsi" w:cstheme="minorHAnsi"/>
          <w:szCs w:val="22"/>
          <w:rPrChange w:id="1257" w:author="Vitor Almeida" w:date="2019-01-17T16:49:00Z">
            <w:rPr/>
          </w:rPrChange>
        </w:rPr>
        <w:t xml:space="preserve"> __</w:t>
      </w:r>
      <w:r w:rsidR="00E4683B" w:rsidRPr="00A721D7">
        <w:rPr>
          <w:rFonts w:asciiTheme="minorHAnsi" w:hAnsiTheme="minorHAnsi" w:cstheme="minorHAnsi"/>
          <w:vanish/>
          <w:color w:val="FF0000"/>
          <w:szCs w:val="22"/>
          <w:rPrChange w:id="1258" w:author="Vitor Almeida" w:date="2019-01-17T16:49:00Z">
            <w:rPr>
              <w:vanish/>
              <w:color w:val="FF0000"/>
            </w:rPr>
          </w:rPrChange>
        </w:rPr>
        <w:t>Nada</w:t>
      </w:r>
      <w:r w:rsidRPr="00A721D7">
        <w:rPr>
          <w:rFonts w:asciiTheme="minorHAnsi" w:hAnsiTheme="minorHAnsi" w:cstheme="minorHAnsi"/>
          <w:szCs w:val="22"/>
          <w:rPrChange w:id="1259" w:author="Vitor Almeida" w:date="2019-01-17T16:49:00Z">
            <w:rPr/>
          </w:rPrChange>
        </w:rPr>
        <w:t>___</w:t>
      </w:r>
      <w:r w:rsidR="00E4683B" w:rsidRPr="00A721D7">
        <w:rPr>
          <w:rFonts w:asciiTheme="minorHAnsi" w:hAnsiTheme="minorHAnsi" w:cstheme="minorHAnsi"/>
          <w:szCs w:val="22"/>
          <w:rPrChange w:id="1260" w:author="Vitor Almeida" w:date="2019-01-17T16:49:00Z">
            <w:rPr/>
          </w:rPrChange>
        </w:rPr>
        <w:t>_</w:t>
      </w:r>
      <w:r w:rsidR="00053192" w:rsidRPr="00A721D7">
        <w:rPr>
          <w:rFonts w:asciiTheme="minorHAnsi" w:hAnsiTheme="minorHAnsi" w:cstheme="minorHAnsi"/>
          <w:szCs w:val="22"/>
          <w:rPrChange w:id="1261" w:author="Vitor Almeida" w:date="2019-01-17T16:49:00Z">
            <w:rPr/>
          </w:rPrChange>
        </w:rPr>
        <w:t>______</w:t>
      </w:r>
      <w:r w:rsidR="00E4683B" w:rsidRPr="00A721D7">
        <w:rPr>
          <w:rFonts w:asciiTheme="minorHAnsi" w:hAnsiTheme="minorHAnsi" w:cstheme="minorHAnsi"/>
          <w:szCs w:val="22"/>
          <w:rPrChange w:id="1262" w:author="Vitor Almeida" w:date="2019-01-17T16:49:00Z">
            <w:rPr/>
          </w:rPrChange>
        </w:rPr>
        <w:t>_____</w:t>
      </w:r>
      <w:r w:rsidRPr="00A721D7">
        <w:rPr>
          <w:rFonts w:asciiTheme="minorHAnsi" w:hAnsiTheme="minorHAnsi" w:cstheme="minorHAnsi"/>
          <w:szCs w:val="22"/>
          <w:rPrChange w:id="1263" w:author="Vitor Almeida" w:date="2019-01-17T16:49:00Z">
            <w:rPr/>
          </w:rPrChange>
        </w:rPr>
        <w:t xml:space="preserve">_ </w:t>
      </w:r>
    </w:p>
    <w:p w:rsidR="00E4683B" w:rsidRPr="00A721D7" w:rsidRDefault="00E4683B" w:rsidP="00923A91">
      <w:pPr>
        <w:pStyle w:val="Pergunta"/>
        <w:ind w:left="426"/>
        <w:rPr>
          <w:rFonts w:asciiTheme="minorHAnsi" w:hAnsiTheme="minorHAnsi" w:cstheme="minorHAnsi"/>
          <w:szCs w:val="22"/>
          <w:rPrChange w:id="1264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265" w:author="Vitor Almeida" w:date="2019-01-17T16:49:00Z">
            <w:rPr/>
          </w:rPrChange>
        </w:rPr>
        <w:t>Qual a alteração (apenas uma) necessária para forçar a entrada</w:t>
      </w:r>
      <w:r w:rsidR="00EB4D15" w:rsidRPr="00A721D7">
        <w:rPr>
          <w:rFonts w:asciiTheme="minorHAnsi" w:hAnsiTheme="minorHAnsi" w:cstheme="minorHAnsi"/>
          <w:szCs w:val="22"/>
          <w:rPrChange w:id="1266" w:author="Vitor Almeida" w:date="2019-01-17T16:49:00Z">
            <w:rPr/>
          </w:rPrChange>
        </w:rPr>
        <w:t xml:space="preserve"> no AS65002 </w:t>
      </w:r>
      <w:proofErr w:type="gramStart"/>
      <w:r w:rsidR="00EB4D15" w:rsidRPr="00A721D7">
        <w:rPr>
          <w:rFonts w:asciiTheme="minorHAnsi" w:hAnsiTheme="minorHAnsi" w:cstheme="minorHAnsi"/>
          <w:szCs w:val="22"/>
          <w:rPrChange w:id="1267" w:author="Vitor Almeida" w:date="2019-01-17T16:49:00Z">
            <w:rPr/>
          </w:rPrChange>
        </w:rPr>
        <w:t>por</w:t>
      </w:r>
      <w:proofErr w:type="gramEnd"/>
      <w:r w:rsidRPr="00A721D7">
        <w:rPr>
          <w:rFonts w:asciiTheme="minorHAnsi" w:hAnsiTheme="minorHAnsi" w:cstheme="minorHAnsi"/>
          <w:szCs w:val="22"/>
          <w:rPrChange w:id="1268" w:author="Vitor Almeida" w:date="2019-01-17T16:49:00Z">
            <w:rPr/>
          </w:rPrChange>
        </w:rPr>
        <w:t>: (RA-RB) __</w:t>
      </w:r>
      <w:r w:rsidRPr="00A721D7">
        <w:rPr>
          <w:rFonts w:asciiTheme="minorHAnsi" w:hAnsiTheme="minorHAnsi" w:cstheme="minorHAnsi"/>
          <w:vanish/>
          <w:color w:val="FF0000"/>
          <w:szCs w:val="22"/>
          <w:rPrChange w:id="1269" w:author="Vitor Almeida" w:date="2019-01-17T16:49:00Z">
            <w:rPr>
              <w:vanish/>
              <w:color w:val="FF0000"/>
            </w:rPr>
          </w:rPrChange>
        </w:rPr>
        <w:t>Nada</w:t>
      </w:r>
      <w:proofErr w:type="gramStart"/>
      <w:r w:rsidRPr="00A721D7">
        <w:rPr>
          <w:rFonts w:asciiTheme="minorHAnsi" w:hAnsiTheme="minorHAnsi" w:cstheme="minorHAnsi"/>
          <w:szCs w:val="22"/>
          <w:rPrChange w:id="1270" w:author="Vitor Almeida" w:date="2019-01-17T16:49:00Z">
            <w:rPr/>
          </w:rPrChange>
        </w:rPr>
        <w:t>__</w:t>
      </w:r>
      <w:r w:rsidR="00053192" w:rsidRPr="00A721D7">
        <w:rPr>
          <w:rFonts w:asciiTheme="minorHAnsi" w:hAnsiTheme="minorHAnsi" w:cstheme="minorHAnsi"/>
          <w:szCs w:val="22"/>
          <w:rPrChange w:id="1271" w:author="Vitor Almeida" w:date="2019-01-17T16:49:00Z">
            <w:rPr/>
          </w:rPrChange>
        </w:rPr>
        <w:t>_____</w:t>
      </w:r>
      <w:r w:rsidRPr="00A721D7">
        <w:rPr>
          <w:rFonts w:asciiTheme="minorHAnsi" w:hAnsiTheme="minorHAnsi" w:cstheme="minorHAnsi"/>
          <w:szCs w:val="22"/>
          <w:rPrChange w:id="1272" w:author="Vitor Almeida" w:date="2019-01-17T16:49:00Z">
            <w:rPr/>
          </w:rPrChange>
        </w:rPr>
        <w:t>_______</w:t>
      </w:r>
      <w:r w:rsidR="00214B9C" w:rsidRPr="00A721D7">
        <w:rPr>
          <w:rFonts w:asciiTheme="minorHAnsi" w:hAnsiTheme="minorHAnsi" w:cstheme="minorHAnsi"/>
          <w:szCs w:val="22"/>
          <w:rPrChange w:id="1273" w:author="Vitor Almeida" w:date="2019-01-17T16:49:00Z">
            <w:rPr/>
          </w:rPrChange>
        </w:rPr>
        <w:t xml:space="preserve"> </w:t>
      </w:r>
      <w:proofErr w:type="gramEnd"/>
      <w:r w:rsidR="00214B9C" w:rsidRPr="00A721D7">
        <w:rPr>
          <w:rFonts w:asciiTheme="minorHAnsi" w:hAnsiTheme="minorHAnsi" w:cstheme="minorHAnsi"/>
          <w:szCs w:val="22"/>
          <w:rPrChange w:id="1274" w:author="Vitor Almeida" w:date="2019-01-17T16:49:00Z">
            <w:rPr/>
          </w:rPrChange>
        </w:rPr>
        <w:t>;</w:t>
      </w:r>
      <w:r w:rsidRPr="00A721D7">
        <w:rPr>
          <w:rFonts w:asciiTheme="minorHAnsi" w:hAnsiTheme="minorHAnsi" w:cstheme="minorHAnsi"/>
          <w:szCs w:val="22"/>
          <w:rPrChange w:id="1275" w:author="Vitor Almeida" w:date="2019-01-17T16:49:00Z">
            <w:rPr/>
          </w:rPrChange>
        </w:rPr>
        <w:t xml:space="preserve"> (RA-RC) __</w:t>
      </w:r>
      <w:r w:rsidR="00214B9C" w:rsidRPr="00A721D7">
        <w:rPr>
          <w:rFonts w:asciiTheme="minorHAnsi" w:hAnsiTheme="minorHAnsi" w:cstheme="minorHAnsi"/>
          <w:vanish/>
          <w:color w:val="FF0000"/>
          <w:szCs w:val="22"/>
          <w:rPrChange w:id="1276" w:author="Vitor Almeida" w:date="2019-01-17T16:49:00Z">
            <w:rPr>
              <w:vanish/>
              <w:color w:val="FF0000"/>
            </w:rPr>
          </w:rPrChange>
        </w:rPr>
        <w:t>RA.Weight(1G)=500</w:t>
      </w:r>
      <w:r w:rsidRPr="00A721D7">
        <w:rPr>
          <w:rFonts w:asciiTheme="minorHAnsi" w:hAnsiTheme="minorHAnsi" w:cstheme="minorHAnsi"/>
          <w:szCs w:val="22"/>
          <w:rPrChange w:id="1277" w:author="Vitor Almeida" w:date="2019-01-17T16:49:00Z">
            <w:rPr/>
          </w:rPrChange>
        </w:rPr>
        <w:t>_</w:t>
      </w:r>
      <w:r w:rsidR="00053192" w:rsidRPr="00A721D7">
        <w:rPr>
          <w:rFonts w:asciiTheme="minorHAnsi" w:hAnsiTheme="minorHAnsi" w:cstheme="minorHAnsi"/>
          <w:szCs w:val="22"/>
          <w:rPrChange w:id="1278" w:author="Vitor Almeida" w:date="2019-01-17T16:49:00Z">
            <w:rPr/>
          </w:rPrChange>
        </w:rPr>
        <w:t>___</w:t>
      </w:r>
      <w:r w:rsidRPr="00A721D7">
        <w:rPr>
          <w:rFonts w:asciiTheme="minorHAnsi" w:hAnsiTheme="minorHAnsi" w:cstheme="minorHAnsi"/>
          <w:szCs w:val="22"/>
          <w:rPrChange w:id="1279" w:author="Vitor Almeida" w:date="2019-01-17T16:49:00Z">
            <w:rPr/>
          </w:rPrChange>
        </w:rPr>
        <w:t xml:space="preserve">___________ </w:t>
      </w:r>
    </w:p>
    <w:p w:rsidR="007A281D" w:rsidRPr="00A721D7" w:rsidRDefault="007A281D" w:rsidP="0015699B">
      <w:pPr>
        <w:spacing w:before="120" w:after="120"/>
        <w:outlineLvl w:val="0"/>
        <w:rPr>
          <w:rFonts w:asciiTheme="minorHAnsi" w:hAnsiTheme="minorHAnsi" w:cstheme="minorHAnsi"/>
          <w:szCs w:val="22"/>
          <w:rPrChange w:id="1280" w:author="Vitor Almeida" w:date="2019-01-17T16:49:00Z">
            <w:rPr>
              <w:rFonts w:cstheme="minorHAnsi"/>
            </w:rPr>
          </w:rPrChange>
        </w:rPr>
      </w:pPr>
    </w:p>
    <w:p w:rsidR="00500286" w:rsidRPr="00A721D7" w:rsidRDefault="00500286" w:rsidP="00923A91">
      <w:pPr>
        <w:pStyle w:val="Pergunta"/>
        <w:ind w:left="426"/>
        <w:rPr>
          <w:rFonts w:asciiTheme="minorHAnsi" w:hAnsiTheme="minorHAnsi" w:cstheme="minorHAnsi"/>
          <w:szCs w:val="22"/>
          <w:rPrChange w:id="1281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282" w:author="Vitor Almeida" w:date="2019-01-17T16:49:00Z">
            <w:rPr/>
          </w:rPrChange>
        </w:rPr>
        <w:t>Considere o protocolo BGP:</w:t>
      </w:r>
    </w:p>
    <w:p w:rsidR="00500286" w:rsidRPr="00A721D7" w:rsidRDefault="00500286" w:rsidP="0015699B">
      <w:pPr>
        <w:pStyle w:val="Hipotese"/>
        <w:rPr>
          <w:rFonts w:asciiTheme="minorHAnsi" w:hAnsiTheme="minorHAnsi" w:cstheme="minorHAnsi"/>
          <w:szCs w:val="22"/>
          <w:rPrChange w:id="1283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284" w:author="Vitor Almeida" w:date="2019-01-17T16:49:00Z">
            <w:rPr/>
          </w:rPrChange>
        </w:rPr>
        <w:t xml:space="preserve">A </w:t>
      </w:r>
      <w:r w:rsidR="00214B9C" w:rsidRPr="00A721D7">
        <w:rPr>
          <w:rFonts w:asciiTheme="minorHAnsi" w:hAnsiTheme="minorHAnsi" w:cstheme="minorHAnsi"/>
          <w:szCs w:val="22"/>
          <w:rPrChange w:id="1285" w:author="Vitor Almeida" w:date="2019-01-17T16:49:00Z">
            <w:rPr/>
          </w:rPrChange>
        </w:rPr>
        <w:t>utilização</w:t>
      </w:r>
      <w:r w:rsidRPr="00A721D7">
        <w:rPr>
          <w:rFonts w:asciiTheme="minorHAnsi" w:hAnsiTheme="minorHAnsi" w:cstheme="minorHAnsi"/>
          <w:szCs w:val="22"/>
          <w:rPrChange w:id="1286" w:author="Vitor Almeida" w:date="2019-01-17T16:49:00Z">
            <w:rPr/>
          </w:rPrChange>
        </w:rPr>
        <w:t xml:space="preserve"> de </w:t>
      </w:r>
      <w:proofErr w:type="spellStart"/>
      <w:r w:rsidRPr="00A721D7">
        <w:rPr>
          <w:rFonts w:asciiTheme="minorHAnsi" w:hAnsiTheme="minorHAnsi" w:cstheme="minorHAnsi"/>
          <w:i/>
          <w:szCs w:val="22"/>
          <w:rPrChange w:id="1287" w:author="Vitor Almeida" w:date="2019-01-17T16:49:00Z">
            <w:rPr>
              <w:i/>
            </w:rPr>
          </w:rPrChange>
        </w:rPr>
        <w:t>prepending</w:t>
      </w:r>
      <w:proofErr w:type="spellEnd"/>
      <w:r w:rsidRPr="00A721D7">
        <w:rPr>
          <w:rFonts w:asciiTheme="minorHAnsi" w:hAnsiTheme="minorHAnsi" w:cstheme="minorHAnsi"/>
          <w:szCs w:val="22"/>
          <w:rPrChange w:id="1288" w:author="Vitor Almeida" w:date="2019-01-17T16:49:00Z">
            <w:rPr/>
          </w:rPrChange>
        </w:rPr>
        <w:t xml:space="preserve"> pode provocar </w:t>
      </w:r>
      <w:proofErr w:type="spellStart"/>
      <w:r w:rsidRPr="00A721D7">
        <w:rPr>
          <w:rFonts w:asciiTheme="minorHAnsi" w:hAnsiTheme="minorHAnsi" w:cstheme="minorHAnsi"/>
          <w:i/>
          <w:szCs w:val="22"/>
          <w:rPrChange w:id="1289" w:author="Vitor Almeida" w:date="2019-01-17T16:49:00Z">
            <w:rPr>
              <w:i/>
            </w:rPr>
          </w:rPrChange>
        </w:rPr>
        <w:t>loops</w:t>
      </w:r>
      <w:proofErr w:type="spellEnd"/>
    </w:p>
    <w:p w:rsidR="00500286" w:rsidRPr="00A721D7" w:rsidRDefault="00500286" w:rsidP="0015699B">
      <w:pPr>
        <w:pStyle w:val="Hipotese"/>
        <w:rPr>
          <w:rFonts w:asciiTheme="minorHAnsi" w:hAnsiTheme="minorHAnsi" w:cstheme="minorHAnsi"/>
          <w:szCs w:val="22"/>
          <w:rPrChange w:id="1290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291" w:author="Vitor Almeida" w:date="2019-01-17T16:49:00Z">
            <w:rPr/>
          </w:rPrChange>
        </w:rPr>
        <w:t>A tabela de encaminhamento</w:t>
      </w:r>
      <w:r w:rsidR="00214B9C" w:rsidRPr="00A721D7">
        <w:rPr>
          <w:rFonts w:asciiTheme="minorHAnsi" w:hAnsiTheme="minorHAnsi" w:cstheme="minorHAnsi"/>
          <w:szCs w:val="22"/>
          <w:rPrChange w:id="1292" w:author="Vitor Almeida" w:date="2019-01-17T16:49:00Z">
            <w:rPr/>
          </w:rPrChange>
        </w:rPr>
        <w:t xml:space="preserve"> indica a rota através dos sistemas autónomos</w:t>
      </w:r>
      <w:r w:rsidRPr="00A721D7">
        <w:rPr>
          <w:rFonts w:asciiTheme="minorHAnsi" w:hAnsiTheme="minorHAnsi" w:cstheme="minorHAnsi"/>
          <w:szCs w:val="22"/>
          <w:rPrChange w:id="1293" w:author="Vitor Almeida" w:date="2019-01-17T16:49:00Z">
            <w:rPr/>
          </w:rPrChange>
        </w:rPr>
        <w:t xml:space="preserve"> </w:t>
      </w:r>
    </w:p>
    <w:p w:rsidR="00500286" w:rsidRPr="00A721D7" w:rsidRDefault="00214B9C" w:rsidP="0015699B">
      <w:pPr>
        <w:pStyle w:val="Hipotese"/>
        <w:rPr>
          <w:rFonts w:asciiTheme="minorHAnsi" w:hAnsiTheme="minorHAnsi" w:cstheme="minorHAnsi"/>
          <w:szCs w:val="22"/>
          <w:rPrChange w:id="1294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295" w:author="Vitor Almeida" w:date="2019-01-17T16:49:00Z">
            <w:rPr/>
          </w:rPrChange>
        </w:rPr>
        <w:t xml:space="preserve">O </w:t>
      </w:r>
      <w:proofErr w:type="spellStart"/>
      <w:r w:rsidRPr="00A721D7">
        <w:rPr>
          <w:rFonts w:asciiTheme="minorHAnsi" w:hAnsiTheme="minorHAnsi" w:cstheme="minorHAnsi"/>
          <w:szCs w:val="22"/>
          <w:rPrChange w:id="1296" w:author="Vitor Almeida" w:date="2019-01-17T16:49:00Z">
            <w:rPr/>
          </w:rPrChange>
        </w:rPr>
        <w:t>iBGP</w:t>
      </w:r>
      <w:proofErr w:type="spellEnd"/>
      <w:r w:rsidRPr="00A721D7">
        <w:rPr>
          <w:rFonts w:asciiTheme="minorHAnsi" w:hAnsiTheme="minorHAnsi" w:cstheme="minorHAnsi"/>
          <w:szCs w:val="22"/>
          <w:rPrChange w:id="1297" w:author="Vitor Almeida" w:date="2019-01-17T16:49:00Z">
            <w:rPr/>
          </w:rPrChange>
        </w:rPr>
        <w:t xml:space="preserve"> pode ser usado em </w:t>
      </w:r>
      <w:r w:rsidR="00500286" w:rsidRPr="00A721D7">
        <w:rPr>
          <w:rFonts w:asciiTheme="minorHAnsi" w:hAnsiTheme="minorHAnsi" w:cstheme="minorHAnsi"/>
          <w:szCs w:val="22"/>
          <w:rPrChange w:id="1298" w:author="Vitor Almeida" w:date="2019-01-17T16:49:00Z">
            <w:rPr/>
          </w:rPrChange>
        </w:rPr>
        <w:t>alternativa ao OSPF dentro de um sistema autónomo</w:t>
      </w:r>
      <w:r w:rsidR="00EB4D15" w:rsidRPr="00A721D7">
        <w:rPr>
          <w:rFonts w:asciiTheme="minorHAnsi" w:hAnsiTheme="minorHAnsi" w:cstheme="minorHAnsi"/>
          <w:szCs w:val="22"/>
          <w:rPrChange w:id="1299" w:author="Vitor Almeida" w:date="2019-01-17T16:49:00Z">
            <w:rPr/>
          </w:rPrChange>
        </w:rPr>
        <w:t xml:space="preserve"> como protocolo de </w:t>
      </w:r>
      <w:proofErr w:type="spellStart"/>
      <w:r w:rsidR="00EB4D15" w:rsidRPr="00A721D7">
        <w:rPr>
          <w:rFonts w:asciiTheme="minorHAnsi" w:hAnsiTheme="minorHAnsi" w:cstheme="minorHAnsi"/>
          <w:i/>
          <w:szCs w:val="22"/>
          <w:rPrChange w:id="1300" w:author="Vitor Almeida" w:date="2019-01-17T16:49:00Z">
            <w:rPr>
              <w:i/>
            </w:rPr>
          </w:rPrChange>
        </w:rPr>
        <w:t>routing</w:t>
      </w:r>
      <w:proofErr w:type="spellEnd"/>
      <w:r w:rsidR="00EB4D15" w:rsidRPr="00A721D7">
        <w:rPr>
          <w:rFonts w:asciiTheme="minorHAnsi" w:hAnsiTheme="minorHAnsi" w:cstheme="minorHAnsi"/>
          <w:szCs w:val="22"/>
          <w:rPrChange w:id="1301" w:author="Vitor Almeida" w:date="2019-01-17T16:49:00Z">
            <w:rPr/>
          </w:rPrChange>
        </w:rPr>
        <w:t xml:space="preserve"> interior</w:t>
      </w:r>
    </w:p>
    <w:p w:rsidR="00500286" w:rsidRPr="00A721D7" w:rsidRDefault="00214B9C" w:rsidP="0015699B">
      <w:pPr>
        <w:pStyle w:val="Hipotese"/>
        <w:rPr>
          <w:rFonts w:asciiTheme="minorHAnsi" w:hAnsiTheme="minorHAnsi" w:cstheme="minorHAnsi"/>
          <w:szCs w:val="22"/>
          <w:rPrChange w:id="1302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303" w:author="Vitor Almeida" w:date="2019-01-17T16:49:00Z">
            <w:rPr/>
          </w:rPrChange>
        </w:rPr>
        <w:t xml:space="preserve">O </w:t>
      </w:r>
      <w:r w:rsidR="00500286" w:rsidRPr="00A721D7">
        <w:rPr>
          <w:rFonts w:asciiTheme="minorHAnsi" w:hAnsiTheme="minorHAnsi" w:cstheme="minorHAnsi"/>
          <w:szCs w:val="22"/>
          <w:rPrChange w:id="1304" w:author="Vitor Almeida" w:date="2019-01-17T16:49:00Z">
            <w:rPr/>
          </w:rPrChange>
        </w:rPr>
        <w:t xml:space="preserve">BGP utiliza o TCP </w:t>
      </w:r>
      <w:r w:rsidR="00500286" w:rsidRPr="00A721D7">
        <w:rPr>
          <w:rFonts w:asciiTheme="minorHAnsi" w:hAnsiTheme="minorHAnsi" w:cstheme="minorHAnsi"/>
          <w:vanish/>
          <w:color w:val="FF0000"/>
          <w:szCs w:val="22"/>
          <w:rPrChange w:id="1305" w:author="Vitor Almeida" w:date="2019-01-17T16:49:00Z">
            <w:rPr>
              <w:vanish/>
              <w:color w:val="FF0000"/>
            </w:rPr>
          </w:rPrChange>
        </w:rPr>
        <w:t>#</w:t>
      </w:r>
    </w:p>
    <w:p w:rsidR="00500286" w:rsidRPr="00A721D7" w:rsidRDefault="00500286" w:rsidP="0015699B">
      <w:pPr>
        <w:pStyle w:val="Hipotese"/>
        <w:rPr>
          <w:rFonts w:asciiTheme="minorHAnsi" w:hAnsiTheme="minorHAnsi" w:cstheme="minorHAnsi"/>
          <w:szCs w:val="22"/>
          <w:rPrChange w:id="1306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307" w:author="Vitor Almeida" w:date="2019-01-17T16:49:00Z">
            <w:rPr/>
          </w:rPrChange>
        </w:rPr>
        <w:t xml:space="preserve">Um AS </w:t>
      </w:r>
      <w:proofErr w:type="spellStart"/>
      <w:r w:rsidRPr="00A721D7">
        <w:rPr>
          <w:rFonts w:asciiTheme="minorHAnsi" w:hAnsiTheme="minorHAnsi" w:cstheme="minorHAnsi"/>
          <w:i/>
          <w:szCs w:val="22"/>
          <w:rPrChange w:id="1308" w:author="Vitor Almeida" w:date="2019-01-17T16:49:00Z">
            <w:rPr>
              <w:i/>
            </w:rPr>
          </w:rPrChange>
        </w:rPr>
        <w:t>multi-homed</w:t>
      </w:r>
      <w:proofErr w:type="spellEnd"/>
      <w:r w:rsidRPr="00A721D7">
        <w:rPr>
          <w:rFonts w:asciiTheme="minorHAnsi" w:hAnsiTheme="minorHAnsi" w:cstheme="minorHAnsi"/>
          <w:szCs w:val="22"/>
          <w:rPrChange w:id="1309" w:author="Vitor Almeida" w:date="2019-01-17T16:49:00Z">
            <w:rPr/>
          </w:rPrChange>
        </w:rPr>
        <w:t xml:space="preserve"> </w:t>
      </w:r>
      <w:r w:rsidR="00214B9C" w:rsidRPr="00A721D7">
        <w:rPr>
          <w:rFonts w:asciiTheme="minorHAnsi" w:hAnsiTheme="minorHAnsi" w:cstheme="minorHAnsi"/>
          <w:szCs w:val="22"/>
          <w:rPrChange w:id="1310" w:author="Vitor Almeida" w:date="2019-01-17T16:49:00Z">
            <w:rPr/>
          </w:rPrChange>
        </w:rPr>
        <w:t xml:space="preserve">pode </w:t>
      </w:r>
      <w:r w:rsidRPr="00A721D7">
        <w:rPr>
          <w:rFonts w:asciiTheme="minorHAnsi" w:hAnsiTheme="minorHAnsi" w:cstheme="minorHAnsi"/>
          <w:szCs w:val="22"/>
          <w:rPrChange w:id="1311" w:author="Vitor Almeida" w:date="2019-01-17T16:49:00Z">
            <w:rPr/>
          </w:rPrChange>
        </w:rPr>
        <w:t>deixa</w:t>
      </w:r>
      <w:r w:rsidR="00214B9C" w:rsidRPr="00A721D7">
        <w:rPr>
          <w:rFonts w:asciiTheme="minorHAnsi" w:hAnsiTheme="minorHAnsi" w:cstheme="minorHAnsi"/>
          <w:szCs w:val="22"/>
          <w:rPrChange w:id="1312" w:author="Vitor Almeida" w:date="2019-01-17T16:49:00Z">
            <w:rPr/>
          </w:rPrChange>
        </w:rPr>
        <w:t xml:space="preserve">r </w:t>
      </w:r>
      <w:r w:rsidR="00EB4D15" w:rsidRPr="00A721D7">
        <w:rPr>
          <w:rFonts w:asciiTheme="minorHAnsi" w:hAnsiTheme="minorHAnsi" w:cstheme="minorHAnsi"/>
          <w:szCs w:val="22"/>
          <w:rPrChange w:id="1313" w:author="Vitor Almeida" w:date="2019-01-17T16:49:00Z">
            <w:rPr/>
          </w:rPrChange>
        </w:rPr>
        <w:t xml:space="preserve">passar </w:t>
      </w:r>
      <w:r w:rsidRPr="00A721D7">
        <w:rPr>
          <w:rFonts w:asciiTheme="minorHAnsi" w:hAnsiTheme="minorHAnsi" w:cstheme="minorHAnsi"/>
          <w:szCs w:val="22"/>
          <w:rPrChange w:id="1314" w:author="Vitor Almeida" w:date="2019-01-17T16:49:00Z">
            <w:rPr/>
          </w:rPrChange>
        </w:rPr>
        <w:t xml:space="preserve">através dele tráfego dos AS </w:t>
      </w:r>
      <w:r w:rsidR="00214B9C" w:rsidRPr="00A721D7">
        <w:rPr>
          <w:rFonts w:asciiTheme="minorHAnsi" w:hAnsiTheme="minorHAnsi" w:cstheme="minorHAnsi"/>
          <w:szCs w:val="22"/>
          <w:rPrChange w:id="1315" w:author="Vitor Almeida" w:date="2019-01-17T16:49:00Z">
            <w:rPr/>
          </w:rPrChange>
        </w:rPr>
        <w:t xml:space="preserve">vizinhos </w:t>
      </w:r>
      <w:r w:rsidR="00214B9C" w:rsidRPr="00A721D7">
        <w:rPr>
          <w:rFonts w:asciiTheme="minorHAnsi" w:hAnsiTheme="minorHAnsi" w:cstheme="minorHAnsi"/>
          <w:vanish/>
          <w:color w:val="FF0000"/>
          <w:szCs w:val="22"/>
          <w:rPrChange w:id="1316" w:author="Vitor Almeida" w:date="2019-01-17T16:49:00Z">
            <w:rPr>
              <w:vanish/>
              <w:color w:val="FF0000"/>
            </w:rPr>
          </w:rPrChange>
        </w:rPr>
        <w:t>#</w:t>
      </w:r>
    </w:p>
    <w:p w:rsidR="000B03BA" w:rsidRPr="00A721D7" w:rsidRDefault="000B03BA" w:rsidP="00923A91">
      <w:pPr>
        <w:pStyle w:val="Pergunta"/>
        <w:ind w:left="426"/>
        <w:rPr>
          <w:rFonts w:asciiTheme="minorHAnsi" w:hAnsiTheme="minorHAnsi" w:cstheme="minorHAnsi"/>
          <w:szCs w:val="22"/>
          <w:rPrChange w:id="1317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318" w:author="Vitor Almeida" w:date="2019-01-17T16:49:00Z">
            <w:rPr/>
          </w:rPrChange>
        </w:rPr>
        <w:t>Considere o protocolo BGP:</w:t>
      </w:r>
    </w:p>
    <w:p w:rsidR="000B03BA" w:rsidRPr="00A721D7" w:rsidRDefault="000B03BA" w:rsidP="0015699B">
      <w:pPr>
        <w:pStyle w:val="Hipotese"/>
        <w:rPr>
          <w:rFonts w:asciiTheme="minorHAnsi" w:hAnsiTheme="minorHAnsi" w:cstheme="minorHAnsi"/>
          <w:szCs w:val="22"/>
          <w:rPrChange w:id="1319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320" w:author="Vitor Almeida" w:date="2019-01-17T16:49:00Z">
            <w:rPr/>
          </w:rPrChange>
        </w:rPr>
        <w:t xml:space="preserve">A descoberta dos </w:t>
      </w:r>
      <w:proofErr w:type="gramStart"/>
      <w:r w:rsidRPr="00A721D7">
        <w:rPr>
          <w:rFonts w:asciiTheme="minorHAnsi" w:hAnsiTheme="minorHAnsi" w:cstheme="minorHAnsi"/>
          <w:i/>
          <w:szCs w:val="22"/>
          <w:rPrChange w:id="1321" w:author="Vitor Almeida" w:date="2019-01-17T16:49:00Z">
            <w:rPr>
              <w:i/>
            </w:rPr>
          </w:rPrChange>
        </w:rPr>
        <w:t>routers</w:t>
      </w:r>
      <w:proofErr w:type="gramEnd"/>
      <w:r w:rsidRPr="00A721D7">
        <w:rPr>
          <w:rFonts w:asciiTheme="minorHAnsi" w:hAnsiTheme="minorHAnsi" w:cstheme="minorHAnsi"/>
          <w:szCs w:val="22"/>
          <w:rPrChange w:id="1322" w:author="Vitor Almeida" w:date="2019-01-17T16:49:00Z">
            <w:rPr/>
          </w:rPrChange>
        </w:rPr>
        <w:t xml:space="preserve"> vizinhos é feita através de mensagens </w:t>
      </w:r>
      <w:proofErr w:type="spellStart"/>
      <w:r w:rsidRPr="00A721D7">
        <w:rPr>
          <w:rFonts w:asciiTheme="minorHAnsi" w:hAnsiTheme="minorHAnsi" w:cstheme="minorHAnsi"/>
          <w:szCs w:val="22"/>
          <w:rPrChange w:id="1323" w:author="Vitor Almeida" w:date="2019-01-17T16:49:00Z">
            <w:rPr/>
          </w:rPrChange>
        </w:rPr>
        <w:t>Hello</w:t>
      </w:r>
      <w:proofErr w:type="spellEnd"/>
    </w:p>
    <w:p w:rsidR="000B03BA" w:rsidRPr="00A721D7" w:rsidRDefault="000B03BA" w:rsidP="0015699B">
      <w:pPr>
        <w:pStyle w:val="Hipotese"/>
        <w:rPr>
          <w:rFonts w:asciiTheme="minorHAnsi" w:hAnsiTheme="minorHAnsi" w:cstheme="minorHAnsi"/>
          <w:szCs w:val="22"/>
          <w:rPrChange w:id="1324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325" w:author="Vitor Almeida" w:date="2019-01-17T16:49:00Z">
            <w:rPr/>
          </w:rPrChange>
        </w:rPr>
        <w:t xml:space="preserve">O protocolo BGP controla o tráfego que entra/sai do sistema autónomo </w:t>
      </w:r>
      <w:r w:rsidRPr="00A721D7">
        <w:rPr>
          <w:rFonts w:asciiTheme="minorHAnsi" w:hAnsiTheme="minorHAnsi" w:cstheme="minorHAnsi"/>
          <w:vanish/>
          <w:color w:val="FF0000"/>
          <w:szCs w:val="22"/>
          <w:rPrChange w:id="1326" w:author="Vitor Almeida" w:date="2019-01-17T16:49:00Z">
            <w:rPr>
              <w:vanish/>
              <w:color w:val="FF0000"/>
            </w:rPr>
          </w:rPrChange>
        </w:rPr>
        <w:t>#</w:t>
      </w:r>
    </w:p>
    <w:p w:rsidR="000B03BA" w:rsidRPr="00A721D7" w:rsidRDefault="000B03BA" w:rsidP="0015699B">
      <w:pPr>
        <w:pStyle w:val="Hipotese"/>
        <w:rPr>
          <w:rFonts w:asciiTheme="minorHAnsi" w:hAnsiTheme="minorHAnsi" w:cstheme="minorHAnsi"/>
          <w:szCs w:val="22"/>
          <w:rPrChange w:id="1327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328" w:author="Vitor Almeida" w:date="2019-01-17T16:49:00Z">
            <w:rPr/>
          </w:rPrChange>
        </w:rPr>
        <w:t>O protocolo BGP não deve ser usado internamente no sistema autónomo</w:t>
      </w:r>
      <w:r w:rsidR="00EB4D15" w:rsidRPr="00A721D7">
        <w:rPr>
          <w:rFonts w:asciiTheme="minorHAnsi" w:hAnsiTheme="minorHAnsi" w:cstheme="minorHAnsi"/>
          <w:szCs w:val="22"/>
          <w:rPrChange w:id="1329" w:author="Vitor Almeida" w:date="2019-01-17T16:49:00Z">
            <w:rPr/>
          </w:rPrChange>
        </w:rPr>
        <w:t xml:space="preserve"> como protocolo de </w:t>
      </w:r>
      <w:proofErr w:type="spellStart"/>
      <w:r w:rsidR="00EB4D15" w:rsidRPr="00A721D7">
        <w:rPr>
          <w:rFonts w:asciiTheme="minorHAnsi" w:hAnsiTheme="minorHAnsi" w:cstheme="minorHAnsi"/>
          <w:szCs w:val="22"/>
          <w:rPrChange w:id="1330" w:author="Vitor Almeida" w:date="2019-01-17T16:49:00Z">
            <w:rPr/>
          </w:rPrChange>
        </w:rPr>
        <w:t>routing</w:t>
      </w:r>
      <w:proofErr w:type="spellEnd"/>
      <w:r w:rsidRPr="00A721D7">
        <w:rPr>
          <w:rFonts w:asciiTheme="minorHAnsi" w:hAnsiTheme="minorHAnsi" w:cstheme="minorHAnsi"/>
          <w:szCs w:val="22"/>
          <w:rPrChange w:id="1331" w:author="Vitor Almeida" w:date="2019-01-17T16:49:00Z">
            <w:rPr/>
          </w:rPrChange>
        </w:rPr>
        <w:t xml:space="preserve"> </w:t>
      </w:r>
      <w:r w:rsidRPr="00A721D7">
        <w:rPr>
          <w:rFonts w:asciiTheme="minorHAnsi" w:hAnsiTheme="minorHAnsi" w:cstheme="minorHAnsi"/>
          <w:vanish/>
          <w:color w:val="FF0000"/>
          <w:szCs w:val="22"/>
          <w:rPrChange w:id="1332" w:author="Vitor Almeida" w:date="2019-01-17T16:49:00Z">
            <w:rPr>
              <w:vanish/>
              <w:color w:val="FF0000"/>
            </w:rPr>
          </w:rPrChange>
        </w:rPr>
        <w:t>#</w:t>
      </w:r>
    </w:p>
    <w:p w:rsidR="000B03BA" w:rsidRPr="00A721D7" w:rsidRDefault="000B03BA" w:rsidP="0015699B">
      <w:pPr>
        <w:pStyle w:val="Hipotese"/>
        <w:rPr>
          <w:rFonts w:asciiTheme="minorHAnsi" w:hAnsiTheme="minorHAnsi" w:cstheme="minorHAnsi"/>
          <w:szCs w:val="22"/>
          <w:rPrChange w:id="1333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334" w:author="Vitor Almeida" w:date="2019-01-17T16:49:00Z">
            <w:rPr/>
          </w:rPrChange>
        </w:rPr>
        <w:t xml:space="preserve">O BGP usa </w:t>
      </w:r>
      <w:r w:rsidR="00EB4D15" w:rsidRPr="00A721D7">
        <w:rPr>
          <w:rFonts w:asciiTheme="minorHAnsi" w:hAnsiTheme="minorHAnsi" w:cstheme="minorHAnsi"/>
          <w:szCs w:val="22"/>
          <w:rPrChange w:id="1335" w:author="Vitor Almeida" w:date="2019-01-17T16:49:00Z">
            <w:rPr/>
          </w:rPrChange>
        </w:rPr>
        <w:t>como</w:t>
      </w:r>
      <w:r w:rsidRPr="00A721D7">
        <w:rPr>
          <w:rFonts w:asciiTheme="minorHAnsi" w:hAnsiTheme="minorHAnsi" w:cstheme="minorHAnsi"/>
          <w:szCs w:val="22"/>
          <w:rPrChange w:id="1336" w:author="Vitor Almeida" w:date="2019-01-17T16:49:00Z">
            <w:rPr/>
          </w:rPrChange>
        </w:rPr>
        <w:t xml:space="preserve"> métrica </w:t>
      </w:r>
      <w:r w:rsidR="00EB4D15" w:rsidRPr="00A721D7">
        <w:rPr>
          <w:rFonts w:asciiTheme="minorHAnsi" w:hAnsiTheme="minorHAnsi" w:cstheme="minorHAnsi"/>
          <w:szCs w:val="22"/>
          <w:rPrChange w:id="1337" w:author="Vitor Almeida" w:date="2019-01-17T16:49:00Z">
            <w:rPr/>
          </w:rPrChange>
        </w:rPr>
        <w:t xml:space="preserve">o </w:t>
      </w:r>
      <w:r w:rsidRPr="00A721D7">
        <w:rPr>
          <w:rFonts w:asciiTheme="minorHAnsi" w:hAnsiTheme="minorHAnsi" w:cstheme="minorHAnsi"/>
          <w:szCs w:val="22"/>
          <w:rPrChange w:id="1338" w:author="Vitor Almeida" w:date="2019-01-17T16:49:00Z">
            <w:rPr/>
          </w:rPrChange>
        </w:rPr>
        <w:t xml:space="preserve">número de </w:t>
      </w:r>
      <w:proofErr w:type="gramStart"/>
      <w:r w:rsidRPr="00A721D7">
        <w:rPr>
          <w:rFonts w:asciiTheme="minorHAnsi" w:hAnsiTheme="minorHAnsi" w:cstheme="minorHAnsi"/>
          <w:i/>
          <w:szCs w:val="22"/>
          <w:rPrChange w:id="1339" w:author="Vitor Almeida" w:date="2019-01-17T16:49:00Z">
            <w:rPr>
              <w:i/>
            </w:rPr>
          </w:rPrChange>
        </w:rPr>
        <w:t>routers</w:t>
      </w:r>
      <w:proofErr w:type="gramEnd"/>
      <w:r w:rsidRPr="00A721D7">
        <w:rPr>
          <w:rFonts w:asciiTheme="minorHAnsi" w:hAnsiTheme="minorHAnsi" w:cstheme="minorHAnsi"/>
          <w:szCs w:val="22"/>
          <w:rPrChange w:id="1340" w:author="Vitor Almeida" w:date="2019-01-17T16:49:00Z">
            <w:rPr/>
          </w:rPrChange>
        </w:rPr>
        <w:t xml:space="preserve"> que uma rota atravessa</w:t>
      </w:r>
    </w:p>
    <w:p w:rsidR="000B03BA" w:rsidRPr="00A721D7" w:rsidRDefault="000B03BA" w:rsidP="00923A91">
      <w:pPr>
        <w:pStyle w:val="Pergunta"/>
        <w:ind w:left="426"/>
        <w:rPr>
          <w:rFonts w:asciiTheme="minorHAnsi" w:hAnsiTheme="minorHAnsi" w:cstheme="minorHAnsi"/>
          <w:szCs w:val="22"/>
          <w:rPrChange w:id="1341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342" w:author="Vitor Almeida" w:date="2019-01-17T16:49:00Z">
            <w:rPr/>
          </w:rPrChange>
        </w:rPr>
        <w:t>Num cenário de conectividade através de dois ISP (</w:t>
      </w:r>
      <w:r w:rsidR="00EB4D15" w:rsidRPr="00A721D7">
        <w:rPr>
          <w:rFonts w:asciiTheme="minorHAnsi" w:hAnsiTheme="minorHAnsi" w:cstheme="minorHAnsi"/>
          <w:szCs w:val="22"/>
          <w:rPrChange w:id="1343" w:author="Vitor Almeida" w:date="2019-01-17T16:49:00Z">
            <w:rPr/>
          </w:rPrChange>
        </w:rPr>
        <w:t xml:space="preserve">sistema </w:t>
      </w:r>
      <w:proofErr w:type="spellStart"/>
      <w:r w:rsidR="00EB4D15" w:rsidRPr="00A721D7">
        <w:rPr>
          <w:rFonts w:asciiTheme="minorHAnsi" w:hAnsiTheme="minorHAnsi" w:cstheme="minorHAnsi"/>
          <w:szCs w:val="22"/>
          <w:rPrChange w:id="1344" w:author="Vitor Almeida" w:date="2019-01-17T16:49:00Z">
            <w:rPr/>
          </w:rPrChange>
        </w:rPr>
        <w:t>autonomo</w:t>
      </w:r>
      <w:proofErr w:type="spellEnd"/>
      <w:r w:rsidR="00EB4D15" w:rsidRPr="00A721D7">
        <w:rPr>
          <w:rFonts w:asciiTheme="minorHAnsi" w:hAnsiTheme="minorHAnsi" w:cstheme="minorHAnsi"/>
          <w:szCs w:val="22"/>
          <w:rPrChange w:id="1345" w:author="Vitor Almeida" w:date="2019-01-17T16:49:00Z">
            <w:rPr/>
          </w:rPrChange>
        </w:rPr>
        <w:t xml:space="preserve"> </w:t>
      </w:r>
      <w:proofErr w:type="spellStart"/>
      <w:r w:rsidR="00EB4D15" w:rsidRPr="00A721D7">
        <w:rPr>
          <w:rFonts w:asciiTheme="minorHAnsi" w:hAnsiTheme="minorHAnsi" w:cstheme="minorHAnsi"/>
          <w:i/>
          <w:szCs w:val="22"/>
          <w:rPrChange w:id="1346" w:author="Vitor Almeida" w:date="2019-01-17T16:49:00Z">
            <w:rPr>
              <w:i/>
            </w:rPr>
          </w:rPrChange>
        </w:rPr>
        <w:t>multihomed</w:t>
      </w:r>
      <w:proofErr w:type="spellEnd"/>
      <w:r w:rsidRPr="00A721D7">
        <w:rPr>
          <w:rFonts w:asciiTheme="minorHAnsi" w:hAnsiTheme="minorHAnsi" w:cstheme="minorHAnsi"/>
          <w:szCs w:val="22"/>
          <w:rPrChange w:id="1347" w:author="Vitor Almeida" w:date="2019-01-17T16:49:00Z">
            <w:rPr/>
          </w:rPrChange>
        </w:rPr>
        <w:t xml:space="preserve">) através de um </w:t>
      </w:r>
      <w:proofErr w:type="gramStart"/>
      <w:r w:rsidRPr="00A721D7">
        <w:rPr>
          <w:rFonts w:asciiTheme="minorHAnsi" w:hAnsiTheme="minorHAnsi" w:cstheme="minorHAnsi"/>
          <w:szCs w:val="22"/>
          <w:rPrChange w:id="1348" w:author="Vitor Almeida" w:date="2019-01-17T16:49:00Z">
            <w:rPr/>
          </w:rPrChange>
        </w:rPr>
        <w:t>router</w:t>
      </w:r>
      <w:proofErr w:type="gramEnd"/>
      <w:r w:rsidRPr="00A721D7">
        <w:rPr>
          <w:rFonts w:asciiTheme="minorHAnsi" w:hAnsiTheme="minorHAnsi" w:cstheme="minorHAnsi"/>
          <w:szCs w:val="22"/>
          <w:rPrChange w:id="1349" w:author="Vitor Almeida" w:date="2019-01-17T16:49:00Z">
            <w:rPr/>
          </w:rPrChange>
        </w:rPr>
        <w:t xml:space="preserve"> com relação através de BGP:</w:t>
      </w:r>
    </w:p>
    <w:p w:rsidR="000B03BA" w:rsidRPr="00A721D7" w:rsidRDefault="000B03BA" w:rsidP="0015699B">
      <w:pPr>
        <w:pStyle w:val="Hipotese"/>
        <w:rPr>
          <w:rFonts w:asciiTheme="minorHAnsi" w:hAnsiTheme="minorHAnsi" w:cstheme="minorHAnsi"/>
          <w:szCs w:val="22"/>
          <w:rPrChange w:id="1350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351" w:author="Vitor Almeida" w:date="2019-01-17T16:49:00Z">
            <w:rPr/>
          </w:rPrChange>
        </w:rPr>
        <w:t xml:space="preserve">É possível </w:t>
      </w:r>
      <w:r w:rsidR="00EB4D15" w:rsidRPr="00A721D7">
        <w:rPr>
          <w:rFonts w:asciiTheme="minorHAnsi" w:hAnsiTheme="minorHAnsi" w:cstheme="minorHAnsi"/>
          <w:szCs w:val="22"/>
          <w:rPrChange w:id="1352" w:author="Vitor Almeida" w:date="2019-01-17T16:49:00Z">
            <w:rPr/>
          </w:rPrChange>
        </w:rPr>
        <w:t xml:space="preserve">tentar </w:t>
      </w:r>
      <w:r w:rsidRPr="00A721D7">
        <w:rPr>
          <w:rFonts w:asciiTheme="minorHAnsi" w:hAnsiTheme="minorHAnsi" w:cstheme="minorHAnsi"/>
          <w:szCs w:val="22"/>
          <w:rPrChange w:id="1353" w:author="Vitor Almeida" w:date="2019-01-17T16:49:00Z">
            <w:rPr/>
          </w:rPrChange>
        </w:rPr>
        <w:t xml:space="preserve">seleccionar um percurso de entrada enviando valores distintos no atributo MED para cada ligação </w:t>
      </w:r>
      <w:proofErr w:type="gramStart"/>
      <w:r w:rsidR="00EB4D15" w:rsidRPr="00A721D7">
        <w:rPr>
          <w:rFonts w:asciiTheme="minorHAnsi" w:hAnsiTheme="minorHAnsi" w:cstheme="minorHAnsi"/>
          <w:szCs w:val="22"/>
          <w:rPrChange w:id="1354" w:author="Vitor Almeida" w:date="2019-01-17T16:49:00Z">
            <w:rPr/>
          </w:rPrChange>
        </w:rPr>
        <w:t xml:space="preserve">aos </w:t>
      </w:r>
      <w:r w:rsidRPr="00A721D7">
        <w:rPr>
          <w:rFonts w:asciiTheme="minorHAnsi" w:hAnsiTheme="minorHAnsi" w:cstheme="minorHAnsi"/>
          <w:szCs w:val="22"/>
          <w:rPrChange w:id="1355" w:author="Vitor Almeida" w:date="2019-01-17T16:49:00Z">
            <w:rPr/>
          </w:rPrChange>
        </w:rPr>
        <w:t>ISP</w:t>
      </w:r>
      <w:proofErr w:type="gramEnd"/>
    </w:p>
    <w:p w:rsidR="000B03BA" w:rsidRPr="00A721D7" w:rsidRDefault="000B03BA" w:rsidP="000B03BA">
      <w:pPr>
        <w:pStyle w:val="Hipotese"/>
        <w:rPr>
          <w:rFonts w:asciiTheme="minorHAnsi" w:hAnsiTheme="minorHAnsi" w:cstheme="minorHAnsi"/>
          <w:szCs w:val="22"/>
          <w:rPrChange w:id="1356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357" w:author="Vitor Almeida" w:date="2019-01-17T16:49:00Z">
            <w:rPr/>
          </w:rPrChange>
        </w:rPr>
        <w:t xml:space="preserve">É possível seleccionar o percurso de entrada solicitando </w:t>
      </w:r>
      <w:proofErr w:type="gramStart"/>
      <w:r w:rsidRPr="00A721D7">
        <w:rPr>
          <w:rFonts w:asciiTheme="minorHAnsi" w:hAnsiTheme="minorHAnsi" w:cstheme="minorHAnsi"/>
          <w:szCs w:val="22"/>
          <w:rPrChange w:id="1358" w:author="Vitor Almeida" w:date="2019-01-17T16:49:00Z">
            <w:rPr/>
          </w:rPrChange>
        </w:rPr>
        <w:t>aos ISP</w:t>
      </w:r>
      <w:proofErr w:type="gramEnd"/>
      <w:r w:rsidRPr="00A721D7">
        <w:rPr>
          <w:rFonts w:asciiTheme="minorHAnsi" w:hAnsiTheme="minorHAnsi" w:cstheme="minorHAnsi"/>
          <w:szCs w:val="22"/>
          <w:rPrChange w:id="1359" w:author="Vitor Almeida" w:date="2019-01-17T16:49:00Z">
            <w:rPr/>
          </w:rPrChange>
        </w:rPr>
        <w:t xml:space="preserve"> que coloquem nos seus </w:t>
      </w:r>
      <w:r w:rsidRPr="00A721D7">
        <w:rPr>
          <w:rFonts w:asciiTheme="minorHAnsi" w:hAnsiTheme="minorHAnsi" w:cstheme="minorHAnsi"/>
          <w:i/>
          <w:szCs w:val="22"/>
          <w:rPrChange w:id="1360" w:author="Vitor Almeida" w:date="2019-01-17T16:49:00Z">
            <w:rPr>
              <w:i/>
            </w:rPr>
          </w:rPrChange>
        </w:rPr>
        <w:t>routers</w:t>
      </w:r>
      <w:r w:rsidRPr="00A721D7">
        <w:rPr>
          <w:rFonts w:asciiTheme="minorHAnsi" w:hAnsiTheme="minorHAnsi" w:cstheme="minorHAnsi"/>
          <w:szCs w:val="22"/>
          <w:rPrChange w:id="1361" w:author="Vitor Almeida" w:date="2019-01-17T16:49:00Z">
            <w:rPr/>
          </w:rPrChange>
        </w:rPr>
        <w:t xml:space="preserve"> valores distintos no atributo LOCAL_PREFERENCE</w:t>
      </w:r>
    </w:p>
    <w:p w:rsidR="002A73E0" w:rsidRPr="00A721D7" w:rsidRDefault="002A73E0" w:rsidP="0015699B">
      <w:pPr>
        <w:pStyle w:val="Hipotese"/>
        <w:rPr>
          <w:rFonts w:asciiTheme="minorHAnsi" w:hAnsiTheme="minorHAnsi" w:cstheme="minorHAnsi"/>
          <w:szCs w:val="22"/>
          <w:rPrChange w:id="1362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363" w:author="Vitor Almeida" w:date="2019-01-17T16:49:00Z">
            <w:rPr/>
          </w:rPrChange>
        </w:rPr>
        <w:t>Se pretender que o sistema autónomo encaminhe o tráfego proveniente dos ISP deve</w:t>
      </w:r>
      <w:r w:rsidR="00EB4D15" w:rsidRPr="00A721D7">
        <w:rPr>
          <w:rFonts w:asciiTheme="minorHAnsi" w:hAnsiTheme="minorHAnsi" w:cstheme="minorHAnsi"/>
          <w:szCs w:val="22"/>
          <w:rPrChange w:id="1364" w:author="Vitor Almeida" w:date="2019-01-17T16:49:00Z">
            <w:rPr/>
          </w:rPrChange>
        </w:rPr>
        <w:t>m</w:t>
      </w:r>
      <w:r w:rsidRPr="00A721D7">
        <w:rPr>
          <w:rFonts w:asciiTheme="minorHAnsi" w:hAnsiTheme="minorHAnsi" w:cstheme="minorHAnsi"/>
          <w:szCs w:val="22"/>
          <w:rPrChange w:id="1365" w:author="Vitor Almeida" w:date="2019-01-17T16:49:00Z">
            <w:rPr/>
          </w:rPrChange>
        </w:rPr>
        <w:t xml:space="preserve"> ser configurado os atributos </w:t>
      </w:r>
      <w:proofErr w:type="spellStart"/>
      <w:proofErr w:type="gramStart"/>
      <w:r w:rsidRPr="00A721D7">
        <w:rPr>
          <w:rFonts w:asciiTheme="minorHAnsi" w:hAnsiTheme="minorHAnsi" w:cstheme="minorHAnsi"/>
          <w:szCs w:val="22"/>
          <w:rPrChange w:id="1366" w:author="Vitor Almeida" w:date="2019-01-17T16:49:00Z">
            <w:rPr/>
          </w:rPrChange>
        </w:rPr>
        <w:t>Weight</w:t>
      </w:r>
      <w:proofErr w:type="spellEnd"/>
      <w:r w:rsidRPr="00A721D7">
        <w:rPr>
          <w:rFonts w:asciiTheme="minorHAnsi" w:hAnsiTheme="minorHAnsi" w:cstheme="minorHAnsi"/>
          <w:szCs w:val="22"/>
          <w:rPrChange w:id="1367" w:author="Vitor Almeida" w:date="2019-01-17T16:49:00Z">
            <w:rPr/>
          </w:rPrChange>
        </w:rPr>
        <w:t xml:space="preserve">  e</w:t>
      </w:r>
      <w:proofErr w:type="gramEnd"/>
      <w:r w:rsidRPr="00A721D7">
        <w:rPr>
          <w:rFonts w:asciiTheme="minorHAnsi" w:hAnsiTheme="minorHAnsi" w:cstheme="minorHAnsi"/>
          <w:szCs w:val="22"/>
          <w:rPrChange w:id="1368" w:author="Vitor Almeida" w:date="2019-01-17T16:49:00Z">
            <w:rPr/>
          </w:rPrChange>
        </w:rPr>
        <w:t xml:space="preserve"> MED em cada uma das interfaces para os ISP</w:t>
      </w:r>
    </w:p>
    <w:p w:rsidR="000B03BA" w:rsidRPr="00A721D7" w:rsidRDefault="000B03BA" w:rsidP="0015699B">
      <w:pPr>
        <w:pStyle w:val="Hipotese"/>
        <w:rPr>
          <w:rFonts w:asciiTheme="minorHAnsi" w:hAnsiTheme="minorHAnsi" w:cstheme="minorHAnsi"/>
          <w:szCs w:val="22"/>
          <w:rPrChange w:id="1369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370" w:author="Vitor Almeida" w:date="2019-01-17T16:49:00Z">
            <w:rPr/>
          </w:rPrChange>
        </w:rPr>
        <w:t xml:space="preserve">O atributo AS_PATH recebido </w:t>
      </w:r>
      <w:proofErr w:type="gramStart"/>
      <w:r w:rsidRPr="00A721D7">
        <w:rPr>
          <w:rFonts w:asciiTheme="minorHAnsi" w:hAnsiTheme="minorHAnsi" w:cstheme="minorHAnsi"/>
          <w:szCs w:val="22"/>
          <w:rPrChange w:id="1371" w:author="Vitor Almeida" w:date="2019-01-17T16:49:00Z">
            <w:rPr/>
          </w:rPrChange>
        </w:rPr>
        <w:t>dos ISP</w:t>
      </w:r>
      <w:proofErr w:type="gramEnd"/>
      <w:r w:rsidRPr="00A721D7">
        <w:rPr>
          <w:rFonts w:asciiTheme="minorHAnsi" w:hAnsiTheme="minorHAnsi" w:cstheme="minorHAnsi"/>
          <w:szCs w:val="22"/>
          <w:rPrChange w:id="1372" w:author="Vitor Almeida" w:date="2019-01-17T16:49:00Z">
            <w:rPr/>
          </w:rPrChange>
        </w:rPr>
        <w:t xml:space="preserve"> </w:t>
      </w:r>
      <w:r w:rsidR="002A73E0" w:rsidRPr="00A721D7">
        <w:rPr>
          <w:rFonts w:asciiTheme="minorHAnsi" w:hAnsiTheme="minorHAnsi" w:cstheme="minorHAnsi"/>
          <w:szCs w:val="22"/>
          <w:rPrChange w:id="1373" w:author="Vitor Almeida" w:date="2019-01-17T16:49:00Z">
            <w:rPr/>
          </w:rPrChange>
        </w:rPr>
        <w:t>indica</w:t>
      </w:r>
      <w:r w:rsidRPr="00A721D7">
        <w:rPr>
          <w:rFonts w:asciiTheme="minorHAnsi" w:hAnsiTheme="minorHAnsi" w:cstheme="minorHAnsi"/>
          <w:szCs w:val="22"/>
          <w:rPrChange w:id="1374" w:author="Vitor Almeida" w:date="2019-01-17T16:49:00Z">
            <w:rPr/>
          </w:rPrChange>
        </w:rPr>
        <w:t xml:space="preserve"> os </w:t>
      </w:r>
      <w:r w:rsidRPr="00A721D7">
        <w:rPr>
          <w:rFonts w:asciiTheme="minorHAnsi" w:hAnsiTheme="minorHAnsi" w:cstheme="minorHAnsi"/>
          <w:i/>
          <w:szCs w:val="22"/>
          <w:rPrChange w:id="1375" w:author="Vitor Almeida" w:date="2019-01-17T16:49:00Z">
            <w:rPr>
              <w:i/>
            </w:rPr>
          </w:rPrChange>
        </w:rPr>
        <w:t>routers</w:t>
      </w:r>
      <w:r w:rsidRPr="00A721D7">
        <w:rPr>
          <w:rFonts w:asciiTheme="minorHAnsi" w:hAnsiTheme="minorHAnsi" w:cstheme="minorHAnsi"/>
          <w:szCs w:val="22"/>
          <w:rPrChange w:id="1376" w:author="Vitor Almeida" w:date="2019-01-17T16:49:00Z">
            <w:rPr/>
          </w:rPrChange>
        </w:rPr>
        <w:t xml:space="preserve"> </w:t>
      </w:r>
      <w:r w:rsidR="002A73E0" w:rsidRPr="00A721D7">
        <w:rPr>
          <w:rFonts w:asciiTheme="minorHAnsi" w:hAnsiTheme="minorHAnsi" w:cstheme="minorHAnsi"/>
          <w:szCs w:val="22"/>
          <w:rPrChange w:id="1377" w:author="Vitor Almeida" w:date="2019-01-17T16:49:00Z">
            <w:rPr/>
          </w:rPrChange>
        </w:rPr>
        <w:t>da rota</w:t>
      </w:r>
    </w:p>
    <w:p w:rsidR="00EB4D15" w:rsidRPr="00A721D7" w:rsidRDefault="00EB4D15" w:rsidP="0015699B">
      <w:pPr>
        <w:pStyle w:val="Hipotese"/>
        <w:rPr>
          <w:rFonts w:asciiTheme="minorHAnsi" w:hAnsiTheme="minorHAnsi" w:cstheme="minorHAnsi"/>
          <w:szCs w:val="22"/>
          <w:rPrChange w:id="1378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379" w:author="Vitor Almeida" w:date="2019-01-17T16:49:00Z">
            <w:rPr/>
          </w:rPrChange>
        </w:rPr>
        <w:t>Para que as rotas de um ISP não seja</w:t>
      </w:r>
      <w:r w:rsidR="00DC1901" w:rsidRPr="00A721D7">
        <w:rPr>
          <w:rFonts w:asciiTheme="minorHAnsi" w:hAnsiTheme="minorHAnsi" w:cstheme="minorHAnsi"/>
          <w:szCs w:val="22"/>
          <w:rPrChange w:id="1380" w:author="Vitor Almeida" w:date="2019-01-17T16:49:00Z">
            <w:rPr/>
          </w:rPrChange>
        </w:rPr>
        <w:t>m</w:t>
      </w:r>
      <w:r w:rsidRPr="00A721D7">
        <w:rPr>
          <w:rFonts w:asciiTheme="minorHAnsi" w:hAnsiTheme="minorHAnsi" w:cstheme="minorHAnsi"/>
          <w:szCs w:val="22"/>
          <w:rPrChange w:id="1381" w:author="Vitor Almeida" w:date="2019-01-17T16:49:00Z">
            <w:rPr/>
          </w:rPrChange>
        </w:rPr>
        <w:t xml:space="preserve"> anunciada ao outro ISP estas devem ser classificadas como </w:t>
      </w:r>
      <w:proofErr w:type="spellStart"/>
      <w:r w:rsidRPr="00A721D7">
        <w:rPr>
          <w:rFonts w:asciiTheme="minorHAnsi" w:hAnsiTheme="minorHAnsi" w:cstheme="minorHAnsi"/>
          <w:i/>
          <w:szCs w:val="22"/>
          <w:rPrChange w:id="1382" w:author="Vitor Almeida" w:date="2019-01-17T16:49:00Z">
            <w:rPr>
              <w:i/>
            </w:rPr>
          </w:rPrChange>
        </w:rPr>
        <w:t>community</w:t>
      </w:r>
      <w:proofErr w:type="spellEnd"/>
      <w:r w:rsidRPr="00A721D7">
        <w:rPr>
          <w:rFonts w:asciiTheme="minorHAnsi" w:hAnsiTheme="minorHAnsi" w:cstheme="minorHAnsi"/>
          <w:i/>
          <w:szCs w:val="22"/>
          <w:rPrChange w:id="1383" w:author="Vitor Almeida" w:date="2019-01-17T16:49:00Z">
            <w:rPr>
              <w:i/>
            </w:rPr>
          </w:rPrChange>
        </w:rPr>
        <w:t xml:space="preserve"> no-</w:t>
      </w:r>
      <w:proofErr w:type="spellStart"/>
      <w:r w:rsidRPr="00A721D7">
        <w:rPr>
          <w:rFonts w:asciiTheme="minorHAnsi" w:hAnsiTheme="minorHAnsi" w:cstheme="minorHAnsi"/>
          <w:i/>
          <w:szCs w:val="22"/>
          <w:rPrChange w:id="1384" w:author="Vitor Almeida" w:date="2019-01-17T16:49:00Z">
            <w:rPr>
              <w:i/>
            </w:rPr>
          </w:rPrChange>
        </w:rPr>
        <w:t>export</w:t>
      </w:r>
      <w:proofErr w:type="spellEnd"/>
      <w:r w:rsidRPr="00A721D7">
        <w:rPr>
          <w:rFonts w:asciiTheme="minorHAnsi" w:hAnsiTheme="minorHAnsi" w:cstheme="minorHAnsi"/>
          <w:i/>
          <w:szCs w:val="22"/>
          <w:rPrChange w:id="1385" w:author="Vitor Almeida" w:date="2019-01-17T16:49:00Z">
            <w:rPr>
              <w:i/>
            </w:rPr>
          </w:rPrChange>
        </w:rPr>
        <w:t xml:space="preserve"> </w:t>
      </w:r>
      <w:r w:rsidRPr="00A721D7">
        <w:rPr>
          <w:rFonts w:asciiTheme="minorHAnsi" w:hAnsiTheme="minorHAnsi" w:cstheme="minorHAnsi"/>
          <w:vanish/>
          <w:color w:val="FF0000"/>
          <w:szCs w:val="22"/>
          <w:rPrChange w:id="1386" w:author="Vitor Almeida" w:date="2019-01-17T16:49:00Z">
            <w:rPr>
              <w:vanish/>
              <w:color w:val="FF0000"/>
            </w:rPr>
          </w:rPrChange>
        </w:rPr>
        <w:t>#</w:t>
      </w:r>
    </w:p>
    <w:p w:rsidR="00687EEC" w:rsidRPr="00A721D7" w:rsidRDefault="00687EEC" w:rsidP="00923A91">
      <w:pPr>
        <w:pStyle w:val="Pergunta"/>
        <w:ind w:left="426"/>
        <w:rPr>
          <w:rFonts w:asciiTheme="minorHAnsi" w:hAnsiTheme="minorHAnsi" w:cstheme="minorHAnsi"/>
          <w:szCs w:val="22"/>
          <w:rPrChange w:id="1387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388" w:author="Vitor Almeida" w:date="2019-01-17T16:49:00Z">
            <w:rPr/>
          </w:rPrChange>
        </w:rPr>
        <w:t>O BGP:</w:t>
      </w:r>
    </w:p>
    <w:p w:rsidR="00BB0679" w:rsidRPr="00A721D7" w:rsidRDefault="00DC1901" w:rsidP="00BB0679">
      <w:pPr>
        <w:pStyle w:val="Hipotese"/>
        <w:rPr>
          <w:rFonts w:asciiTheme="minorHAnsi" w:hAnsiTheme="minorHAnsi" w:cstheme="minorHAnsi"/>
          <w:szCs w:val="22"/>
          <w:rPrChange w:id="1389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390" w:author="Vitor Almeida" w:date="2019-01-17T16:49:00Z">
            <w:rPr/>
          </w:rPrChange>
        </w:rPr>
        <w:t xml:space="preserve">Possui mecanismos para </w:t>
      </w:r>
      <w:r w:rsidR="00BB0679" w:rsidRPr="00A721D7">
        <w:rPr>
          <w:rFonts w:asciiTheme="minorHAnsi" w:hAnsiTheme="minorHAnsi" w:cstheme="minorHAnsi"/>
          <w:szCs w:val="22"/>
          <w:rPrChange w:id="1391" w:author="Vitor Almeida" w:date="2019-01-17T16:49:00Z">
            <w:rPr/>
          </w:rPrChange>
        </w:rPr>
        <w:t xml:space="preserve">que as mensagens trocadas </w:t>
      </w:r>
      <w:r w:rsidRPr="00A721D7">
        <w:rPr>
          <w:rFonts w:asciiTheme="minorHAnsi" w:hAnsiTheme="minorHAnsi" w:cstheme="minorHAnsi"/>
          <w:szCs w:val="22"/>
          <w:rPrChange w:id="1392" w:author="Vitor Almeida" w:date="2019-01-17T16:49:00Z">
            <w:rPr/>
          </w:rPrChange>
        </w:rPr>
        <w:t xml:space="preserve">cheguem </w:t>
      </w:r>
      <w:r w:rsidR="00BB0679" w:rsidRPr="00A721D7">
        <w:rPr>
          <w:rFonts w:asciiTheme="minorHAnsi" w:hAnsiTheme="minorHAnsi" w:cstheme="minorHAnsi"/>
          <w:szCs w:val="22"/>
          <w:rPrChange w:id="1393" w:author="Vitor Almeida" w:date="2019-01-17T16:49:00Z">
            <w:rPr/>
          </w:rPrChange>
        </w:rPr>
        <w:t xml:space="preserve">sem erros </w:t>
      </w:r>
      <w:r w:rsidR="00BB0679" w:rsidRPr="00A721D7">
        <w:rPr>
          <w:rFonts w:asciiTheme="minorHAnsi" w:hAnsiTheme="minorHAnsi" w:cstheme="minorHAnsi"/>
          <w:vanish/>
          <w:color w:val="FF0000"/>
          <w:szCs w:val="22"/>
          <w:rPrChange w:id="1394" w:author="Vitor Almeida" w:date="2019-01-17T16:49:00Z">
            <w:rPr>
              <w:vanish/>
              <w:color w:val="FF0000"/>
            </w:rPr>
          </w:rPrChange>
        </w:rPr>
        <w:t>F</w:t>
      </w:r>
    </w:p>
    <w:p w:rsidR="00687EEC" w:rsidRPr="00A721D7" w:rsidRDefault="00687EEC" w:rsidP="0015699B">
      <w:pPr>
        <w:pStyle w:val="Hipotese"/>
        <w:rPr>
          <w:rFonts w:asciiTheme="minorHAnsi" w:hAnsiTheme="minorHAnsi" w:cstheme="minorHAnsi"/>
          <w:szCs w:val="22"/>
          <w:rPrChange w:id="1395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396" w:author="Vitor Almeida" w:date="2019-01-17T16:49:00Z">
            <w:rPr/>
          </w:rPrChange>
        </w:rPr>
        <w:lastRenderedPageBreak/>
        <w:t xml:space="preserve">Usa TCP para o envio de mensagens </w:t>
      </w:r>
      <w:proofErr w:type="spellStart"/>
      <w:r w:rsidRPr="00A721D7">
        <w:rPr>
          <w:rFonts w:asciiTheme="minorHAnsi" w:hAnsiTheme="minorHAnsi" w:cstheme="minorHAnsi"/>
          <w:szCs w:val="22"/>
          <w:rPrChange w:id="1397" w:author="Vitor Almeida" w:date="2019-01-17T16:49:00Z">
            <w:rPr/>
          </w:rPrChange>
        </w:rPr>
        <w:t>iBGP</w:t>
      </w:r>
      <w:proofErr w:type="spellEnd"/>
      <w:r w:rsidRPr="00A721D7">
        <w:rPr>
          <w:rFonts w:asciiTheme="minorHAnsi" w:hAnsiTheme="minorHAnsi" w:cstheme="minorHAnsi"/>
          <w:szCs w:val="22"/>
          <w:rPrChange w:id="1398" w:author="Vitor Almeida" w:date="2019-01-17T16:49:00Z">
            <w:rPr/>
          </w:rPrChange>
        </w:rPr>
        <w:t xml:space="preserve"> e mensagens </w:t>
      </w:r>
      <w:proofErr w:type="spellStart"/>
      <w:r w:rsidRPr="00A721D7">
        <w:rPr>
          <w:rFonts w:asciiTheme="minorHAnsi" w:hAnsiTheme="minorHAnsi" w:cstheme="minorHAnsi"/>
          <w:szCs w:val="22"/>
          <w:rPrChange w:id="1399" w:author="Vitor Almeida" w:date="2019-01-17T16:49:00Z">
            <w:rPr/>
          </w:rPrChange>
        </w:rPr>
        <w:t>eBGP</w:t>
      </w:r>
      <w:proofErr w:type="spellEnd"/>
      <w:r w:rsidRPr="00A721D7">
        <w:rPr>
          <w:rFonts w:asciiTheme="minorHAnsi" w:hAnsiTheme="minorHAnsi" w:cstheme="minorHAnsi"/>
          <w:szCs w:val="22"/>
          <w:rPrChange w:id="1400" w:author="Vitor Almeida" w:date="2019-01-17T16:49:00Z">
            <w:rPr/>
          </w:rPrChange>
        </w:rPr>
        <w:t xml:space="preserve"> </w:t>
      </w:r>
      <w:r w:rsidRPr="00A721D7">
        <w:rPr>
          <w:rFonts w:asciiTheme="minorHAnsi" w:hAnsiTheme="minorHAnsi" w:cstheme="minorHAnsi"/>
          <w:vanish/>
          <w:color w:val="FF0000"/>
          <w:szCs w:val="22"/>
          <w:rPrChange w:id="1401" w:author="Vitor Almeida" w:date="2019-01-17T16:49:00Z">
            <w:rPr>
              <w:vanish/>
              <w:color w:val="FF0000"/>
            </w:rPr>
          </w:rPrChange>
        </w:rPr>
        <w:t>V</w:t>
      </w:r>
    </w:p>
    <w:p w:rsidR="00BB0679" w:rsidRPr="00A721D7" w:rsidRDefault="00BB0679" w:rsidP="00BB0679">
      <w:pPr>
        <w:pStyle w:val="Hipotese"/>
        <w:rPr>
          <w:rFonts w:asciiTheme="minorHAnsi" w:hAnsiTheme="minorHAnsi" w:cstheme="minorHAnsi"/>
          <w:szCs w:val="22"/>
          <w:rPrChange w:id="1402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403" w:author="Vitor Almeida" w:date="2019-01-17T16:49:00Z">
            <w:rPr/>
          </w:rPrChange>
        </w:rPr>
        <w:t xml:space="preserve">Utiliza UDP para o envio de mensagens </w:t>
      </w:r>
      <w:proofErr w:type="spellStart"/>
      <w:r w:rsidRPr="00A721D7">
        <w:rPr>
          <w:rFonts w:asciiTheme="minorHAnsi" w:hAnsiTheme="minorHAnsi" w:cstheme="minorHAnsi"/>
          <w:szCs w:val="22"/>
          <w:rPrChange w:id="1404" w:author="Vitor Almeida" w:date="2019-01-17T16:49:00Z">
            <w:rPr/>
          </w:rPrChange>
        </w:rPr>
        <w:t>iBGP</w:t>
      </w:r>
      <w:proofErr w:type="spellEnd"/>
      <w:r w:rsidRPr="00A721D7">
        <w:rPr>
          <w:rFonts w:asciiTheme="minorHAnsi" w:hAnsiTheme="minorHAnsi" w:cstheme="minorHAnsi"/>
          <w:szCs w:val="22"/>
          <w:rPrChange w:id="1405" w:author="Vitor Almeida" w:date="2019-01-17T16:49:00Z">
            <w:rPr/>
          </w:rPrChange>
        </w:rPr>
        <w:t xml:space="preserve"> e mensagens </w:t>
      </w:r>
      <w:proofErr w:type="spellStart"/>
      <w:r w:rsidRPr="00A721D7">
        <w:rPr>
          <w:rFonts w:asciiTheme="minorHAnsi" w:hAnsiTheme="minorHAnsi" w:cstheme="minorHAnsi"/>
          <w:szCs w:val="22"/>
          <w:rPrChange w:id="1406" w:author="Vitor Almeida" w:date="2019-01-17T16:49:00Z">
            <w:rPr/>
          </w:rPrChange>
        </w:rPr>
        <w:t>eBGP</w:t>
      </w:r>
      <w:proofErr w:type="spellEnd"/>
      <w:r w:rsidRPr="00A721D7">
        <w:rPr>
          <w:rFonts w:asciiTheme="minorHAnsi" w:hAnsiTheme="minorHAnsi" w:cstheme="minorHAnsi"/>
          <w:szCs w:val="22"/>
          <w:rPrChange w:id="1407" w:author="Vitor Almeida" w:date="2019-01-17T16:49:00Z">
            <w:rPr/>
          </w:rPrChange>
        </w:rPr>
        <w:t xml:space="preserve"> </w:t>
      </w:r>
      <w:r w:rsidRPr="00A721D7">
        <w:rPr>
          <w:rFonts w:asciiTheme="minorHAnsi" w:hAnsiTheme="minorHAnsi" w:cstheme="minorHAnsi"/>
          <w:vanish/>
          <w:color w:val="FF0000"/>
          <w:szCs w:val="22"/>
          <w:rPrChange w:id="1408" w:author="Vitor Almeida" w:date="2019-01-17T16:49:00Z">
            <w:rPr>
              <w:vanish/>
              <w:color w:val="FF0000"/>
            </w:rPr>
          </w:rPrChange>
        </w:rPr>
        <w:t>F</w:t>
      </w:r>
    </w:p>
    <w:p w:rsidR="00C61F3F" w:rsidRPr="00A721D7" w:rsidRDefault="00C61F3F" w:rsidP="00C61F3F">
      <w:pPr>
        <w:pStyle w:val="Hipotese"/>
        <w:rPr>
          <w:rFonts w:asciiTheme="minorHAnsi" w:hAnsiTheme="minorHAnsi" w:cstheme="minorHAnsi"/>
          <w:szCs w:val="22"/>
          <w:rPrChange w:id="1409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410" w:author="Vitor Almeida" w:date="2019-01-17T16:49:00Z">
            <w:rPr/>
          </w:rPrChange>
        </w:rPr>
        <w:t xml:space="preserve">Usa </w:t>
      </w:r>
      <w:proofErr w:type="spellStart"/>
      <w:r w:rsidRPr="00A721D7">
        <w:rPr>
          <w:rFonts w:asciiTheme="minorHAnsi" w:hAnsiTheme="minorHAnsi" w:cstheme="minorHAnsi"/>
          <w:i/>
          <w:szCs w:val="22"/>
          <w:rPrChange w:id="1411" w:author="Vitor Almeida" w:date="2019-01-17T16:49:00Z">
            <w:rPr>
              <w:i/>
            </w:rPr>
          </w:rPrChange>
        </w:rPr>
        <w:t>multicast</w:t>
      </w:r>
      <w:proofErr w:type="spellEnd"/>
      <w:r w:rsidRPr="00A721D7">
        <w:rPr>
          <w:rFonts w:asciiTheme="minorHAnsi" w:hAnsiTheme="minorHAnsi" w:cstheme="minorHAnsi"/>
          <w:szCs w:val="22"/>
          <w:rPrChange w:id="1412" w:author="Vitor Almeida" w:date="2019-01-17T16:49:00Z">
            <w:rPr/>
          </w:rPrChange>
        </w:rPr>
        <w:t xml:space="preserve"> IP para o envio de mensagens </w:t>
      </w:r>
      <w:proofErr w:type="spellStart"/>
      <w:r w:rsidRPr="00A721D7">
        <w:rPr>
          <w:rFonts w:asciiTheme="minorHAnsi" w:hAnsiTheme="minorHAnsi" w:cstheme="minorHAnsi"/>
          <w:szCs w:val="22"/>
          <w:rPrChange w:id="1413" w:author="Vitor Almeida" w:date="2019-01-17T16:49:00Z">
            <w:rPr/>
          </w:rPrChange>
        </w:rPr>
        <w:t>iBGP</w:t>
      </w:r>
      <w:proofErr w:type="spellEnd"/>
      <w:r w:rsidRPr="00A721D7">
        <w:rPr>
          <w:rFonts w:asciiTheme="minorHAnsi" w:hAnsiTheme="minorHAnsi" w:cstheme="minorHAnsi"/>
          <w:szCs w:val="22"/>
          <w:rPrChange w:id="1414" w:author="Vitor Almeida" w:date="2019-01-17T16:49:00Z">
            <w:rPr/>
          </w:rPrChange>
        </w:rPr>
        <w:t xml:space="preserve"> e mensagens </w:t>
      </w:r>
      <w:proofErr w:type="spellStart"/>
      <w:r w:rsidRPr="00A721D7">
        <w:rPr>
          <w:rFonts w:asciiTheme="minorHAnsi" w:hAnsiTheme="minorHAnsi" w:cstheme="minorHAnsi"/>
          <w:szCs w:val="22"/>
          <w:rPrChange w:id="1415" w:author="Vitor Almeida" w:date="2019-01-17T16:49:00Z">
            <w:rPr/>
          </w:rPrChange>
        </w:rPr>
        <w:t>eBGP</w:t>
      </w:r>
      <w:proofErr w:type="spellEnd"/>
      <w:r w:rsidRPr="00A721D7">
        <w:rPr>
          <w:rFonts w:asciiTheme="minorHAnsi" w:hAnsiTheme="minorHAnsi" w:cstheme="minorHAnsi"/>
          <w:szCs w:val="22"/>
          <w:rPrChange w:id="1416" w:author="Vitor Almeida" w:date="2019-01-17T16:49:00Z">
            <w:rPr/>
          </w:rPrChange>
        </w:rPr>
        <w:t xml:space="preserve"> </w:t>
      </w:r>
      <w:r w:rsidRPr="00A721D7">
        <w:rPr>
          <w:rFonts w:asciiTheme="minorHAnsi" w:hAnsiTheme="minorHAnsi" w:cstheme="minorHAnsi"/>
          <w:vanish/>
          <w:color w:val="FF0000"/>
          <w:szCs w:val="22"/>
          <w:rPrChange w:id="1417" w:author="Vitor Almeida" w:date="2019-01-17T16:49:00Z">
            <w:rPr>
              <w:vanish/>
              <w:color w:val="FF0000"/>
            </w:rPr>
          </w:rPrChange>
        </w:rPr>
        <w:t>F</w:t>
      </w:r>
    </w:p>
    <w:p w:rsidR="00663DA2" w:rsidRPr="00A721D7" w:rsidRDefault="00663DA2" w:rsidP="00923A91">
      <w:pPr>
        <w:pStyle w:val="Pergunta"/>
        <w:ind w:left="426"/>
        <w:rPr>
          <w:rFonts w:asciiTheme="minorHAnsi" w:hAnsiTheme="minorHAnsi" w:cstheme="minorHAnsi"/>
          <w:szCs w:val="22"/>
          <w:rPrChange w:id="1418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419" w:author="Vitor Almeida" w:date="2019-01-17T16:49:00Z">
            <w:rPr/>
          </w:rPrChange>
        </w:rPr>
        <w:t xml:space="preserve">O </w:t>
      </w:r>
      <w:proofErr w:type="spellStart"/>
      <w:r w:rsidRPr="00A721D7">
        <w:rPr>
          <w:rFonts w:asciiTheme="minorHAnsi" w:hAnsiTheme="minorHAnsi" w:cstheme="minorHAnsi"/>
          <w:i/>
          <w:szCs w:val="22"/>
          <w:rPrChange w:id="1420" w:author="Vitor Almeida" w:date="2019-01-17T16:49:00Z">
            <w:rPr>
              <w:i/>
            </w:rPr>
          </w:rPrChange>
        </w:rPr>
        <w:t>multicast</w:t>
      </w:r>
      <w:proofErr w:type="spellEnd"/>
      <w:r w:rsidRPr="00A721D7">
        <w:rPr>
          <w:rFonts w:asciiTheme="minorHAnsi" w:hAnsiTheme="minorHAnsi" w:cstheme="minorHAnsi"/>
          <w:szCs w:val="22"/>
          <w:rPrChange w:id="1421" w:author="Vitor Almeida" w:date="2019-01-17T16:49:00Z">
            <w:rPr/>
          </w:rPrChange>
        </w:rPr>
        <w:t xml:space="preserve"> nível 3 e nível 2 estão relacionados entre eles. Indique que endereço destino MAC será usado numa </w:t>
      </w:r>
      <w:proofErr w:type="gramStart"/>
      <w:r w:rsidRPr="00A721D7">
        <w:rPr>
          <w:rFonts w:asciiTheme="minorHAnsi" w:hAnsiTheme="minorHAnsi" w:cstheme="minorHAnsi"/>
          <w:szCs w:val="22"/>
          <w:rPrChange w:id="1422" w:author="Vitor Almeida" w:date="2019-01-17T16:49:00Z">
            <w:rPr/>
          </w:rPrChange>
        </w:rPr>
        <w:t>trama</w:t>
      </w:r>
      <w:proofErr w:type="gramEnd"/>
      <w:r w:rsidRPr="00A721D7">
        <w:rPr>
          <w:rFonts w:asciiTheme="minorHAnsi" w:hAnsiTheme="minorHAnsi" w:cstheme="minorHAnsi"/>
          <w:szCs w:val="22"/>
          <w:rPrChange w:id="1423" w:author="Vitor Almeida" w:date="2019-01-17T16:49:00Z">
            <w:rPr/>
          </w:rPrChange>
        </w:rPr>
        <w:t xml:space="preserve"> </w:t>
      </w:r>
      <w:r w:rsidRPr="00A721D7">
        <w:rPr>
          <w:rFonts w:asciiTheme="minorHAnsi" w:hAnsiTheme="minorHAnsi" w:cstheme="minorHAnsi"/>
          <w:i/>
          <w:szCs w:val="22"/>
          <w:rPrChange w:id="1424" w:author="Vitor Almeida" w:date="2019-01-17T16:49:00Z">
            <w:rPr>
              <w:i/>
            </w:rPr>
          </w:rPrChange>
        </w:rPr>
        <w:t>Ethernet</w:t>
      </w:r>
      <w:r w:rsidRPr="00A721D7">
        <w:rPr>
          <w:rFonts w:asciiTheme="minorHAnsi" w:hAnsiTheme="minorHAnsi" w:cstheme="minorHAnsi"/>
          <w:szCs w:val="22"/>
          <w:rPrChange w:id="1425" w:author="Vitor Almeida" w:date="2019-01-17T16:49:00Z">
            <w:rPr/>
          </w:rPrChange>
        </w:rPr>
        <w:t xml:space="preserve"> que transporte um datagrama IP destinado ao endereço de </w:t>
      </w:r>
      <w:proofErr w:type="spellStart"/>
      <w:r w:rsidRPr="00A721D7">
        <w:rPr>
          <w:rFonts w:asciiTheme="minorHAnsi" w:hAnsiTheme="minorHAnsi" w:cstheme="minorHAnsi"/>
          <w:i/>
          <w:szCs w:val="22"/>
          <w:rPrChange w:id="1426" w:author="Vitor Almeida" w:date="2019-01-17T16:49:00Z">
            <w:rPr>
              <w:i/>
            </w:rPr>
          </w:rPrChange>
        </w:rPr>
        <w:t>multicast</w:t>
      </w:r>
      <w:proofErr w:type="spellEnd"/>
      <w:r w:rsidRPr="00A721D7">
        <w:rPr>
          <w:rFonts w:asciiTheme="minorHAnsi" w:hAnsiTheme="minorHAnsi" w:cstheme="minorHAnsi"/>
          <w:szCs w:val="22"/>
          <w:rPrChange w:id="1427" w:author="Vitor Almeida" w:date="2019-01-17T16:49:00Z">
            <w:rPr/>
          </w:rPrChange>
        </w:rPr>
        <w:t xml:space="preserve"> </w:t>
      </w:r>
      <w:r w:rsidR="00DC1901" w:rsidRPr="00A721D7">
        <w:rPr>
          <w:rFonts w:asciiTheme="minorHAnsi" w:hAnsiTheme="minorHAnsi" w:cstheme="minorHAnsi"/>
          <w:szCs w:val="22"/>
          <w:rPrChange w:id="1428" w:author="Vitor Almeida" w:date="2019-01-17T16:49:00Z">
            <w:rPr/>
          </w:rPrChange>
        </w:rPr>
        <w:t>225</w:t>
      </w:r>
      <w:r w:rsidRPr="00A721D7">
        <w:rPr>
          <w:rFonts w:asciiTheme="minorHAnsi" w:hAnsiTheme="minorHAnsi" w:cstheme="minorHAnsi"/>
          <w:szCs w:val="22"/>
          <w:rPrChange w:id="1429" w:author="Vitor Almeida" w:date="2019-01-17T16:49:00Z">
            <w:rPr/>
          </w:rPrChange>
        </w:rPr>
        <w:t>.194.</w:t>
      </w:r>
      <w:r w:rsidR="00DC1901" w:rsidRPr="00A721D7">
        <w:rPr>
          <w:rFonts w:asciiTheme="minorHAnsi" w:hAnsiTheme="minorHAnsi" w:cstheme="minorHAnsi"/>
          <w:szCs w:val="22"/>
          <w:rPrChange w:id="1430" w:author="Vitor Almeida" w:date="2019-01-17T16:49:00Z">
            <w:rPr/>
          </w:rPrChange>
        </w:rPr>
        <w:t>19</w:t>
      </w:r>
      <w:r w:rsidRPr="00A721D7">
        <w:rPr>
          <w:rFonts w:asciiTheme="minorHAnsi" w:hAnsiTheme="minorHAnsi" w:cstheme="minorHAnsi"/>
          <w:szCs w:val="22"/>
          <w:rPrChange w:id="1431" w:author="Vitor Almeida" w:date="2019-01-17T16:49:00Z">
            <w:rPr/>
          </w:rPrChange>
        </w:rPr>
        <w:t>.</w:t>
      </w:r>
      <w:r w:rsidR="00BB0679" w:rsidRPr="00A721D7">
        <w:rPr>
          <w:rFonts w:asciiTheme="minorHAnsi" w:hAnsiTheme="minorHAnsi" w:cstheme="minorHAnsi"/>
          <w:szCs w:val="22"/>
          <w:rPrChange w:id="1432" w:author="Vitor Almeida" w:date="2019-01-17T16:49:00Z">
            <w:rPr/>
          </w:rPrChange>
        </w:rPr>
        <w:t>25</w:t>
      </w:r>
      <w:r w:rsidRPr="00A721D7">
        <w:rPr>
          <w:rFonts w:asciiTheme="minorHAnsi" w:hAnsiTheme="minorHAnsi" w:cstheme="minorHAnsi"/>
          <w:szCs w:val="22"/>
          <w:rPrChange w:id="1433" w:author="Vitor Almeida" w:date="2019-01-17T16:49:00Z">
            <w:rPr/>
          </w:rPrChange>
        </w:rPr>
        <w:t>?</w:t>
      </w:r>
    </w:p>
    <w:p w:rsidR="00663DA2" w:rsidRPr="00A721D7" w:rsidRDefault="00663DA2" w:rsidP="00663DA2">
      <w:pPr>
        <w:pStyle w:val="Hipotese"/>
        <w:spacing w:before="80" w:after="80"/>
        <w:rPr>
          <w:rFonts w:asciiTheme="minorHAnsi" w:hAnsiTheme="minorHAnsi" w:cstheme="minorHAnsi"/>
          <w:szCs w:val="22"/>
          <w:rPrChange w:id="1434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435" w:author="Vitor Almeida" w:date="2019-01-17T16:49:00Z">
            <w:rPr/>
          </w:rPrChange>
        </w:rPr>
        <w:t>00-00-E0-C2-</w:t>
      </w:r>
      <w:r w:rsidR="00DC1901" w:rsidRPr="00A721D7">
        <w:rPr>
          <w:rFonts w:asciiTheme="minorHAnsi" w:hAnsiTheme="minorHAnsi" w:cstheme="minorHAnsi"/>
          <w:szCs w:val="22"/>
          <w:rPrChange w:id="1436" w:author="Vitor Almeida" w:date="2019-01-17T16:49:00Z">
            <w:rPr/>
          </w:rPrChange>
        </w:rPr>
        <w:t>13</w:t>
      </w:r>
      <w:r w:rsidRPr="00A721D7">
        <w:rPr>
          <w:rFonts w:asciiTheme="minorHAnsi" w:hAnsiTheme="minorHAnsi" w:cstheme="minorHAnsi"/>
          <w:szCs w:val="22"/>
          <w:rPrChange w:id="1437" w:author="Vitor Almeida" w:date="2019-01-17T16:49:00Z">
            <w:rPr/>
          </w:rPrChange>
        </w:rPr>
        <w:t>-</w:t>
      </w:r>
      <w:r w:rsidR="00BB0679" w:rsidRPr="00A721D7">
        <w:rPr>
          <w:rFonts w:asciiTheme="minorHAnsi" w:hAnsiTheme="minorHAnsi" w:cstheme="minorHAnsi"/>
          <w:szCs w:val="22"/>
          <w:rPrChange w:id="1438" w:author="Vitor Almeida" w:date="2019-01-17T16:49:00Z">
            <w:rPr/>
          </w:rPrChange>
        </w:rPr>
        <w:t>19</w:t>
      </w:r>
    </w:p>
    <w:p w:rsidR="00663DA2" w:rsidRPr="00A721D7" w:rsidRDefault="00663DA2" w:rsidP="00663DA2">
      <w:pPr>
        <w:pStyle w:val="Hipotese"/>
        <w:spacing w:before="80" w:after="80"/>
        <w:rPr>
          <w:rFonts w:asciiTheme="minorHAnsi" w:hAnsiTheme="minorHAnsi" w:cstheme="minorHAnsi"/>
          <w:szCs w:val="22"/>
          <w:rPrChange w:id="1439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440" w:author="Vitor Almeida" w:date="2019-01-17T16:49:00Z">
            <w:rPr/>
          </w:rPrChange>
        </w:rPr>
        <w:t>01-00-5E-02-</w:t>
      </w:r>
      <w:r w:rsidR="00DC1901" w:rsidRPr="00A721D7">
        <w:rPr>
          <w:rFonts w:asciiTheme="minorHAnsi" w:hAnsiTheme="minorHAnsi" w:cstheme="minorHAnsi"/>
          <w:szCs w:val="22"/>
          <w:rPrChange w:id="1441" w:author="Vitor Almeida" w:date="2019-01-17T16:49:00Z">
            <w:rPr/>
          </w:rPrChange>
        </w:rPr>
        <w:t>13</w:t>
      </w:r>
      <w:r w:rsidRPr="00A721D7">
        <w:rPr>
          <w:rFonts w:asciiTheme="minorHAnsi" w:hAnsiTheme="minorHAnsi" w:cstheme="minorHAnsi"/>
          <w:szCs w:val="22"/>
          <w:rPrChange w:id="1442" w:author="Vitor Almeida" w:date="2019-01-17T16:49:00Z">
            <w:rPr/>
          </w:rPrChange>
        </w:rPr>
        <w:t>-</w:t>
      </w:r>
      <w:r w:rsidR="00BB0679" w:rsidRPr="00A721D7">
        <w:rPr>
          <w:rFonts w:asciiTheme="minorHAnsi" w:hAnsiTheme="minorHAnsi" w:cstheme="minorHAnsi"/>
          <w:szCs w:val="22"/>
          <w:rPrChange w:id="1443" w:author="Vitor Almeida" w:date="2019-01-17T16:49:00Z">
            <w:rPr/>
          </w:rPrChange>
        </w:rPr>
        <w:t>19</w:t>
      </w:r>
    </w:p>
    <w:p w:rsidR="00663DA2" w:rsidRPr="00A721D7" w:rsidRDefault="00663DA2" w:rsidP="00663DA2">
      <w:pPr>
        <w:pStyle w:val="Hipotese"/>
        <w:spacing w:before="80" w:after="80"/>
        <w:rPr>
          <w:rFonts w:asciiTheme="minorHAnsi" w:hAnsiTheme="minorHAnsi" w:cstheme="minorHAnsi"/>
          <w:szCs w:val="22"/>
          <w:rPrChange w:id="1444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445" w:author="Vitor Almeida" w:date="2019-01-17T16:49:00Z">
            <w:rPr/>
          </w:rPrChange>
        </w:rPr>
        <w:t>01-00-5E-42-</w:t>
      </w:r>
      <w:r w:rsidR="00DC1901" w:rsidRPr="00A721D7">
        <w:rPr>
          <w:rFonts w:asciiTheme="minorHAnsi" w:hAnsiTheme="minorHAnsi" w:cstheme="minorHAnsi"/>
          <w:szCs w:val="22"/>
          <w:rPrChange w:id="1446" w:author="Vitor Almeida" w:date="2019-01-17T16:49:00Z">
            <w:rPr/>
          </w:rPrChange>
        </w:rPr>
        <w:t>13</w:t>
      </w:r>
      <w:r w:rsidRPr="00A721D7">
        <w:rPr>
          <w:rFonts w:asciiTheme="minorHAnsi" w:hAnsiTheme="minorHAnsi" w:cstheme="minorHAnsi"/>
          <w:szCs w:val="22"/>
          <w:rPrChange w:id="1447" w:author="Vitor Almeida" w:date="2019-01-17T16:49:00Z">
            <w:rPr/>
          </w:rPrChange>
        </w:rPr>
        <w:t>-</w:t>
      </w:r>
      <w:r w:rsidR="00BB0679" w:rsidRPr="00A721D7">
        <w:rPr>
          <w:rFonts w:asciiTheme="minorHAnsi" w:hAnsiTheme="minorHAnsi" w:cstheme="minorHAnsi"/>
          <w:szCs w:val="22"/>
          <w:rPrChange w:id="1448" w:author="Vitor Almeida" w:date="2019-01-17T16:49:00Z">
            <w:rPr/>
          </w:rPrChange>
        </w:rPr>
        <w:t>19</w:t>
      </w:r>
      <w:r w:rsidRPr="00A721D7">
        <w:rPr>
          <w:rFonts w:asciiTheme="minorHAnsi" w:hAnsiTheme="minorHAnsi" w:cstheme="minorHAnsi"/>
          <w:szCs w:val="22"/>
          <w:rPrChange w:id="1449" w:author="Vitor Almeida" w:date="2019-01-17T16:49:00Z">
            <w:rPr/>
          </w:rPrChange>
        </w:rPr>
        <w:t xml:space="preserve"> </w:t>
      </w:r>
      <w:r w:rsidRPr="00A721D7">
        <w:rPr>
          <w:rFonts w:asciiTheme="minorHAnsi" w:hAnsiTheme="minorHAnsi" w:cstheme="minorHAnsi"/>
          <w:vanish/>
          <w:color w:val="FF0000"/>
          <w:szCs w:val="22"/>
          <w:rPrChange w:id="1450" w:author="Vitor Almeida" w:date="2019-01-17T16:49:00Z">
            <w:rPr>
              <w:vanish/>
              <w:color w:val="FF0000"/>
            </w:rPr>
          </w:rPrChange>
        </w:rPr>
        <w:t>#</w:t>
      </w:r>
    </w:p>
    <w:p w:rsidR="00663DA2" w:rsidRPr="00A721D7" w:rsidRDefault="00663DA2" w:rsidP="0015699B">
      <w:pPr>
        <w:pStyle w:val="Hipotese"/>
        <w:spacing w:before="80" w:after="80"/>
        <w:rPr>
          <w:rFonts w:asciiTheme="minorHAnsi" w:hAnsiTheme="minorHAnsi" w:cstheme="minorHAnsi"/>
          <w:szCs w:val="22"/>
          <w:rPrChange w:id="1451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452" w:author="Vitor Almeida" w:date="2019-01-17T16:49:00Z">
            <w:rPr/>
          </w:rPrChange>
        </w:rPr>
        <w:t>01-00-5E-C2-</w:t>
      </w:r>
      <w:r w:rsidR="00DC1901" w:rsidRPr="00A721D7">
        <w:rPr>
          <w:rFonts w:asciiTheme="minorHAnsi" w:hAnsiTheme="minorHAnsi" w:cstheme="minorHAnsi"/>
          <w:szCs w:val="22"/>
          <w:rPrChange w:id="1453" w:author="Vitor Almeida" w:date="2019-01-17T16:49:00Z">
            <w:rPr/>
          </w:rPrChange>
        </w:rPr>
        <w:t>13</w:t>
      </w:r>
      <w:r w:rsidRPr="00A721D7">
        <w:rPr>
          <w:rFonts w:asciiTheme="minorHAnsi" w:hAnsiTheme="minorHAnsi" w:cstheme="minorHAnsi"/>
          <w:szCs w:val="22"/>
          <w:rPrChange w:id="1454" w:author="Vitor Almeida" w:date="2019-01-17T16:49:00Z">
            <w:rPr/>
          </w:rPrChange>
        </w:rPr>
        <w:t>-</w:t>
      </w:r>
      <w:r w:rsidR="00BB0679" w:rsidRPr="00A721D7">
        <w:rPr>
          <w:rFonts w:asciiTheme="minorHAnsi" w:hAnsiTheme="minorHAnsi" w:cstheme="minorHAnsi"/>
          <w:szCs w:val="22"/>
          <w:rPrChange w:id="1455" w:author="Vitor Almeida" w:date="2019-01-17T16:49:00Z">
            <w:rPr/>
          </w:rPrChange>
        </w:rPr>
        <w:t>19</w:t>
      </w:r>
    </w:p>
    <w:p w:rsidR="009B369A" w:rsidRPr="00A721D7" w:rsidRDefault="009B369A" w:rsidP="00923A91">
      <w:pPr>
        <w:pStyle w:val="Pergunta"/>
        <w:ind w:left="426"/>
        <w:rPr>
          <w:rFonts w:asciiTheme="minorHAnsi" w:hAnsiTheme="minorHAnsi" w:cstheme="minorHAnsi"/>
          <w:szCs w:val="22"/>
          <w:rPrChange w:id="1456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457" w:author="Vitor Almeida" w:date="2019-01-17T16:49:00Z">
            <w:rPr/>
          </w:rPrChange>
        </w:rPr>
        <w:t xml:space="preserve">Considere uma rede com um </w:t>
      </w:r>
      <w:proofErr w:type="gramStart"/>
      <w:r w:rsidRPr="00A721D7">
        <w:rPr>
          <w:rFonts w:asciiTheme="minorHAnsi" w:hAnsiTheme="minorHAnsi" w:cstheme="minorHAnsi"/>
          <w:szCs w:val="22"/>
          <w:rPrChange w:id="1458" w:author="Vitor Almeida" w:date="2019-01-17T16:49:00Z">
            <w:rPr/>
          </w:rPrChange>
        </w:rPr>
        <w:t>router</w:t>
      </w:r>
      <w:proofErr w:type="gramEnd"/>
      <w:r w:rsidRPr="00A721D7">
        <w:rPr>
          <w:rFonts w:asciiTheme="minorHAnsi" w:hAnsiTheme="minorHAnsi" w:cstheme="minorHAnsi"/>
          <w:szCs w:val="22"/>
          <w:rPrChange w:id="1459" w:author="Vitor Almeida" w:date="2019-01-17T16:49:00Z">
            <w:rPr/>
          </w:rPrChange>
        </w:rPr>
        <w:t xml:space="preserve"> e </w:t>
      </w:r>
      <w:r w:rsidR="00604004" w:rsidRPr="00A721D7">
        <w:rPr>
          <w:rFonts w:asciiTheme="minorHAnsi" w:hAnsiTheme="minorHAnsi" w:cstheme="minorHAnsi"/>
          <w:szCs w:val="22"/>
          <w:rPrChange w:id="1460" w:author="Vitor Almeida" w:date="2019-01-17T16:49:00Z">
            <w:rPr/>
          </w:rPrChange>
        </w:rPr>
        <w:t xml:space="preserve">vários </w:t>
      </w:r>
      <w:r w:rsidRPr="00A721D7">
        <w:rPr>
          <w:rFonts w:asciiTheme="minorHAnsi" w:hAnsiTheme="minorHAnsi" w:cstheme="minorHAnsi"/>
          <w:szCs w:val="22"/>
          <w:rPrChange w:id="1461" w:author="Vitor Almeida" w:date="2019-01-17T16:49:00Z">
            <w:rPr/>
          </w:rPrChange>
        </w:rPr>
        <w:t>PC a correr IGMPv2. Indique:</w:t>
      </w:r>
    </w:p>
    <w:p w:rsidR="009B369A" w:rsidRPr="00A721D7" w:rsidRDefault="009B369A">
      <w:pPr>
        <w:pStyle w:val="Hipotese"/>
        <w:rPr>
          <w:rFonts w:asciiTheme="minorHAnsi" w:hAnsiTheme="minorHAnsi" w:cstheme="minorHAnsi"/>
          <w:szCs w:val="22"/>
          <w:rPrChange w:id="1462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463" w:author="Vitor Almeida" w:date="2019-01-17T16:49:00Z">
            <w:rPr/>
          </w:rPrChange>
        </w:rPr>
        <w:t xml:space="preserve">Todas as mensagens do tipo </w:t>
      </w:r>
      <w:proofErr w:type="spellStart"/>
      <w:r w:rsidRPr="00A721D7">
        <w:rPr>
          <w:rFonts w:asciiTheme="minorHAnsi" w:hAnsiTheme="minorHAnsi" w:cstheme="minorHAnsi"/>
          <w:szCs w:val="22"/>
          <w:rPrChange w:id="1464" w:author="Vitor Almeida" w:date="2019-01-17T16:49:00Z">
            <w:rPr/>
          </w:rPrChange>
        </w:rPr>
        <w:t>Query</w:t>
      </w:r>
      <w:proofErr w:type="spellEnd"/>
      <w:r w:rsidRPr="00A721D7">
        <w:rPr>
          <w:rFonts w:asciiTheme="minorHAnsi" w:hAnsiTheme="minorHAnsi" w:cstheme="minorHAnsi"/>
          <w:szCs w:val="22"/>
          <w:rPrChange w:id="1465" w:author="Vitor Almeida" w:date="2019-01-17T16:49:00Z">
            <w:rPr/>
          </w:rPrChange>
        </w:rPr>
        <w:t xml:space="preserve"> são enviadas para o endereço </w:t>
      </w:r>
      <w:proofErr w:type="spellStart"/>
      <w:r w:rsidRPr="00A721D7">
        <w:rPr>
          <w:rFonts w:asciiTheme="minorHAnsi" w:hAnsiTheme="minorHAnsi" w:cstheme="minorHAnsi"/>
          <w:i/>
          <w:szCs w:val="22"/>
          <w:rPrChange w:id="1466" w:author="Vitor Almeida" w:date="2019-01-17T16:49:00Z">
            <w:rPr>
              <w:i/>
            </w:rPr>
          </w:rPrChange>
        </w:rPr>
        <w:t>multicast</w:t>
      </w:r>
      <w:proofErr w:type="spellEnd"/>
      <w:r w:rsidRPr="00A721D7">
        <w:rPr>
          <w:rFonts w:asciiTheme="minorHAnsi" w:hAnsiTheme="minorHAnsi" w:cstheme="minorHAnsi"/>
          <w:szCs w:val="22"/>
          <w:rPrChange w:id="1467" w:author="Vitor Almeida" w:date="2019-01-17T16:49:00Z">
            <w:rPr/>
          </w:rPrChange>
        </w:rPr>
        <w:t xml:space="preserve"> dos grupos ativos</w:t>
      </w:r>
      <w:r w:rsidRPr="00A721D7">
        <w:rPr>
          <w:rFonts w:asciiTheme="minorHAnsi" w:hAnsiTheme="minorHAnsi" w:cstheme="minorHAnsi"/>
          <w:vanish/>
          <w:color w:val="FF0000"/>
          <w:szCs w:val="22"/>
          <w:rPrChange w:id="1468" w:author="Vitor Almeida" w:date="2019-01-17T16:49:00Z">
            <w:rPr>
              <w:vanish/>
              <w:color w:val="FF0000"/>
            </w:rPr>
          </w:rPrChange>
        </w:rPr>
        <w:t xml:space="preserve"> F</w:t>
      </w:r>
    </w:p>
    <w:p w:rsidR="009B369A" w:rsidRPr="00A721D7" w:rsidRDefault="009B369A">
      <w:pPr>
        <w:pStyle w:val="Hipotese"/>
        <w:rPr>
          <w:rFonts w:asciiTheme="minorHAnsi" w:hAnsiTheme="minorHAnsi" w:cstheme="minorHAnsi"/>
          <w:szCs w:val="22"/>
          <w:rPrChange w:id="1469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470" w:author="Vitor Almeida" w:date="2019-01-17T16:49:00Z">
            <w:rPr/>
          </w:rPrChange>
        </w:rPr>
        <w:t xml:space="preserve">Todos os PC têm de enviar mensagens de </w:t>
      </w:r>
      <w:proofErr w:type="spellStart"/>
      <w:r w:rsidRPr="00A721D7">
        <w:rPr>
          <w:rFonts w:asciiTheme="minorHAnsi" w:hAnsiTheme="minorHAnsi" w:cstheme="minorHAnsi"/>
          <w:szCs w:val="22"/>
          <w:rPrChange w:id="1471" w:author="Vitor Almeida" w:date="2019-01-17T16:49:00Z">
            <w:rPr/>
          </w:rPrChange>
        </w:rPr>
        <w:t>Leave</w:t>
      </w:r>
      <w:proofErr w:type="spellEnd"/>
      <w:r w:rsidRPr="00A721D7">
        <w:rPr>
          <w:rFonts w:asciiTheme="minorHAnsi" w:hAnsiTheme="minorHAnsi" w:cstheme="minorHAnsi"/>
          <w:szCs w:val="22"/>
          <w:rPrChange w:id="1472" w:author="Vitor Almeida" w:date="2019-01-17T16:49:00Z">
            <w:rPr/>
          </w:rPrChange>
        </w:rPr>
        <w:t xml:space="preserve"> quando abandonam o grupo </w:t>
      </w:r>
      <w:r w:rsidR="00BB0679" w:rsidRPr="00A721D7">
        <w:rPr>
          <w:rFonts w:asciiTheme="minorHAnsi" w:hAnsiTheme="minorHAnsi" w:cstheme="minorHAnsi"/>
          <w:szCs w:val="22"/>
          <w:rPrChange w:id="1473" w:author="Vitor Almeida" w:date="2019-01-17T16:49:00Z">
            <w:rPr/>
          </w:rPrChange>
        </w:rPr>
        <w:t xml:space="preserve">independentemente do </w:t>
      </w:r>
      <w:proofErr w:type="gramStart"/>
      <w:r w:rsidRPr="00A721D7">
        <w:rPr>
          <w:rFonts w:asciiTheme="minorHAnsi" w:hAnsiTheme="minorHAnsi" w:cstheme="minorHAnsi"/>
          <w:i/>
          <w:szCs w:val="22"/>
          <w:rPrChange w:id="1474" w:author="Vitor Almeida" w:date="2019-01-17T16:49:00Z">
            <w:rPr>
              <w:i/>
            </w:rPr>
          </w:rPrChange>
        </w:rPr>
        <w:t>router</w:t>
      </w:r>
      <w:proofErr w:type="gramEnd"/>
      <w:r w:rsidRPr="00A721D7">
        <w:rPr>
          <w:rFonts w:asciiTheme="minorHAnsi" w:hAnsiTheme="minorHAnsi" w:cstheme="minorHAnsi"/>
          <w:szCs w:val="22"/>
          <w:rPrChange w:id="1475" w:author="Vitor Almeida" w:date="2019-01-17T16:49:00Z">
            <w:rPr/>
          </w:rPrChange>
        </w:rPr>
        <w:t xml:space="preserve"> correr IGMPv1</w:t>
      </w:r>
      <w:r w:rsidR="00BB0679" w:rsidRPr="00A721D7">
        <w:rPr>
          <w:rFonts w:asciiTheme="minorHAnsi" w:hAnsiTheme="minorHAnsi" w:cstheme="minorHAnsi"/>
          <w:szCs w:val="22"/>
          <w:rPrChange w:id="1476" w:author="Vitor Almeida" w:date="2019-01-17T16:49:00Z">
            <w:rPr/>
          </w:rPrChange>
        </w:rPr>
        <w:t xml:space="preserve"> ou IGMPv2</w:t>
      </w:r>
      <w:r w:rsidRPr="00A721D7">
        <w:rPr>
          <w:rFonts w:asciiTheme="minorHAnsi" w:hAnsiTheme="minorHAnsi" w:cstheme="minorHAnsi"/>
          <w:vanish/>
          <w:color w:val="FF0000"/>
          <w:szCs w:val="22"/>
          <w:rPrChange w:id="1477" w:author="Vitor Almeida" w:date="2019-01-17T16:49:00Z">
            <w:rPr>
              <w:vanish/>
              <w:color w:val="FF0000"/>
            </w:rPr>
          </w:rPrChange>
        </w:rPr>
        <w:t xml:space="preserve"> F</w:t>
      </w:r>
    </w:p>
    <w:p w:rsidR="00BB0679" w:rsidRPr="00A721D7" w:rsidRDefault="00BB0679" w:rsidP="00BB0679">
      <w:pPr>
        <w:pStyle w:val="Hipotese"/>
        <w:rPr>
          <w:rFonts w:asciiTheme="minorHAnsi" w:hAnsiTheme="minorHAnsi" w:cstheme="minorHAnsi"/>
          <w:szCs w:val="22"/>
          <w:rPrChange w:id="1478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479" w:author="Vitor Almeida" w:date="2019-01-17T16:49:00Z">
            <w:rPr/>
          </w:rPrChange>
        </w:rPr>
        <w:t xml:space="preserve">O tempo de resposta máxima de um PC </w:t>
      </w:r>
      <w:r w:rsidR="00DC1901" w:rsidRPr="00A721D7">
        <w:rPr>
          <w:rFonts w:asciiTheme="minorHAnsi" w:hAnsiTheme="minorHAnsi" w:cstheme="minorHAnsi"/>
          <w:szCs w:val="22"/>
          <w:rPrChange w:id="1480" w:author="Vitor Almeida" w:date="2019-01-17T16:49:00Z">
            <w:rPr/>
          </w:rPrChange>
        </w:rPr>
        <w:t>a</w:t>
      </w:r>
      <w:r w:rsidRPr="00A721D7">
        <w:rPr>
          <w:rFonts w:asciiTheme="minorHAnsi" w:hAnsiTheme="minorHAnsi" w:cstheme="minorHAnsi"/>
          <w:szCs w:val="22"/>
          <w:rPrChange w:id="1481" w:author="Vitor Almeida" w:date="2019-01-17T16:49:00Z">
            <w:rPr/>
          </w:rPrChange>
        </w:rPr>
        <w:t xml:space="preserve"> uma mensagem do tipo </w:t>
      </w:r>
      <w:proofErr w:type="spellStart"/>
      <w:r w:rsidRPr="00A721D7">
        <w:rPr>
          <w:rFonts w:asciiTheme="minorHAnsi" w:hAnsiTheme="minorHAnsi" w:cstheme="minorHAnsi"/>
          <w:szCs w:val="22"/>
          <w:rPrChange w:id="1482" w:author="Vitor Almeida" w:date="2019-01-17T16:49:00Z">
            <w:rPr/>
          </w:rPrChange>
        </w:rPr>
        <w:t>Query</w:t>
      </w:r>
      <w:proofErr w:type="spellEnd"/>
      <w:r w:rsidRPr="00A721D7">
        <w:rPr>
          <w:rFonts w:asciiTheme="minorHAnsi" w:hAnsiTheme="minorHAnsi" w:cstheme="minorHAnsi"/>
          <w:szCs w:val="22"/>
          <w:rPrChange w:id="1483" w:author="Vitor Almeida" w:date="2019-01-17T16:49:00Z">
            <w:rPr/>
          </w:rPrChange>
        </w:rPr>
        <w:t xml:space="preserve"> pode ser controlado pelo </w:t>
      </w:r>
      <w:proofErr w:type="gramStart"/>
      <w:r w:rsidRPr="00A721D7">
        <w:rPr>
          <w:rFonts w:asciiTheme="minorHAnsi" w:hAnsiTheme="minorHAnsi" w:cstheme="minorHAnsi"/>
          <w:i/>
          <w:szCs w:val="22"/>
          <w:rPrChange w:id="1484" w:author="Vitor Almeida" w:date="2019-01-17T16:49:00Z">
            <w:rPr>
              <w:i/>
            </w:rPr>
          </w:rPrChange>
        </w:rPr>
        <w:t>router</w:t>
      </w:r>
      <w:proofErr w:type="gramEnd"/>
      <w:r w:rsidRPr="00A721D7">
        <w:rPr>
          <w:rFonts w:asciiTheme="minorHAnsi" w:hAnsiTheme="minorHAnsi" w:cstheme="minorHAnsi"/>
          <w:szCs w:val="22"/>
          <w:rPrChange w:id="1485" w:author="Vitor Almeida" w:date="2019-01-17T16:49:00Z">
            <w:rPr/>
          </w:rPrChange>
        </w:rPr>
        <w:t xml:space="preserve"> </w:t>
      </w:r>
      <w:r w:rsidRPr="00A721D7">
        <w:rPr>
          <w:rFonts w:asciiTheme="minorHAnsi" w:hAnsiTheme="minorHAnsi" w:cstheme="minorHAnsi"/>
          <w:vanish/>
          <w:color w:val="FF0000"/>
          <w:szCs w:val="22"/>
          <w:rPrChange w:id="1486" w:author="Vitor Almeida" w:date="2019-01-17T16:49:00Z">
            <w:rPr>
              <w:vanish/>
              <w:color w:val="FF0000"/>
            </w:rPr>
          </w:rPrChange>
        </w:rPr>
        <w:t>V</w:t>
      </w:r>
    </w:p>
    <w:p w:rsidR="00BB0679" w:rsidRPr="00A721D7" w:rsidRDefault="00BB0679" w:rsidP="00BB0679">
      <w:pPr>
        <w:pStyle w:val="Hipotese"/>
        <w:rPr>
          <w:rFonts w:asciiTheme="minorHAnsi" w:hAnsiTheme="minorHAnsi" w:cstheme="minorHAnsi"/>
          <w:szCs w:val="22"/>
          <w:rPrChange w:id="1487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488" w:author="Vitor Almeida" w:date="2019-01-17T16:49:00Z">
            <w:rPr/>
          </w:rPrChange>
        </w:rPr>
        <w:t xml:space="preserve">As mensagens IGMP são transportadas em datagramas IP </w:t>
      </w:r>
      <w:r w:rsidRPr="00A721D7">
        <w:rPr>
          <w:rFonts w:asciiTheme="minorHAnsi" w:hAnsiTheme="minorHAnsi" w:cstheme="minorHAnsi"/>
          <w:vanish/>
          <w:color w:val="FF0000"/>
          <w:szCs w:val="22"/>
          <w:rPrChange w:id="1489" w:author="Vitor Almeida" w:date="2019-01-17T16:49:00Z">
            <w:rPr>
              <w:vanish/>
              <w:color w:val="FF0000"/>
            </w:rPr>
          </w:rPrChange>
        </w:rPr>
        <w:t>V</w:t>
      </w:r>
    </w:p>
    <w:p w:rsidR="009B369A" w:rsidRPr="00A721D7" w:rsidRDefault="009B369A">
      <w:pPr>
        <w:pStyle w:val="Hipotese"/>
        <w:rPr>
          <w:rFonts w:asciiTheme="minorHAnsi" w:hAnsiTheme="minorHAnsi" w:cstheme="minorHAnsi"/>
          <w:szCs w:val="22"/>
          <w:rPrChange w:id="1490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491" w:author="Vitor Almeida" w:date="2019-01-17T16:49:00Z">
            <w:rPr/>
          </w:rPrChange>
        </w:rPr>
        <w:t xml:space="preserve">Depois de um </w:t>
      </w:r>
      <w:proofErr w:type="gramStart"/>
      <w:r w:rsidRPr="00A721D7">
        <w:rPr>
          <w:rFonts w:asciiTheme="minorHAnsi" w:hAnsiTheme="minorHAnsi" w:cstheme="minorHAnsi"/>
          <w:i/>
          <w:szCs w:val="22"/>
          <w:rPrChange w:id="1492" w:author="Vitor Almeida" w:date="2019-01-17T16:49:00Z">
            <w:rPr>
              <w:i/>
            </w:rPr>
          </w:rPrChange>
        </w:rPr>
        <w:t>router</w:t>
      </w:r>
      <w:proofErr w:type="gramEnd"/>
      <w:r w:rsidRPr="00A721D7">
        <w:rPr>
          <w:rFonts w:asciiTheme="minorHAnsi" w:hAnsiTheme="minorHAnsi" w:cstheme="minorHAnsi"/>
          <w:szCs w:val="22"/>
          <w:rPrChange w:id="1493" w:author="Vitor Almeida" w:date="2019-01-17T16:49:00Z">
            <w:rPr/>
          </w:rPrChange>
        </w:rPr>
        <w:t xml:space="preserve"> enviar uma mensagem do tipo </w:t>
      </w:r>
      <w:proofErr w:type="spellStart"/>
      <w:r w:rsidRPr="00A721D7">
        <w:rPr>
          <w:rFonts w:asciiTheme="minorHAnsi" w:hAnsiTheme="minorHAnsi" w:cstheme="minorHAnsi"/>
          <w:szCs w:val="22"/>
          <w:rPrChange w:id="1494" w:author="Vitor Almeida" w:date="2019-01-17T16:49:00Z">
            <w:rPr/>
          </w:rPrChange>
        </w:rPr>
        <w:t>Query</w:t>
      </w:r>
      <w:proofErr w:type="spellEnd"/>
      <w:r w:rsidRPr="00A721D7">
        <w:rPr>
          <w:rFonts w:asciiTheme="minorHAnsi" w:hAnsiTheme="minorHAnsi" w:cstheme="minorHAnsi"/>
          <w:szCs w:val="22"/>
          <w:rPrChange w:id="1495" w:author="Vitor Almeida" w:date="2019-01-17T16:49:00Z">
            <w:rPr/>
          </w:rPrChange>
        </w:rPr>
        <w:t xml:space="preserve"> todos os PC respondem</w:t>
      </w:r>
      <w:r w:rsidR="00BB0679" w:rsidRPr="00A721D7">
        <w:rPr>
          <w:rFonts w:asciiTheme="minorHAnsi" w:hAnsiTheme="minorHAnsi" w:cstheme="minorHAnsi"/>
          <w:szCs w:val="22"/>
          <w:rPrChange w:id="1496" w:author="Vitor Almeida" w:date="2019-01-17T16:49:00Z">
            <w:rPr/>
          </w:rPrChange>
        </w:rPr>
        <w:t xml:space="preserve"> sempre</w:t>
      </w:r>
      <w:r w:rsidRPr="00A721D7">
        <w:rPr>
          <w:rFonts w:asciiTheme="minorHAnsi" w:hAnsiTheme="minorHAnsi" w:cstheme="minorHAnsi"/>
          <w:szCs w:val="22"/>
          <w:rPrChange w:id="1497" w:author="Vitor Almeida" w:date="2019-01-17T16:49:00Z">
            <w:rPr/>
          </w:rPrChange>
        </w:rPr>
        <w:t xml:space="preserve"> com uma mensagem de </w:t>
      </w:r>
      <w:proofErr w:type="spellStart"/>
      <w:r w:rsidR="00604004" w:rsidRPr="00A721D7">
        <w:rPr>
          <w:rFonts w:asciiTheme="minorHAnsi" w:hAnsiTheme="minorHAnsi" w:cstheme="minorHAnsi"/>
          <w:szCs w:val="22"/>
          <w:rPrChange w:id="1498" w:author="Vitor Almeida" w:date="2019-01-17T16:49:00Z">
            <w:rPr/>
          </w:rPrChange>
        </w:rPr>
        <w:t>Report</w:t>
      </w:r>
      <w:proofErr w:type="spellEnd"/>
      <w:r w:rsidR="00604004" w:rsidRPr="00A721D7">
        <w:rPr>
          <w:rFonts w:asciiTheme="minorHAnsi" w:hAnsiTheme="minorHAnsi" w:cstheme="minorHAnsi"/>
          <w:vanish/>
          <w:color w:val="FF0000"/>
          <w:szCs w:val="22"/>
          <w:rPrChange w:id="1499" w:author="Vitor Almeida" w:date="2019-01-17T16:49:00Z">
            <w:rPr>
              <w:vanish/>
              <w:color w:val="FF0000"/>
            </w:rPr>
          </w:rPrChange>
        </w:rPr>
        <w:t xml:space="preserve"> </w:t>
      </w:r>
      <w:r w:rsidRPr="00A721D7">
        <w:rPr>
          <w:rFonts w:asciiTheme="minorHAnsi" w:hAnsiTheme="minorHAnsi" w:cstheme="minorHAnsi"/>
          <w:vanish/>
          <w:color w:val="FF0000"/>
          <w:szCs w:val="22"/>
          <w:rPrChange w:id="1500" w:author="Vitor Almeida" w:date="2019-01-17T16:49:00Z">
            <w:rPr>
              <w:vanish/>
              <w:color w:val="FF0000"/>
            </w:rPr>
          </w:rPrChange>
        </w:rPr>
        <w:t>F</w:t>
      </w:r>
    </w:p>
    <w:p w:rsidR="00BB0321" w:rsidRPr="00A721D7" w:rsidRDefault="00BB0321" w:rsidP="00923A91">
      <w:pPr>
        <w:pStyle w:val="Pergunta"/>
        <w:ind w:left="426"/>
        <w:rPr>
          <w:rFonts w:asciiTheme="minorHAnsi" w:hAnsiTheme="minorHAnsi" w:cstheme="minorHAnsi"/>
          <w:szCs w:val="22"/>
          <w:rPrChange w:id="1501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502" w:author="Vitor Almeida" w:date="2019-01-17T16:49:00Z">
            <w:rPr/>
          </w:rPrChange>
        </w:rPr>
        <w:t>Em relação ao IGMPv2, indique:</w:t>
      </w:r>
    </w:p>
    <w:p w:rsidR="00BB0321" w:rsidRPr="00A721D7" w:rsidRDefault="00BB0321" w:rsidP="0015699B">
      <w:pPr>
        <w:pStyle w:val="Hipotese"/>
        <w:rPr>
          <w:rFonts w:asciiTheme="minorHAnsi" w:hAnsiTheme="minorHAnsi" w:cstheme="minorHAnsi"/>
          <w:szCs w:val="22"/>
          <w:rPrChange w:id="1503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504" w:author="Vitor Almeida" w:date="2019-01-17T16:49:00Z">
            <w:rPr/>
          </w:rPrChange>
        </w:rPr>
        <w:t xml:space="preserve">As mensagens de QUERY genéricas são enviadas para o endereço 224.0.0.1 </w:t>
      </w:r>
      <w:r w:rsidRPr="00A721D7">
        <w:rPr>
          <w:rFonts w:asciiTheme="minorHAnsi" w:hAnsiTheme="minorHAnsi" w:cstheme="minorHAnsi"/>
          <w:vanish/>
          <w:color w:val="FF0000"/>
          <w:szCs w:val="22"/>
          <w:rPrChange w:id="1505" w:author="Vitor Almeida" w:date="2019-01-17T16:49:00Z">
            <w:rPr>
              <w:vanish/>
              <w:color w:val="FF0000"/>
            </w:rPr>
          </w:rPrChange>
        </w:rPr>
        <w:t>V</w:t>
      </w:r>
    </w:p>
    <w:p w:rsidR="00BB0679" w:rsidRPr="00A721D7" w:rsidRDefault="00BB0679" w:rsidP="00BB0679">
      <w:pPr>
        <w:pStyle w:val="Hipotese"/>
        <w:rPr>
          <w:rFonts w:asciiTheme="minorHAnsi" w:hAnsiTheme="minorHAnsi" w:cstheme="minorHAnsi"/>
          <w:szCs w:val="22"/>
          <w:rPrChange w:id="1506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507" w:author="Vitor Almeida" w:date="2019-01-17T16:49:00Z">
            <w:rPr/>
          </w:rPrChange>
        </w:rPr>
        <w:t xml:space="preserve">As mensagens de JOIN são enviadas para os endereços de grupo </w:t>
      </w:r>
      <w:r w:rsidRPr="00A721D7">
        <w:rPr>
          <w:rFonts w:asciiTheme="minorHAnsi" w:hAnsiTheme="minorHAnsi" w:cstheme="minorHAnsi"/>
          <w:vanish/>
          <w:color w:val="FF0000"/>
          <w:szCs w:val="22"/>
          <w:rPrChange w:id="1508" w:author="Vitor Almeida" w:date="2019-01-17T16:49:00Z">
            <w:rPr>
              <w:vanish/>
              <w:color w:val="FF0000"/>
            </w:rPr>
          </w:rPrChange>
        </w:rPr>
        <w:t>F</w:t>
      </w:r>
    </w:p>
    <w:p w:rsidR="00BB0321" w:rsidRPr="00A721D7" w:rsidRDefault="00BB0679" w:rsidP="0015699B">
      <w:pPr>
        <w:pStyle w:val="Hipotese"/>
        <w:rPr>
          <w:rFonts w:asciiTheme="minorHAnsi" w:hAnsiTheme="minorHAnsi" w:cstheme="minorHAnsi"/>
          <w:szCs w:val="22"/>
          <w:rPrChange w:id="1509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510" w:author="Vitor Almeida" w:date="2019-01-17T16:49:00Z">
            <w:rPr/>
          </w:rPrChange>
        </w:rPr>
        <w:t xml:space="preserve">Todas as </w:t>
      </w:r>
      <w:r w:rsidR="00BB0321" w:rsidRPr="00A721D7">
        <w:rPr>
          <w:rFonts w:asciiTheme="minorHAnsi" w:hAnsiTheme="minorHAnsi" w:cstheme="minorHAnsi"/>
          <w:szCs w:val="22"/>
          <w:rPrChange w:id="1511" w:author="Vitor Almeida" w:date="2019-01-17T16:49:00Z">
            <w:rPr/>
          </w:rPrChange>
        </w:rPr>
        <w:t xml:space="preserve">mensagens de REPORT são enviadas para o endereço 224.0.0.1 </w:t>
      </w:r>
      <w:r w:rsidR="00BB0321" w:rsidRPr="00A721D7">
        <w:rPr>
          <w:rFonts w:asciiTheme="minorHAnsi" w:hAnsiTheme="minorHAnsi" w:cstheme="minorHAnsi"/>
          <w:vanish/>
          <w:color w:val="FF0000"/>
          <w:szCs w:val="22"/>
          <w:rPrChange w:id="1512" w:author="Vitor Almeida" w:date="2019-01-17T16:49:00Z">
            <w:rPr>
              <w:vanish/>
              <w:color w:val="FF0000"/>
            </w:rPr>
          </w:rPrChange>
        </w:rPr>
        <w:t>F</w:t>
      </w:r>
    </w:p>
    <w:p w:rsidR="00604004" w:rsidRPr="00A721D7" w:rsidRDefault="00BB0321" w:rsidP="00923A91">
      <w:pPr>
        <w:pStyle w:val="Hipotese"/>
        <w:rPr>
          <w:rFonts w:asciiTheme="minorHAnsi" w:hAnsiTheme="minorHAnsi" w:cstheme="minorHAnsi"/>
          <w:szCs w:val="22"/>
          <w:rPrChange w:id="1513" w:author="Vitor Almeida" w:date="2019-01-17T16:49:00Z">
            <w:rPr/>
          </w:rPrChange>
        </w:rPr>
      </w:pPr>
      <w:r w:rsidRPr="00A721D7">
        <w:rPr>
          <w:rFonts w:asciiTheme="minorHAnsi" w:hAnsiTheme="minorHAnsi" w:cstheme="minorHAnsi"/>
          <w:szCs w:val="22"/>
          <w:rPrChange w:id="1514" w:author="Vitor Almeida" w:date="2019-01-17T16:49:00Z">
            <w:rPr/>
          </w:rPrChange>
        </w:rPr>
        <w:t>As mensagens de LEAVE são enviadas para o endereço do grupo</w:t>
      </w:r>
      <w:r w:rsidR="0053422D" w:rsidRPr="00A721D7">
        <w:rPr>
          <w:rFonts w:asciiTheme="minorHAnsi" w:hAnsiTheme="minorHAnsi" w:cstheme="minorHAnsi"/>
          <w:szCs w:val="22"/>
          <w:rPrChange w:id="1515" w:author="Vitor Almeida" w:date="2019-01-17T16:49:00Z">
            <w:rPr/>
          </w:rPrChange>
        </w:rPr>
        <w:t xml:space="preserve"> que pretende sair</w:t>
      </w:r>
      <w:r w:rsidRPr="00A721D7">
        <w:rPr>
          <w:rFonts w:asciiTheme="minorHAnsi" w:hAnsiTheme="minorHAnsi" w:cstheme="minorHAnsi"/>
          <w:szCs w:val="22"/>
          <w:rPrChange w:id="1516" w:author="Vitor Almeida" w:date="2019-01-17T16:49:00Z">
            <w:rPr/>
          </w:rPrChange>
        </w:rPr>
        <w:t xml:space="preserve"> </w:t>
      </w:r>
      <w:r w:rsidRPr="00A721D7">
        <w:rPr>
          <w:rFonts w:asciiTheme="minorHAnsi" w:hAnsiTheme="minorHAnsi" w:cstheme="minorHAnsi"/>
          <w:vanish/>
          <w:color w:val="FF0000"/>
          <w:szCs w:val="22"/>
          <w:rPrChange w:id="1517" w:author="Vitor Almeida" w:date="2019-01-17T16:49:00Z">
            <w:rPr>
              <w:vanish/>
              <w:color w:val="FF0000"/>
            </w:rPr>
          </w:rPrChange>
        </w:rPr>
        <w:t>F</w:t>
      </w:r>
    </w:p>
    <w:sectPr w:rsidR="00604004" w:rsidRPr="00A721D7" w:rsidSect="00E06188">
      <w:headerReference w:type="default" r:id="rId12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A13" w:rsidRDefault="00D16A13" w:rsidP="00975916">
      <w:r>
        <w:separator/>
      </w:r>
    </w:p>
  </w:endnote>
  <w:endnote w:type="continuationSeparator" w:id="0">
    <w:p w:rsidR="00D16A13" w:rsidRDefault="00D16A13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A13" w:rsidRDefault="00D16A13" w:rsidP="00975916">
      <w:r>
        <w:separator/>
      </w:r>
    </w:p>
  </w:footnote>
  <w:footnote w:type="continuationSeparator" w:id="0">
    <w:p w:rsidR="00D16A13" w:rsidRDefault="00D16A13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A" w:rsidRDefault="0076424A" w:rsidP="00975916">
    <w:pPr>
      <w:pStyle w:val="Title"/>
    </w:pPr>
    <w:del w:id="1518" w:author="Vitor Almeida" w:date="2019-01-17T16:25:00Z">
      <w:r w:rsidDel="009162E2">
        <w:delText xml:space="preserve">2º </w:delText>
      </w:r>
    </w:del>
    <w:r>
      <w:t>Exame</w:t>
    </w:r>
    <w:ins w:id="1519" w:author="Vitor Almeida" w:date="2019-01-17T16:25:00Z">
      <w:r>
        <w:t xml:space="preserve"> 2ª época</w:t>
      </w:r>
    </w:ins>
    <w:r>
      <w:t xml:space="preserve"> – </w:t>
    </w:r>
    <w:del w:id="1520" w:author="Vitor Almeida" w:date="2019-01-17T16:24:00Z">
      <w:r w:rsidDel="009162E2">
        <w:delText>17</w:delText>
      </w:r>
    </w:del>
    <w:ins w:id="1521" w:author="Vitor Almeida" w:date="2019-01-17T16:24:00Z">
      <w:r>
        <w:t>21</w:t>
      </w:r>
    </w:ins>
    <w:r>
      <w:t>/</w:t>
    </w:r>
    <w:del w:id="1522" w:author="Vitor Almeida" w:date="2019-01-17T16:24:00Z">
      <w:r w:rsidDel="009162E2">
        <w:delText>02</w:delText>
      </w:r>
    </w:del>
    <w:ins w:id="1523" w:author="Vitor Almeida" w:date="2019-01-17T16:24:00Z">
      <w:r>
        <w:t>01</w:t>
      </w:r>
    </w:ins>
    <w:r>
      <w:t>/</w:t>
    </w:r>
    <w:del w:id="1524" w:author="Vitor Almeida" w:date="2019-01-17T16:25:00Z">
      <w:r w:rsidDel="009162E2">
        <w:delText>2014</w:delText>
      </w:r>
    </w:del>
    <w:ins w:id="1525" w:author="Vitor Almeida" w:date="2019-01-17T16:25:00Z">
      <w:r>
        <w:t>2019</w:t>
      </w:r>
    </w:ins>
  </w:p>
  <w:p w:rsidR="0076424A" w:rsidRDefault="0076424A" w:rsidP="00975916">
    <w:pPr>
      <w:pStyle w:val="Subtitle"/>
      <w:rPr>
        <w:ins w:id="1526" w:author="Vitor Almeida" w:date="2019-01-17T16:30:00Z"/>
      </w:rPr>
    </w:pPr>
    <w:r>
      <w:t>RI – ADEETC/ISEL/IPL</w:t>
    </w:r>
    <w:r>
      <w:tab/>
    </w:r>
    <w:r>
      <w:tab/>
      <w:t xml:space="preserve">Semestre de Inverno </w:t>
    </w:r>
    <w:del w:id="1527" w:author="Vitor Almeida" w:date="2019-01-17T16:25:00Z">
      <w:r w:rsidDel="009162E2">
        <w:delText>2013</w:delText>
      </w:r>
    </w:del>
    <w:ins w:id="1528" w:author="Vitor Almeida" w:date="2019-01-17T16:25:00Z">
      <w:r>
        <w:t>2018</w:t>
      </w:r>
    </w:ins>
    <w:r>
      <w:t>/</w:t>
    </w:r>
    <w:del w:id="1529" w:author="Vitor Almeida" w:date="2019-01-17T16:25:00Z">
      <w:r w:rsidDel="009162E2">
        <w:delText>2014</w:delText>
      </w:r>
    </w:del>
    <w:ins w:id="1530" w:author="Vitor Almeida" w:date="2019-01-17T16:25:00Z">
      <w:r>
        <w:t>2019</w:t>
      </w:r>
    </w:ins>
  </w:p>
  <w:p w:rsidR="0076424A" w:rsidRPr="009162E2" w:rsidRDefault="0076424A" w:rsidP="009162E2">
    <w:pPr>
      <w:spacing w:line="360" w:lineRule="auto"/>
      <w:ind w:left="-142"/>
      <w:jc w:val="center"/>
      <w:rPr>
        <w:rFonts w:eastAsia="Times New Roman" w:cstheme="minorHAnsi"/>
        <w:lang w:eastAsia="pt-PT"/>
        <w:rPrChange w:id="1531" w:author="Vitor Almeida" w:date="2019-01-17T16:31:00Z">
          <w:rPr/>
        </w:rPrChange>
      </w:rPr>
      <w:pPrChange w:id="1532" w:author="Vitor Almeida" w:date="2019-01-17T16:31:00Z">
        <w:pPr>
          <w:pStyle w:val="Subtitle"/>
        </w:pPr>
      </w:pPrChange>
    </w:pPr>
    <w:ins w:id="1533" w:author="Vitor Almeida" w:date="2019-01-17T16:31:00Z">
      <w:r w:rsidRPr="00870179">
        <w:rPr>
          <w:rFonts w:eastAsia="Times New Roman" w:cstheme="minorHAnsi"/>
          <w:b/>
          <w:sz w:val="20"/>
          <w:szCs w:val="20"/>
          <w:lang w:eastAsia="pt-PT"/>
        </w:rPr>
        <w:t>Nome</w:t>
      </w:r>
      <w:r w:rsidRPr="007E1F3C">
        <w:rPr>
          <w:rFonts w:eastAsia="Times New Roman" w:cstheme="minorHAnsi"/>
          <w:sz w:val="20"/>
          <w:szCs w:val="20"/>
          <w:lang w:eastAsia="pt-PT"/>
        </w:rPr>
        <w:t xml:space="preserve">: </w:t>
      </w:r>
      <w:r w:rsidRPr="00B965BF">
        <w:rPr>
          <w:rFonts w:eastAsia="Times New Roman" w:cstheme="minorHAnsi"/>
          <w:sz w:val="20"/>
          <w:szCs w:val="20"/>
          <w:lang w:eastAsia="pt-PT"/>
        </w:rPr>
        <w:t>___________________________________________________</w:t>
      </w:r>
      <w:r w:rsidRPr="007E1F3C">
        <w:rPr>
          <w:rFonts w:eastAsia="Times New Roman" w:cstheme="minorHAnsi"/>
          <w:sz w:val="20"/>
          <w:szCs w:val="20"/>
          <w:lang w:eastAsia="pt-PT"/>
        </w:rPr>
        <w:t xml:space="preserve">_ </w:t>
      </w:r>
      <w:r w:rsidRPr="00870179">
        <w:rPr>
          <w:rFonts w:eastAsia="Times New Roman" w:cstheme="minorHAnsi"/>
          <w:b/>
          <w:sz w:val="20"/>
          <w:szCs w:val="20"/>
          <w:lang w:eastAsia="pt-PT"/>
        </w:rPr>
        <w:t>Número de aluno:</w:t>
      </w:r>
      <w:r w:rsidRPr="007E1F3C">
        <w:rPr>
          <w:rFonts w:eastAsia="Times New Roman" w:cstheme="minorHAnsi"/>
          <w:sz w:val="20"/>
          <w:szCs w:val="20"/>
          <w:lang w:eastAsia="pt-PT"/>
        </w:rPr>
        <w:t xml:space="preserve"> </w:t>
      </w:r>
      <w:r w:rsidRPr="00B965BF">
        <w:rPr>
          <w:rFonts w:eastAsia="Times New Roman" w:cstheme="minorHAnsi"/>
          <w:sz w:val="20"/>
          <w:szCs w:val="20"/>
          <w:lang w:eastAsia="pt-PT"/>
        </w:rPr>
        <w:t>_____</w:t>
      </w:r>
      <w:r>
        <w:rPr>
          <w:rFonts w:eastAsia="Times New Roman" w:cstheme="minorHAnsi"/>
          <w:sz w:val="20"/>
          <w:szCs w:val="20"/>
          <w:lang w:eastAsia="pt-PT"/>
        </w:rPr>
        <w:t>__</w:t>
      </w:r>
      <w:r w:rsidRPr="00B965BF">
        <w:rPr>
          <w:rFonts w:eastAsia="Times New Roman" w:cstheme="minorHAnsi"/>
          <w:sz w:val="20"/>
          <w:szCs w:val="20"/>
          <w:lang w:eastAsia="pt-PT"/>
        </w:rPr>
        <w:t>__</w:t>
      </w:r>
      <w:r w:rsidRPr="007E1F3C">
        <w:rPr>
          <w:rFonts w:eastAsia="Times New Roman" w:cstheme="minorHAnsi"/>
          <w:sz w:val="20"/>
          <w:szCs w:val="20"/>
          <w:lang w:eastAsia="pt-PT"/>
        </w:rPr>
        <w:t>_</w:t>
      </w:r>
      <w:r w:rsidRPr="007E1F3C">
        <w:rPr>
          <w:rFonts w:eastAsia="Times New Roman" w:cstheme="minorHAnsi"/>
          <w:lang w:eastAsia="pt-PT"/>
        </w:rPr>
        <w:t xml:space="preserve"> </w:t>
      </w:r>
      <w:r w:rsidRPr="00870179">
        <w:rPr>
          <w:rFonts w:eastAsia="Times New Roman" w:cstheme="minorHAnsi"/>
          <w:b/>
          <w:sz w:val="20"/>
          <w:szCs w:val="20"/>
          <w:lang w:eastAsia="pt-PT"/>
        </w:rPr>
        <w:t>Turma:</w:t>
      </w:r>
      <w:r>
        <w:rPr>
          <w:rFonts w:eastAsia="Times New Roman" w:cstheme="minorHAnsi"/>
          <w:b/>
          <w:sz w:val="20"/>
          <w:szCs w:val="20"/>
          <w:lang w:eastAsia="pt-PT"/>
        </w:rPr>
        <w:t xml:space="preserve"> </w:t>
      </w:r>
      <w:r w:rsidRPr="007E1F3C">
        <w:rPr>
          <w:rFonts w:eastAsia="Times New Roman" w:cstheme="minorHAnsi"/>
          <w:sz w:val="20"/>
          <w:szCs w:val="20"/>
          <w:lang w:eastAsia="pt-PT"/>
        </w:rPr>
        <w:t>__</w:t>
      </w:r>
      <w:r>
        <w:rPr>
          <w:rFonts w:eastAsia="Times New Roman" w:cstheme="minorHAnsi"/>
          <w:sz w:val="20"/>
          <w:szCs w:val="20"/>
          <w:lang w:eastAsia="pt-PT"/>
        </w:rPr>
        <w:t>__</w:t>
      </w:r>
      <w:r w:rsidRPr="00B965BF">
        <w:rPr>
          <w:rFonts w:eastAsia="Times New Roman" w:cstheme="minorHAnsi"/>
          <w:sz w:val="20"/>
          <w:szCs w:val="20"/>
          <w:lang w:eastAsia="pt-PT"/>
        </w:rPr>
        <w:t>__</w:t>
      </w:r>
      <w:r w:rsidRPr="007E1F3C">
        <w:rPr>
          <w:rFonts w:eastAsia="Times New Roman" w:cstheme="minorHAnsi"/>
          <w:sz w:val="20"/>
          <w:szCs w:val="20"/>
          <w:lang w:eastAsia="pt-PT"/>
        </w:rPr>
        <w:t>_____</w:t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569A5"/>
    <w:multiLevelType w:val="multilevel"/>
    <w:tmpl w:val="7D105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ipotesesemVF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C46C6B"/>
    <w:multiLevelType w:val="multilevel"/>
    <w:tmpl w:val="2AA08B0E"/>
    <w:lvl w:ilvl="0">
      <w:start w:val="1"/>
      <w:numFmt w:val="decimal"/>
      <w:pStyle w:val="Pergunta"/>
      <w:lvlText w:val="%1)"/>
      <w:lvlJc w:val="left"/>
      <w:pPr>
        <w:ind w:left="3620" w:hanging="360"/>
      </w:pPr>
      <w:rPr>
        <w:rFonts w:ascii="Calibri" w:hAnsi="Calibri" w:cs="Calibri" w:hint="default"/>
      </w:rPr>
    </w:lvl>
    <w:lvl w:ilvl="1">
      <w:start w:val="1"/>
      <w:numFmt w:val="decimal"/>
      <w:pStyle w:val="Hipotese"/>
      <w:lvlText w:val="⎕ ⎕ %1.%2)"/>
      <w:lvlJc w:val="left"/>
      <w:pPr>
        <w:ind w:left="720" w:hanging="360"/>
      </w:pPr>
      <w:rPr>
        <w:rFonts w:asciiTheme="majorHAnsi" w:hAnsiTheme="maj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pt-PT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3F51F18"/>
    <w:multiLevelType w:val="hybridMultilevel"/>
    <w:tmpl w:val="107811C8"/>
    <w:lvl w:ilvl="0" w:tplc="72D863AA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69209FE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8FE856AA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3438C2E2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EED0653E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7FDCB034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58E846B6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37180C2E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B62EBBD8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6BE45909"/>
    <w:multiLevelType w:val="multilevel"/>
    <w:tmpl w:val="D7CC2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tor Almeida">
    <w15:presenceInfo w15:providerId="None" w15:userId="Vitor Almei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trackRevisions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80"/>
    <w:rsid w:val="00000209"/>
    <w:rsid w:val="00000314"/>
    <w:rsid w:val="0000353D"/>
    <w:rsid w:val="00005835"/>
    <w:rsid w:val="00007FD5"/>
    <w:rsid w:val="000149CA"/>
    <w:rsid w:val="000151CE"/>
    <w:rsid w:val="000175E0"/>
    <w:rsid w:val="00021926"/>
    <w:rsid w:val="0002301A"/>
    <w:rsid w:val="000244C7"/>
    <w:rsid w:val="00027D1B"/>
    <w:rsid w:val="00031D47"/>
    <w:rsid w:val="00036871"/>
    <w:rsid w:val="00036BDB"/>
    <w:rsid w:val="000374C6"/>
    <w:rsid w:val="00037D3C"/>
    <w:rsid w:val="00040DB7"/>
    <w:rsid w:val="00041285"/>
    <w:rsid w:val="000424AB"/>
    <w:rsid w:val="00042CC0"/>
    <w:rsid w:val="00044B3E"/>
    <w:rsid w:val="00046019"/>
    <w:rsid w:val="00046852"/>
    <w:rsid w:val="00053192"/>
    <w:rsid w:val="00054978"/>
    <w:rsid w:val="00055E7D"/>
    <w:rsid w:val="0006081F"/>
    <w:rsid w:val="00060A9B"/>
    <w:rsid w:val="0006270D"/>
    <w:rsid w:val="00064346"/>
    <w:rsid w:val="00064B40"/>
    <w:rsid w:val="00065EF9"/>
    <w:rsid w:val="00067120"/>
    <w:rsid w:val="00080A4F"/>
    <w:rsid w:val="00080A55"/>
    <w:rsid w:val="000828AF"/>
    <w:rsid w:val="0008369E"/>
    <w:rsid w:val="00086B27"/>
    <w:rsid w:val="000908DE"/>
    <w:rsid w:val="00091EB0"/>
    <w:rsid w:val="0009289A"/>
    <w:rsid w:val="00092EA6"/>
    <w:rsid w:val="0009343D"/>
    <w:rsid w:val="00094F19"/>
    <w:rsid w:val="00095177"/>
    <w:rsid w:val="000959E9"/>
    <w:rsid w:val="00097EB9"/>
    <w:rsid w:val="000A1FAD"/>
    <w:rsid w:val="000A252D"/>
    <w:rsid w:val="000A2872"/>
    <w:rsid w:val="000A3550"/>
    <w:rsid w:val="000A3DA0"/>
    <w:rsid w:val="000A41D8"/>
    <w:rsid w:val="000A4506"/>
    <w:rsid w:val="000A69B9"/>
    <w:rsid w:val="000A7205"/>
    <w:rsid w:val="000B03BA"/>
    <w:rsid w:val="000B1144"/>
    <w:rsid w:val="000B23C2"/>
    <w:rsid w:val="000B36B7"/>
    <w:rsid w:val="000B56FB"/>
    <w:rsid w:val="000B5D22"/>
    <w:rsid w:val="000B774C"/>
    <w:rsid w:val="000C1C78"/>
    <w:rsid w:val="000C2EBF"/>
    <w:rsid w:val="000C3E39"/>
    <w:rsid w:val="000C4BAD"/>
    <w:rsid w:val="000C4CD6"/>
    <w:rsid w:val="000C689E"/>
    <w:rsid w:val="000D025D"/>
    <w:rsid w:val="000D2C13"/>
    <w:rsid w:val="000D3868"/>
    <w:rsid w:val="000D49FC"/>
    <w:rsid w:val="000D4F6B"/>
    <w:rsid w:val="000D69FA"/>
    <w:rsid w:val="000E0CDD"/>
    <w:rsid w:val="000E18DC"/>
    <w:rsid w:val="000E2F48"/>
    <w:rsid w:val="000E4566"/>
    <w:rsid w:val="000E707D"/>
    <w:rsid w:val="000F0941"/>
    <w:rsid w:val="000F116C"/>
    <w:rsid w:val="000F3879"/>
    <w:rsid w:val="000F3DAE"/>
    <w:rsid w:val="000F6332"/>
    <w:rsid w:val="001000F6"/>
    <w:rsid w:val="00100164"/>
    <w:rsid w:val="00101E28"/>
    <w:rsid w:val="001020D8"/>
    <w:rsid w:val="0010272F"/>
    <w:rsid w:val="00105179"/>
    <w:rsid w:val="00106CCA"/>
    <w:rsid w:val="0011037B"/>
    <w:rsid w:val="00111503"/>
    <w:rsid w:val="001124EC"/>
    <w:rsid w:val="00113BDB"/>
    <w:rsid w:val="00115619"/>
    <w:rsid w:val="00121264"/>
    <w:rsid w:val="0012216E"/>
    <w:rsid w:val="001225A5"/>
    <w:rsid w:val="001227A1"/>
    <w:rsid w:val="001238FA"/>
    <w:rsid w:val="0012494D"/>
    <w:rsid w:val="00124BAD"/>
    <w:rsid w:val="00125FBC"/>
    <w:rsid w:val="00126A0F"/>
    <w:rsid w:val="00126CD6"/>
    <w:rsid w:val="0012705C"/>
    <w:rsid w:val="0012784A"/>
    <w:rsid w:val="001301E7"/>
    <w:rsid w:val="00132086"/>
    <w:rsid w:val="0013649C"/>
    <w:rsid w:val="00136572"/>
    <w:rsid w:val="001373C3"/>
    <w:rsid w:val="00140355"/>
    <w:rsid w:val="001435BC"/>
    <w:rsid w:val="001508E9"/>
    <w:rsid w:val="001509E4"/>
    <w:rsid w:val="00151E08"/>
    <w:rsid w:val="0015448B"/>
    <w:rsid w:val="0015699B"/>
    <w:rsid w:val="0016050A"/>
    <w:rsid w:val="001622B1"/>
    <w:rsid w:val="00162F4A"/>
    <w:rsid w:val="001647BA"/>
    <w:rsid w:val="00164A1C"/>
    <w:rsid w:val="00165538"/>
    <w:rsid w:val="0016577A"/>
    <w:rsid w:val="00165A2C"/>
    <w:rsid w:val="001676B4"/>
    <w:rsid w:val="001677A9"/>
    <w:rsid w:val="001678E2"/>
    <w:rsid w:val="00167BF5"/>
    <w:rsid w:val="00170531"/>
    <w:rsid w:val="00171569"/>
    <w:rsid w:val="001732FB"/>
    <w:rsid w:val="00174D43"/>
    <w:rsid w:val="00175E69"/>
    <w:rsid w:val="00177381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B12B5"/>
    <w:rsid w:val="001B1C9E"/>
    <w:rsid w:val="001B33E4"/>
    <w:rsid w:val="001B36FC"/>
    <w:rsid w:val="001B3962"/>
    <w:rsid w:val="001B4285"/>
    <w:rsid w:val="001B52C7"/>
    <w:rsid w:val="001B7B52"/>
    <w:rsid w:val="001C17AD"/>
    <w:rsid w:val="001C44E0"/>
    <w:rsid w:val="001C4D9C"/>
    <w:rsid w:val="001D0026"/>
    <w:rsid w:val="001D06EA"/>
    <w:rsid w:val="001D112D"/>
    <w:rsid w:val="001D2352"/>
    <w:rsid w:val="001D28F3"/>
    <w:rsid w:val="001D2D18"/>
    <w:rsid w:val="001D3000"/>
    <w:rsid w:val="001D3353"/>
    <w:rsid w:val="001D4EA3"/>
    <w:rsid w:val="001D5D71"/>
    <w:rsid w:val="001D7F67"/>
    <w:rsid w:val="001E1535"/>
    <w:rsid w:val="001E1992"/>
    <w:rsid w:val="001E3A8E"/>
    <w:rsid w:val="001E4490"/>
    <w:rsid w:val="001E62E8"/>
    <w:rsid w:val="001E6B5A"/>
    <w:rsid w:val="001F0261"/>
    <w:rsid w:val="001F13EE"/>
    <w:rsid w:val="001F1732"/>
    <w:rsid w:val="001F1E3C"/>
    <w:rsid w:val="001F20DC"/>
    <w:rsid w:val="001F2E60"/>
    <w:rsid w:val="001F3436"/>
    <w:rsid w:val="001F39D8"/>
    <w:rsid w:val="001F3A70"/>
    <w:rsid w:val="001F7829"/>
    <w:rsid w:val="001F7D68"/>
    <w:rsid w:val="0020099B"/>
    <w:rsid w:val="002021B7"/>
    <w:rsid w:val="002022C3"/>
    <w:rsid w:val="00207E68"/>
    <w:rsid w:val="00210537"/>
    <w:rsid w:val="00210E7C"/>
    <w:rsid w:val="00212614"/>
    <w:rsid w:val="00212823"/>
    <w:rsid w:val="00213344"/>
    <w:rsid w:val="002133D1"/>
    <w:rsid w:val="00213D2A"/>
    <w:rsid w:val="00214905"/>
    <w:rsid w:val="00214B9C"/>
    <w:rsid w:val="00216BBE"/>
    <w:rsid w:val="00220EEC"/>
    <w:rsid w:val="00222547"/>
    <w:rsid w:val="002227A3"/>
    <w:rsid w:val="00222843"/>
    <w:rsid w:val="00223A3C"/>
    <w:rsid w:val="002247AF"/>
    <w:rsid w:val="002269F8"/>
    <w:rsid w:val="00230347"/>
    <w:rsid w:val="002306C0"/>
    <w:rsid w:val="0023149E"/>
    <w:rsid w:val="002315EC"/>
    <w:rsid w:val="0023240F"/>
    <w:rsid w:val="00232A82"/>
    <w:rsid w:val="00233D2B"/>
    <w:rsid w:val="002340C8"/>
    <w:rsid w:val="00241971"/>
    <w:rsid w:val="00241A88"/>
    <w:rsid w:val="00244E17"/>
    <w:rsid w:val="0024560C"/>
    <w:rsid w:val="00246745"/>
    <w:rsid w:val="00253C43"/>
    <w:rsid w:val="00261852"/>
    <w:rsid w:val="00264534"/>
    <w:rsid w:val="0026487F"/>
    <w:rsid w:val="00265163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A0AEC"/>
    <w:rsid w:val="002A2523"/>
    <w:rsid w:val="002A349C"/>
    <w:rsid w:val="002A73E0"/>
    <w:rsid w:val="002B2A61"/>
    <w:rsid w:val="002B55F4"/>
    <w:rsid w:val="002B7A69"/>
    <w:rsid w:val="002C1746"/>
    <w:rsid w:val="002C2A32"/>
    <w:rsid w:val="002C2EB6"/>
    <w:rsid w:val="002C3234"/>
    <w:rsid w:val="002C41AF"/>
    <w:rsid w:val="002D0E61"/>
    <w:rsid w:val="002D2B31"/>
    <w:rsid w:val="002D3B00"/>
    <w:rsid w:val="002D4128"/>
    <w:rsid w:val="002D594F"/>
    <w:rsid w:val="002D6440"/>
    <w:rsid w:val="002D7040"/>
    <w:rsid w:val="002E0729"/>
    <w:rsid w:val="002E080B"/>
    <w:rsid w:val="002E0B68"/>
    <w:rsid w:val="002E0FBE"/>
    <w:rsid w:val="002E15F0"/>
    <w:rsid w:val="002E33E0"/>
    <w:rsid w:val="002E44C2"/>
    <w:rsid w:val="002E7869"/>
    <w:rsid w:val="002F0532"/>
    <w:rsid w:val="002F2FC8"/>
    <w:rsid w:val="002F37C2"/>
    <w:rsid w:val="002F4C42"/>
    <w:rsid w:val="002F549C"/>
    <w:rsid w:val="002F5988"/>
    <w:rsid w:val="002F7281"/>
    <w:rsid w:val="002F7D70"/>
    <w:rsid w:val="00300D19"/>
    <w:rsid w:val="00302E34"/>
    <w:rsid w:val="00303666"/>
    <w:rsid w:val="00303DD0"/>
    <w:rsid w:val="0030562F"/>
    <w:rsid w:val="003079FE"/>
    <w:rsid w:val="00310313"/>
    <w:rsid w:val="00310454"/>
    <w:rsid w:val="00310F76"/>
    <w:rsid w:val="00311E8B"/>
    <w:rsid w:val="00312A0D"/>
    <w:rsid w:val="003145E0"/>
    <w:rsid w:val="00317F6D"/>
    <w:rsid w:val="00320E3F"/>
    <w:rsid w:val="00326F3B"/>
    <w:rsid w:val="0032703A"/>
    <w:rsid w:val="0033007D"/>
    <w:rsid w:val="00331C80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4217"/>
    <w:rsid w:val="00356FD5"/>
    <w:rsid w:val="00360065"/>
    <w:rsid w:val="0036091B"/>
    <w:rsid w:val="00360944"/>
    <w:rsid w:val="00363561"/>
    <w:rsid w:val="0036364C"/>
    <w:rsid w:val="00365602"/>
    <w:rsid w:val="00370202"/>
    <w:rsid w:val="00371FCA"/>
    <w:rsid w:val="003733AA"/>
    <w:rsid w:val="00373C45"/>
    <w:rsid w:val="00374E22"/>
    <w:rsid w:val="00374F6B"/>
    <w:rsid w:val="0037509A"/>
    <w:rsid w:val="0037541D"/>
    <w:rsid w:val="003759C4"/>
    <w:rsid w:val="00375F70"/>
    <w:rsid w:val="00380884"/>
    <w:rsid w:val="00382B90"/>
    <w:rsid w:val="00383CF7"/>
    <w:rsid w:val="00384217"/>
    <w:rsid w:val="00384F6C"/>
    <w:rsid w:val="00386282"/>
    <w:rsid w:val="00392AC0"/>
    <w:rsid w:val="0039599E"/>
    <w:rsid w:val="00395F4A"/>
    <w:rsid w:val="003967BC"/>
    <w:rsid w:val="003968DA"/>
    <w:rsid w:val="003A1E5C"/>
    <w:rsid w:val="003A3493"/>
    <w:rsid w:val="003A46CB"/>
    <w:rsid w:val="003A47B5"/>
    <w:rsid w:val="003A5BB8"/>
    <w:rsid w:val="003A699B"/>
    <w:rsid w:val="003A7541"/>
    <w:rsid w:val="003B1257"/>
    <w:rsid w:val="003B1363"/>
    <w:rsid w:val="003B1C01"/>
    <w:rsid w:val="003B2291"/>
    <w:rsid w:val="003B2589"/>
    <w:rsid w:val="003B6476"/>
    <w:rsid w:val="003B652B"/>
    <w:rsid w:val="003C4D69"/>
    <w:rsid w:val="003C4F9D"/>
    <w:rsid w:val="003C690A"/>
    <w:rsid w:val="003C70AF"/>
    <w:rsid w:val="003D2122"/>
    <w:rsid w:val="003D3349"/>
    <w:rsid w:val="003D39C5"/>
    <w:rsid w:val="003D6A22"/>
    <w:rsid w:val="003D6EDA"/>
    <w:rsid w:val="003E2254"/>
    <w:rsid w:val="003E3C41"/>
    <w:rsid w:val="003E4A00"/>
    <w:rsid w:val="003E6A20"/>
    <w:rsid w:val="003F0305"/>
    <w:rsid w:val="00401D45"/>
    <w:rsid w:val="004034D0"/>
    <w:rsid w:val="00403F62"/>
    <w:rsid w:val="00406285"/>
    <w:rsid w:val="004064DF"/>
    <w:rsid w:val="00407DD5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15FF"/>
    <w:rsid w:val="0042383A"/>
    <w:rsid w:val="00425A5B"/>
    <w:rsid w:val="00426427"/>
    <w:rsid w:val="00427F3A"/>
    <w:rsid w:val="00440CDA"/>
    <w:rsid w:val="00442A0C"/>
    <w:rsid w:val="00445ACA"/>
    <w:rsid w:val="004466EF"/>
    <w:rsid w:val="00447257"/>
    <w:rsid w:val="0045290D"/>
    <w:rsid w:val="00454889"/>
    <w:rsid w:val="0045580B"/>
    <w:rsid w:val="00455B41"/>
    <w:rsid w:val="00460102"/>
    <w:rsid w:val="0046026F"/>
    <w:rsid w:val="00462503"/>
    <w:rsid w:val="00463E59"/>
    <w:rsid w:val="004654F6"/>
    <w:rsid w:val="0046758D"/>
    <w:rsid w:val="0046786F"/>
    <w:rsid w:val="0047257B"/>
    <w:rsid w:val="0047336E"/>
    <w:rsid w:val="00476425"/>
    <w:rsid w:val="00477401"/>
    <w:rsid w:val="0048118E"/>
    <w:rsid w:val="00481790"/>
    <w:rsid w:val="00482FCB"/>
    <w:rsid w:val="00483D82"/>
    <w:rsid w:val="0048439D"/>
    <w:rsid w:val="0048570D"/>
    <w:rsid w:val="00486583"/>
    <w:rsid w:val="0048677F"/>
    <w:rsid w:val="0048747E"/>
    <w:rsid w:val="004878C4"/>
    <w:rsid w:val="00494B21"/>
    <w:rsid w:val="004954C6"/>
    <w:rsid w:val="00495818"/>
    <w:rsid w:val="00497667"/>
    <w:rsid w:val="004A0870"/>
    <w:rsid w:val="004A3710"/>
    <w:rsid w:val="004A3E0C"/>
    <w:rsid w:val="004A40AC"/>
    <w:rsid w:val="004A53DB"/>
    <w:rsid w:val="004A6089"/>
    <w:rsid w:val="004A6A1B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D0315"/>
    <w:rsid w:val="004D0575"/>
    <w:rsid w:val="004D3AED"/>
    <w:rsid w:val="004D407A"/>
    <w:rsid w:val="004D5882"/>
    <w:rsid w:val="004D58BF"/>
    <w:rsid w:val="004D5F4B"/>
    <w:rsid w:val="004D6051"/>
    <w:rsid w:val="004D74FD"/>
    <w:rsid w:val="004E0978"/>
    <w:rsid w:val="004E1480"/>
    <w:rsid w:val="004E2F0A"/>
    <w:rsid w:val="004E303E"/>
    <w:rsid w:val="004E6287"/>
    <w:rsid w:val="004F23B2"/>
    <w:rsid w:val="004F2E7F"/>
    <w:rsid w:val="004F4129"/>
    <w:rsid w:val="004F47B3"/>
    <w:rsid w:val="004F51FC"/>
    <w:rsid w:val="00500286"/>
    <w:rsid w:val="00501B56"/>
    <w:rsid w:val="0050379F"/>
    <w:rsid w:val="005054F1"/>
    <w:rsid w:val="00505D04"/>
    <w:rsid w:val="005060B6"/>
    <w:rsid w:val="0050681F"/>
    <w:rsid w:val="00506EEF"/>
    <w:rsid w:val="0050722F"/>
    <w:rsid w:val="0051096A"/>
    <w:rsid w:val="00511BE2"/>
    <w:rsid w:val="00511C73"/>
    <w:rsid w:val="00520D8C"/>
    <w:rsid w:val="00521AF8"/>
    <w:rsid w:val="0052246D"/>
    <w:rsid w:val="005247E3"/>
    <w:rsid w:val="005249C0"/>
    <w:rsid w:val="005275B7"/>
    <w:rsid w:val="00527CA0"/>
    <w:rsid w:val="00531475"/>
    <w:rsid w:val="0053328B"/>
    <w:rsid w:val="0053422D"/>
    <w:rsid w:val="00535A24"/>
    <w:rsid w:val="005417A2"/>
    <w:rsid w:val="00542B35"/>
    <w:rsid w:val="00544B64"/>
    <w:rsid w:val="00546A54"/>
    <w:rsid w:val="0055380F"/>
    <w:rsid w:val="00553AFD"/>
    <w:rsid w:val="00554419"/>
    <w:rsid w:val="005550CF"/>
    <w:rsid w:val="00555DA0"/>
    <w:rsid w:val="005561C9"/>
    <w:rsid w:val="005611F0"/>
    <w:rsid w:val="00563F88"/>
    <w:rsid w:val="00564A3D"/>
    <w:rsid w:val="00566FE3"/>
    <w:rsid w:val="00567CC2"/>
    <w:rsid w:val="00570916"/>
    <w:rsid w:val="005710F1"/>
    <w:rsid w:val="005717AD"/>
    <w:rsid w:val="00572BF8"/>
    <w:rsid w:val="005853B8"/>
    <w:rsid w:val="00590028"/>
    <w:rsid w:val="005913AB"/>
    <w:rsid w:val="00591E1D"/>
    <w:rsid w:val="00591F06"/>
    <w:rsid w:val="00593F3B"/>
    <w:rsid w:val="005950CE"/>
    <w:rsid w:val="00597402"/>
    <w:rsid w:val="005A2D0A"/>
    <w:rsid w:val="005A34B5"/>
    <w:rsid w:val="005B1AE4"/>
    <w:rsid w:val="005B1BF9"/>
    <w:rsid w:val="005B2436"/>
    <w:rsid w:val="005B3C37"/>
    <w:rsid w:val="005B58CD"/>
    <w:rsid w:val="005B693F"/>
    <w:rsid w:val="005B7EBF"/>
    <w:rsid w:val="005C03D0"/>
    <w:rsid w:val="005C043E"/>
    <w:rsid w:val="005C1EE7"/>
    <w:rsid w:val="005C2D65"/>
    <w:rsid w:val="005C3A15"/>
    <w:rsid w:val="005C67E1"/>
    <w:rsid w:val="005C6EA3"/>
    <w:rsid w:val="005C74AF"/>
    <w:rsid w:val="005D20C1"/>
    <w:rsid w:val="005D3788"/>
    <w:rsid w:val="005E07F4"/>
    <w:rsid w:val="005E0900"/>
    <w:rsid w:val="005E0C07"/>
    <w:rsid w:val="005E21AD"/>
    <w:rsid w:val="005E2C10"/>
    <w:rsid w:val="005E7D4B"/>
    <w:rsid w:val="005F2FE0"/>
    <w:rsid w:val="005F39DC"/>
    <w:rsid w:val="005F6BF6"/>
    <w:rsid w:val="005F6DAC"/>
    <w:rsid w:val="005F7DE7"/>
    <w:rsid w:val="005F7EBF"/>
    <w:rsid w:val="005F7F30"/>
    <w:rsid w:val="00602FFE"/>
    <w:rsid w:val="00604004"/>
    <w:rsid w:val="006064D0"/>
    <w:rsid w:val="006109BA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6DA"/>
    <w:rsid w:val="006209BB"/>
    <w:rsid w:val="00623E83"/>
    <w:rsid w:val="00626CD6"/>
    <w:rsid w:val="006277ED"/>
    <w:rsid w:val="00627954"/>
    <w:rsid w:val="006310E2"/>
    <w:rsid w:val="0063455E"/>
    <w:rsid w:val="00635312"/>
    <w:rsid w:val="00635386"/>
    <w:rsid w:val="006411BA"/>
    <w:rsid w:val="00641D5A"/>
    <w:rsid w:val="0064206F"/>
    <w:rsid w:val="00643154"/>
    <w:rsid w:val="006433C2"/>
    <w:rsid w:val="006436A2"/>
    <w:rsid w:val="0064401E"/>
    <w:rsid w:val="00650472"/>
    <w:rsid w:val="00653863"/>
    <w:rsid w:val="00653AF9"/>
    <w:rsid w:val="006542DE"/>
    <w:rsid w:val="0065593F"/>
    <w:rsid w:val="00656885"/>
    <w:rsid w:val="00656E42"/>
    <w:rsid w:val="0065707C"/>
    <w:rsid w:val="00661A5B"/>
    <w:rsid w:val="006625E3"/>
    <w:rsid w:val="00663863"/>
    <w:rsid w:val="00663DA2"/>
    <w:rsid w:val="00665DED"/>
    <w:rsid w:val="00666DC2"/>
    <w:rsid w:val="00666E90"/>
    <w:rsid w:val="006678B7"/>
    <w:rsid w:val="006712B2"/>
    <w:rsid w:val="00674DB1"/>
    <w:rsid w:val="00681EA0"/>
    <w:rsid w:val="00682772"/>
    <w:rsid w:val="00683EEB"/>
    <w:rsid w:val="00684F75"/>
    <w:rsid w:val="006853B5"/>
    <w:rsid w:val="00687EEC"/>
    <w:rsid w:val="00687F05"/>
    <w:rsid w:val="00687F42"/>
    <w:rsid w:val="00690F6E"/>
    <w:rsid w:val="00691DFD"/>
    <w:rsid w:val="00692C10"/>
    <w:rsid w:val="006948CC"/>
    <w:rsid w:val="00694B7B"/>
    <w:rsid w:val="00695D9C"/>
    <w:rsid w:val="006966B3"/>
    <w:rsid w:val="00697A3C"/>
    <w:rsid w:val="006A178B"/>
    <w:rsid w:val="006A1D9C"/>
    <w:rsid w:val="006A4DD6"/>
    <w:rsid w:val="006A565D"/>
    <w:rsid w:val="006A62EC"/>
    <w:rsid w:val="006A7F34"/>
    <w:rsid w:val="006B2BB6"/>
    <w:rsid w:val="006B5601"/>
    <w:rsid w:val="006B705B"/>
    <w:rsid w:val="006C16EF"/>
    <w:rsid w:val="006C17EB"/>
    <w:rsid w:val="006C2839"/>
    <w:rsid w:val="006C4C40"/>
    <w:rsid w:val="006C5EA7"/>
    <w:rsid w:val="006C6134"/>
    <w:rsid w:val="006C6B16"/>
    <w:rsid w:val="006D0570"/>
    <w:rsid w:val="006D1964"/>
    <w:rsid w:val="006D2258"/>
    <w:rsid w:val="006D34E7"/>
    <w:rsid w:val="006D4401"/>
    <w:rsid w:val="006D4D71"/>
    <w:rsid w:val="006D670F"/>
    <w:rsid w:val="006D73E7"/>
    <w:rsid w:val="006E023D"/>
    <w:rsid w:val="006E1B57"/>
    <w:rsid w:val="006E2835"/>
    <w:rsid w:val="006E322D"/>
    <w:rsid w:val="006E72EB"/>
    <w:rsid w:val="006F1505"/>
    <w:rsid w:val="006F4277"/>
    <w:rsid w:val="006F4897"/>
    <w:rsid w:val="006F4A88"/>
    <w:rsid w:val="006F51D9"/>
    <w:rsid w:val="006F7355"/>
    <w:rsid w:val="006F74D9"/>
    <w:rsid w:val="006F7D2F"/>
    <w:rsid w:val="006F7F52"/>
    <w:rsid w:val="00701251"/>
    <w:rsid w:val="00701DD8"/>
    <w:rsid w:val="007025F9"/>
    <w:rsid w:val="007041FE"/>
    <w:rsid w:val="00704EA9"/>
    <w:rsid w:val="0070624C"/>
    <w:rsid w:val="00711794"/>
    <w:rsid w:val="00716946"/>
    <w:rsid w:val="00716B86"/>
    <w:rsid w:val="00716C54"/>
    <w:rsid w:val="00723257"/>
    <w:rsid w:val="00725B7F"/>
    <w:rsid w:val="0072654C"/>
    <w:rsid w:val="00726F3D"/>
    <w:rsid w:val="00730BE3"/>
    <w:rsid w:val="0073336F"/>
    <w:rsid w:val="00736569"/>
    <w:rsid w:val="00736A51"/>
    <w:rsid w:val="00742528"/>
    <w:rsid w:val="0074261A"/>
    <w:rsid w:val="00745AEA"/>
    <w:rsid w:val="00746476"/>
    <w:rsid w:val="00747025"/>
    <w:rsid w:val="00747C00"/>
    <w:rsid w:val="00751253"/>
    <w:rsid w:val="007536DB"/>
    <w:rsid w:val="00753C2C"/>
    <w:rsid w:val="007547DB"/>
    <w:rsid w:val="00755E38"/>
    <w:rsid w:val="00757C2A"/>
    <w:rsid w:val="00757F46"/>
    <w:rsid w:val="00761706"/>
    <w:rsid w:val="0076197D"/>
    <w:rsid w:val="0076279B"/>
    <w:rsid w:val="007629DC"/>
    <w:rsid w:val="00763CDD"/>
    <w:rsid w:val="00763E51"/>
    <w:rsid w:val="0076424A"/>
    <w:rsid w:val="00766A55"/>
    <w:rsid w:val="007722EA"/>
    <w:rsid w:val="007743F1"/>
    <w:rsid w:val="00775AA1"/>
    <w:rsid w:val="007764C7"/>
    <w:rsid w:val="0077670A"/>
    <w:rsid w:val="00777AD3"/>
    <w:rsid w:val="00781B0A"/>
    <w:rsid w:val="00783CE3"/>
    <w:rsid w:val="00787330"/>
    <w:rsid w:val="00792B38"/>
    <w:rsid w:val="00792C3B"/>
    <w:rsid w:val="00793DEF"/>
    <w:rsid w:val="00796AEA"/>
    <w:rsid w:val="00796C1C"/>
    <w:rsid w:val="00796CB1"/>
    <w:rsid w:val="00796CB4"/>
    <w:rsid w:val="00797069"/>
    <w:rsid w:val="007A281D"/>
    <w:rsid w:val="007A37DB"/>
    <w:rsid w:val="007A4408"/>
    <w:rsid w:val="007A6613"/>
    <w:rsid w:val="007B1035"/>
    <w:rsid w:val="007B1920"/>
    <w:rsid w:val="007B385E"/>
    <w:rsid w:val="007B3B02"/>
    <w:rsid w:val="007B50E6"/>
    <w:rsid w:val="007B748C"/>
    <w:rsid w:val="007B799D"/>
    <w:rsid w:val="007C0E73"/>
    <w:rsid w:val="007C26B9"/>
    <w:rsid w:val="007C289A"/>
    <w:rsid w:val="007C2C0F"/>
    <w:rsid w:val="007C3C9D"/>
    <w:rsid w:val="007C41E0"/>
    <w:rsid w:val="007C4845"/>
    <w:rsid w:val="007C6CCD"/>
    <w:rsid w:val="007D3F34"/>
    <w:rsid w:val="007D412E"/>
    <w:rsid w:val="007D6D76"/>
    <w:rsid w:val="007D75E7"/>
    <w:rsid w:val="007E01D0"/>
    <w:rsid w:val="007E0CA9"/>
    <w:rsid w:val="007E2F94"/>
    <w:rsid w:val="007E3CE1"/>
    <w:rsid w:val="007E52C3"/>
    <w:rsid w:val="007E54AF"/>
    <w:rsid w:val="007E5846"/>
    <w:rsid w:val="007E5DC8"/>
    <w:rsid w:val="007E7E88"/>
    <w:rsid w:val="007F13E9"/>
    <w:rsid w:val="007F1450"/>
    <w:rsid w:val="007F4F41"/>
    <w:rsid w:val="007F4F85"/>
    <w:rsid w:val="00800F07"/>
    <w:rsid w:val="00802CED"/>
    <w:rsid w:val="00807434"/>
    <w:rsid w:val="00807506"/>
    <w:rsid w:val="0081009E"/>
    <w:rsid w:val="00812682"/>
    <w:rsid w:val="00814715"/>
    <w:rsid w:val="00816022"/>
    <w:rsid w:val="008161DC"/>
    <w:rsid w:val="00817A52"/>
    <w:rsid w:val="0082034E"/>
    <w:rsid w:val="00820606"/>
    <w:rsid w:val="00820BB9"/>
    <w:rsid w:val="00822F31"/>
    <w:rsid w:val="0082357A"/>
    <w:rsid w:val="00823FC7"/>
    <w:rsid w:val="00826CAB"/>
    <w:rsid w:val="00827A1A"/>
    <w:rsid w:val="008302AB"/>
    <w:rsid w:val="00831F4E"/>
    <w:rsid w:val="0083351C"/>
    <w:rsid w:val="008341E5"/>
    <w:rsid w:val="00835308"/>
    <w:rsid w:val="008354A2"/>
    <w:rsid w:val="00836C0F"/>
    <w:rsid w:val="00842FC1"/>
    <w:rsid w:val="008435B0"/>
    <w:rsid w:val="00846F2C"/>
    <w:rsid w:val="0084738A"/>
    <w:rsid w:val="00850D71"/>
    <w:rsid w:val="00851703"/>
    <w:rsid w:val="0085252F"/>
    <w:rsid w:val="008541BF"/>
    <w:rsid w:val="00856218"/>
    <w:rsid w:val="00856E16"/>
    <w:rsid w:val="008577FD"/>
    <w:rsid w:val="00860380"/>
    <w:rsid w:val="00861276"/>
    <w:rsid w:val="008644DB"/>
    <w:rsid w:val="00866C15"/>
    <w:rsid w:val="00867524"/>
    <w:rsid w:val="00867F40"/>
    <w:rsid w:val="00871C3E"/>
    <w:rsid w:val="00872672"/>
    <w:rsid w:val="00873AC9"/>
    <w:rsid w:val="00873EBD"/>
    <w:rsid w:val="00883E1D"/>
    <w:rsid w:val="0088694C"/>
    <w:rsid w:val="00887EC4"/>
    <w:rsid w:val="00887FD6"/>
    <w:rsid w:val="00891382"/>
    <w:rsid w:val="00892928"/>
    <w:rsid w:val="008952C7"/>
    <w:rsid w:val="00895844"/>
    <w:rsid w:val="00895FEF"/>
    <w:rsid w:val="008A3DE1"/>
    <w:rsid w:val="008A5F53"/>
    <w:rsid w:val="008A7BAB"/>
    <w:rsid w:val="008B0CE2"/>
    <w:rsid w:val="008B4763"/>
    <w:rsid w:val="008B52FA"/>
    <w:rsid w:val="008B7225"/>
    <w:rsid w:val="008C108D"/>
    <w:rsid w:val="008C3454"/>
    <w:rsid w:val="008C40FB"/>
    <w:rsid w:val="008C5236"/>
    <w:rsid w:val="008D170A"/>
    <w:rsid w:val="008E032D"/>
    <w:rsid w:val="008E2CDD"/>
    <w:rsid w:val="008E7B04"/>
    <w:rsid w:val="008F200C"/>
    <w:rsid w:val="008F25C2"/>
    <w:rsid w:val="008F4629"/>
    <w:rsid w:val="008F5F0A"/>
    <w:rsid w:val="008F62CA"/>
    <w:rsid w:val="008F685A"/>
    <w:rsid w:val="00903765"/>
    <w:rsid w:val="00905EDB"/>
    <w:rsid w:val="00907C8F"/>
    <w:rsid w:val="00915999"/>
    <w:rsid w:val="00915F13"/>
    <w:rsid w:val="009162E2"/>
    <w:rsid w:val="00916412"/>
    <w:rsid w:val="00916970"/>
    <w:rsid w:val="0091700C"/>
    <w:rsid w:val="00920743"/>
    <w:rsid w:val="00920FF4"/>
    <w:rsid w:val="009210E9"/>
    <w:rsid w:val="00921124"/>
    <w:rsid w:val="00923A91"/>
    <w:rsid w:val="009242C1"/>
    <w:rsid w:val="009251CC"/>
    <w:rsid w:val="00930202"/>
    <w:rsid w:val="009327D7"/>
    <w:rsid w:val="00932CCE"/>
    <w:rsid w:val="0093347D"/>
    <w:rsid w:val="00933D26"/>
    <w:rsid w:val="0093416F"/>
    <w:rsid w:val="00934C29"/>
    <w:rsid w:val="00934DDB"/>
    <w:rsid w:val="0093556A"/>
    <w:rsid w:val="00936C74"/>
    <w:rsid w:val="00941EA8"/>
    <w:rsid w:val="00942BCF"/>
    <w:rsid w:val="00942BEF"/>
    <w:rsid w:val="00942F40"/>
    <w:rsid w:val="0094333E"/>
    <w:rsid w:val="00944737"/>
    <w:rsid w:val="00944A7A"/>
    <w:rsid w:val="00950F66"/>
    <w:rsid w:val="00951662"/>
    <w:rsid w:val="0095211F"/>
    <w:rsid w:val="0095239E"/>
    <w:rsid w:val="009526E7"/>
    <w:rsid w:val="00952D48"/>
    <w:rsid w:val="00960158"/>
    <w:rsid w:val="00960A76"/>
    <w:rsid w:val="00962372"/>
    <w:rsid w:val="009628EC"/>
    <w:rsid w:val="00962BF0"/>
    <w:rsid w:val="00963942"/>
    <w:rsid w:val="00966B01"/>
    <w:rsid w:val="0097021B"/>
    <w:rsid w:val="00970468"/>
    <w:rsid w:val="00971CF5"/>
    <w:rsid w:val="0097271B"/>
    <w:rsid w:val="00973936"/>
    <w:rsid w:val="009757C1"/>
    <w:rsid w:val="00975916"/>
    <w:rsid w:val="00975C3F"/>
    <w:rsid w:val="009817BC"/>
    <w:rsid w:val="009819F8"/>
    <w:rsid w:val="00981CA4"/>
    <w:rsid w:val="009841E9"/>
    <w:rsid w:val="009855B3"/>
    <w:rsid w:val="00985616"/>
    <w:rsid w:val="00986EF0"/>
    <w:rsid w:val="00987D71"/>
    <w:rsid w:val="00991A01"/>
    <w:rsid w:val="00995D18"/>
    <w:rsid w:val="009961BC"/>
    <w:rsid w:val="0099624A"/>
    <w:rsid w:val="00996AC0"/>
    <w:rsid w:val="009A0D1B"/>
    <w:rsid w:val="009A4A3F"/>
    <w:rsid w:val="009A4F3A"/>
    <w:rsid w:val="009B0F5A"/>
    <w:rsid w:val="009B0F74"/>
    <w:rsid w:val="009B18DB"/>
    <w:rsid w:val="009B369A"/>
    <w:rsid w:val="009B388C"/>
    <w:rsid w:val="009B3EE8"/>
    <w:rsid w:val="009B4E42"/>
    <w:rsid w:val="009B73AB"/>
    <w:rsid w:val="009B74C0"/>
    <w:rsid w:val="009C2E96"/>
    <w:rsid w:val="009C374E"/>
    <w:rsid w:val="009C39C6"/>
    <w:rsid w:val="009C6946"/>
    <w:rsid w:val="009C7F19"/>
    <w:rsid w:val="009D1382"/>
    <w:rsid w:val="009D2171"/>
    <w:rsid w:val="009D2823"/>
    <w:rsid w:val="009D2930"/>
    <w:rsid w:val="009D5131"/>
    <w:rsid w:val="009D5911"/>
    <w:rsid w:val="009D61DF"/>
    <w:rsid w:val="009D6639"/>
    <w:rsid w:val="009E072A"/>
    <w:rsid w:val="009E2C53"/>
    <w:rsid w:val="009E44ED"/>
    <w:rsid w:val="009E5AF0"/>
    <w:rsid w:val="009F0B0B"/>
    <w:rsid w:val="009F11F6"/>
    <w:rsid w:val="009F3124"/>
    <w:rsid w:val="009F3FB7"/>
    <w:rsid w:val="009F7F23"/>
    <w:rsid w:val="00A016D8"/>
    <w:rsid w:val="00A05006"/>
    <w:rsid w:val="00A07E72"/>
    <w:rsid w:val="00A123C7"/>
    <w:rsid w:val="00A123D1"/>
    <w:rsid w:val="00A13C20"/>
    <w:rsid w:val="00A147E8"/>
    <w:rsid w:val="00A16890"/>
    <w:rsid w:val="00A16CC9"/>
    <w:rsid w:val="00A1738E"/>
    <w:rsid w:val="00A17A85"/>
    <w:rsid w:val="00A20FC5"/>
    <w:rsid w:val="00A2178C"/>
    <w:rsid w:val="00A240AC"/>
    <w:rsid w:val="00A30FFF"/>
    <w:rsid w:val="00A32280"/>
    <w:rsid w:val="00A3470F"/>
    <w:rsid w:val="00A3653C"/>
    <w:rsid w:val="00A41622"/>
    <w:rsid w:val="00A4259E"/>
    <w:rsid w:val="00A43BF9"/>
    <w:rsid w:val="00A43CA2"/>
    <w:rsid w:val="00A45DBF"/>
    <w:rsid w:val="00A46852"/>
    <w:rsid w:val="00A47CF1"/>
    <w:rsid w:val="00A50CA3"/>
    <w:rsid w:val="00A54F14"/>
    <w:rsid w:val="00A61265"/>
    <w:rsid w:val="00A6519A"/>
    <w:rsid w:val="00A70EF8"/>
    <w:rsid w:val="00A721D7"/>
    <w:rsid w:val="00A74426"/>
    <w:rsid w:val="00A74CDF"/>
    <w:rsid w:val="00A75968"/>
    <w:rsid w:val="00A7779B"/>
    <w:rsid w:val="00A81599"/>
    <w:rsid w:val="00A82AB7"/>
    <w:rsid w:val="00A83671"/>
    <w:rsid w:val="00A840DB"/>
    <w:rsid w:val="00A8492B"/>
    <w:rsid w:val="00A91F12"/>
    <w:rsid w:val="00A927D8"/>
    <w:rsid w:val="00A94C7D"/>
    <w:rsid w:val="00A95598"/>
    <w:rsid w:val="00AA1247"/>
    <w:rsid w:val="00AA1827"/>
    <w:rsid w:val="00AA1E22"/>
    <w:rsid w:val="00AA2BA5"/>
    <w:rsid w:val="00AA2EC2"/>
    <w:rsid w:val="00AA3E63"/>
    <w:rsid w:val="00AA51FF"/>
    <w:rsid w:val="00AA5258"/>
    <w:rsid w:val="00AB04BD"/>
    <w:rsid w:val="00AB3FA9"/>
    <w:rsid w:val="00AB5002"/>
    <w:rsid w:val="00AB5DBF"/>
    <w:rsid w:val="00AC123E"/>
    <w:rsid w:val="00AC3746"/>
    <w:rsid w:val="00AC3D55"/>
    <w:rsid w:val="00AC4574"/>
    <w:rsid w:val="00AD289E"/>
    <w:rsid w:val="00AD32D9"/>
    <w:rsid w:val="00AD3B40"/>
    <w:rsid w:val="00AD5910"/>
    <w:rsid w:val="00AD5AF5"/>
    <w:rsid w:val="00AD5C4D"/>
    <w:rsid w:val="00AD65C4"/>
    <w:rsid w:val="00AD688E"/>
    <w:rsid w:val="00AD6E85"/>
    <w:rsid w:val="00AD79E2"/>
    <w:rsid w:val="00AD7A14"/>
    <w:rsid w:val="00AD7F00"/>
    <w:rsid w:val="00AE04C1"/>
    <w:rsid w:val="00AE1E38"/>
    <w:rsid w:val="00AE219D"/>
    <w:rsid w:val="00AE25F6"/>
    <w:rsid w:val="00AE3289"/>
    <w:rsid w:val="00AE4B21"/>
    <w:rsid w:val="00AE5955"/>
    <w:rsid w:val="00AE5B2F"/>
    <w:rsid w:val="00AF0522"/>
    <w:rsid w:val="00AF10CF"/>
    <w:rsid w:val="00AF1CE2"/>
    <w:rsid w:val="00AF1D7C"/>
    <w:rsid w:val="00AF2E3A"/>
    <w:rsid w:val="00AF305B"/>
    <w:rsid w:val="00AF5784"/>
    <w:rsid w:val="00AF5D5F"/>
    <w:rsid w:val="00AF7943"/>
    <w:rsid w:val="00B0003C"/>
    <w:rsid w:val="00B05D14"/>
    <w:rsid w:val="00B060F9"/>
    <w:rsid w:val="00B0614F"/>
    <w:rsid w:val="00B07CA7"/>
    <w:rsid w:val="00B108EB"/>
    <w:rsid w:val="00B10DA9"/>
    <w:rsid w:val="00B116A2"/>
    <w:rsid w:val="00B11C45"/>
    <w:rsid w:val="00B128D3"/>
    <w:rsid w:val="00B139AB"/>
    <w:rsid w:val="00B17310"/>
    <w:rsid w:val="00B21203"/>
    <w:rsid w:val="00B2218E"/>
    <w:rsid w:val="00B2463B"/>
    <w:rsid w:val="00B246DE"/>
    <w:rsid w:val="00B26F59"/>
    <w:rsid w:val="00B310CC"/>
    <w:rsid w:val="00B312DB"/>
    <w:rsid w:val="00B31620"/>
    <w:rsid w:val="00B32607"/>
    <w:rsid w:val="00B32C0A"/>
    <w:rsid w:val="00B340A7"/>
    <w:rsid w:val="00B34CFF"/>
    <w:rsid w:val="00B361B2"/>
    <w:rsid w:val="00B37EA9"/>
    <w:rsid w:val="00B40591"/>
    <w:rsid w:val="00B420A4"/>
    <w:rsid w:val="00B45D56"/>
    <w:rsid w:val="00B47FD8"/>
    <w:rsid w:val="00B509DC"/>
    <w:rsid w:val="00B50C2E"/>
    <w:rsid w:val="00B5238A"/>
    <w:rsid w:val="00B52A84"/>
    <w:rsid w:val="00B530DA"/>
    <w:rsid w:val="00B539A8"/>
    <w:rsid w:val="00B545EF"/>
    <w:rsid w:val="00B54EEC"/>
    <w:rsid w:val="00B54F31"/>
    <w:rsid w:val="00B56106"/>
    <w:rsid w:val="00B563A5"/>
    <w:rsid w:val="00B606FA"/>
    <w:rsid w:val="00B61CA7"/>
    <w:rsid w:val="00B623B5"/>
    <w:rsid w:val="00B64B49"/>
    <w:rsid w:val="00B66619"/>
    <w:rsid w:val="00B72B43"/>
    <w:rsid w:val="00B74B58"/>
    <w:rsid w:val="00B772DC"/>
    <w:rsid w:val="00B7766C"/>
    <w:rsid w:val="00B8202B"/>
    <w:rsid w:val="00B8222C"/>
    <w:rsid w:val="00B83962"/>
    <w:rsid w:val="00B83D29"/>
    <w:rsid w:val="00B83DFD"/>
    <w:rsid w:val="00B8531A"/>
    <w:rsid w:val="00B90B64"/>
    <w:rsid w:val="00B913B6"/>
    <w:rsid w:val="00B9363C"/>
    <w:rsid w:val="00B940FF"/>
    <w:rsid w:val="00B95CE4"/>
    <w:rsid w:val="00B95E42"/>
    <w:rsid w:val="00BA01F8"/>
    <w:rsid w:val="00BA0EB0"/>
    <w:rsid w:val="00BA164E"/>
    <w:rsid w:val="00BA233C"/>
    <w:rsid w:val="00BA24C2"/>
    <w:rsid w:val="00BA2DB1"/>
    <w:rsid w:val="00BA3822"/>
    <w:rsid w:val="00BA40BE"/>
    <w:rsid w:val="00BA50A0"/>
    <w:rsid w:val="00BA5CFC"/>
    <w:rsid w:val="00BA5EFE"/>
    <w:rsid w:val="00BA5F2B"/>
    <w:rsid w:val="00BA64E9"/>
    <w:rsid w:val="00BB0187"/>
    <w:rsid w:val="00BB0321"/>
    <w:rsid w:val="00BB0679"/>
    <w:rsid w:val="00BB076F"/>
    <w:rsid w:val="00BB1958"/>
    <w:rsid w:val="00BB3A66"/>
    <w:rsid w:val="00BC2CA3"/>
    <w:rsid w:val="00BC6986"/>
    <w:rsid w:val="00BC6EF9"/>
    <w:rsid w:val="00BC7AFF"/>
    <w:rsid w:val="00BD3A4D"/>
    <w:rsid w:val="00BD4885"/>
    <w:rsid w:val="00BD6CC4"/>
    <w:rsid w:val="00BD76A4"/>
    <w:rsid w:val="00BE02DF"/>
    <w:rsid w:val="00BE2AA4"/>
    <w:rsid w:val="00BE344A"/>
    <w:rsid w:val="00BE3983"/>
    <w:rsid w:val="00BE3EA4"/>
    <w:rsid w:val="00BE507D"/>
    <w:rsid w:val="00BE6C3C"/>
    <w:rsid w:val="00BE7F08"/>
    <w:rsid w:val="00BF143A"/>
    <w:rsid w:val="00BF215D"/>
    <w:rsid w:val="00BF2D0B"/>
    <w:rsid w:val="00BF3A74"/>
    <w:rsid w:val="00BF6286"/>
    <w:rsid w:val="00BF6635"/>
    <w:rsid w:val="00C007F5"/>
    <w:rsid w:val="00C008F9"/>
    <w:rsid w:val="00C00E2E"/>
    <w:rsid w:val="00C013FB"/>
    <w:rsid w:val="00C02DA1"/>
    <w:rsid w:val="00C02FA5"/>
    <w:rsid w:val="00C03C40"/>
    <w:rsid w:val="00C07044"/>
    <w:rsid w:val="00C074EF"/>
    <w:rsid w:val="00C0773E"/>
    <w:rsid w:val="00C133AA"/>
    <w:rsid w:val="00C13A26"/>
    <w:rsid w:val="00C16715"/>
    <w:rsid w:val="00C1710F"/>
    <w:rsid w:val="00C20086"/>
    <w:rsid w:val="00C214AF"/>
    <w:rsid w:val="00C226F7"/>
    <w:rsid w:val="00C22DC7"/>
    <w:rsid w:val="00C2361D"/>
    <w:rsid w:val="00C24558"/>
    <w:rsid w:val="00C24E2F"/>
    <w:rsid w:val="00C25551"/>
    <w:rsid w:val="00C27442"/>
    <w:rsid w:val="00C275E0"/>
    <w:rsid w:val="00C30BFB"/>
    <w:rsid w:val="00C31517"/>
    <w:rsid w:val="00C32983"/>
    <w:rsid w:val="00C33B53"/>
    <w:rsid w:val="00C35A53"/>
    <w:rsid w:val="00C35CA3"/>
    <w:rsid w:val="00C3632D"/>
    <w:rsid w:val="00C37E33"/>
    <w:rsid w:val="00C4001B"/>
    <w:rsid w:val="00C400CE"/>
    <w:rsid w:val="00C451CA"/>
    <w:rsid w:val="00C50821"/>
    <w:rsid w:val="00C52D32"/>
    <w:rsid w:val="00C53B79"/>
    <w:rsid w:val="00C546FB"/>
    <w:rsid w:val="00C560DA"/>
    <w:rsid w:val="00C61456"/>
    <w:rsid w:val="00C61F3F"/>
    <w:rsid w:val="00C626B9"/>
    <w:rsid w:val="00C62769"/>
    <w:rsid w:val="00C635EF"/>
    <w:rsid w:val="00C63A6D"/>
    <w:rsid w:val="00C64A74"/>
    <w:rsid w:val="00C64C37"/>
    <w:rsid w:val="00C655AB"/>
    <w:rsid w:val="00C677EB"/>
    <w:rsid w:val="00C72DA9"/>
    <w:rsid w:val="00C76FCE"/>
    <w:rsid w:val="00C77C53"/>
    <w:rsid w:val="00C816E1"/>
    <w:rsid w:val="00C81C70"/>
    <w:rsid w:val="00C825AF"/>
    <w:rsid w:val="00C83ABF"/>
    <w:rsid w:val="00C83BC8"/>
    <w:rsid w:val="00C86F1B"/>
    <w:rsid w:val="00C90B4F"/>
    <w:rsid w:val="00C94BF8"/>
    <w:rsid w:val="00C95691"/>
    <w:rsid w:val="00CA1EC7"/>
    <w:rsid w:val="00CA317C"/>
    <w:rsid w:val="00CA5BCA"/>
    <w:rsid w:val="00CA5DA0"/>
    <w:rsid w:val="00CA71C1"/>
    <w:rsid w:val="00CB0CE2"/>
    <w:rsid w:val="00CB3519"/>
    <w:rsid w:val="00CB5A82"/>
    <w:rsid w:val="00CB68B6"/>
    <w:rsid w:val="00CB6D05"/>
    <w:rsid w:val="00CC0E4C"/>
    <w:rsid w:val="00CC1A2C"/>
    <w:rsid w:val="00CD1869"/>
    <w:rsid w:val="00CD5FE6"/>
    <w:rsid w:val="00CE0406"/>
    <w:rsid w:val="00CE3798"/>
    <w:rsid w:val="00CE3804"/>
    <w:rsid w:val="00CF0798"/>
    <w:rsid w:val="00CF2496"/>
    <w:rsid w:val="00CF4180"/>
    <w:rsid w:val="00CF4D4D"/>
    <w:rsid w:val="00CF7A0C"/>
    <w:rsid w:val="00D01412"/>
    <w:rsid w:val="00D043AC"/>
    <w:rsid w:val="00D05D3A"/>
    <w:rsid w:val="00D104CC"/>
    <w:rsid w:val="00D11B9C"/>
    <w:rsid w:val="00D13024"/>
    <w:rsid w:val="00D144D5"/>
    <w:rsid w:val="00D1470B"/>
    <w:rsid w:val="00D16A13"/>
    <w:rsid w:val="00D23142"/>
    <w:rsid w:val="00D233D9"/>
    <w:rsid w:val="00D24221"/>
    <w:rsid w:val="00D24F69"/>
    <w:rsid w:val="00D26919"/>
    <w:rsid w:val="00D26CCD"/>
    <w:rsid w:val="00D275D6"/>
    <w:rsid w:val="00D27CB6"/>
    <w:rsid w:val="00D30736"/>
    <w:rsid w:val="00D319B3"/>
    <w:rsid w:val="00D3371E"/>
    <w:rsid w:val="00D338BD"/>
    <w:rsid w:val="00D34323"/>
    <w:rsid w:val="00D353E1"/>
    <w:rsid w:val="00D35880"/>
    <w:rsid w:val="00D358A9"/>
    <w:rsid w:val="00D36510"/>
    <w:rsid w:val="00D3707B"/>
    <w:rsid w:val="00D37749"/>
    <w:rsid w:val="00D37B3E"/>
    <w:rsid w:val="00D43A94"/>
    <w:rsid w:val="00D43C20"/>
    <w:rsid w:val="00D446AA"/>
    <w:rsid w:val="00D452A6"/>
    <w:rsid w:val="00D509E3"/>
    <w:rsid w:val="00D519FE"/>
    <w:rsid w:val="00D520D2"/>
    <w:rsid w:val="00D537A5"/>
    <w:rsid w:val="00D557ED"/>
    <w:rsid w:val="00D569C3"/>
    <w:rsid w:val="00D5724F"/>
    <w:rsid w:val="00D60906"/>
    <w:rsid w:val="00D6106B"/>
    <w:rsid w:val="00D62CD6"/>
    <w:rsid w:val="00D66994"/>
    <w:rsid w:val="00D7107F"/>
    <w:rsid w:val="00D711DA"/>
    <w:rsid w:val="00D72DF4"/>
    <w:rsid w:val="00D74912"/>
    <w:rsid w:val="00D749D9"/>
    <w:rsid w:val="00D751A1"/>
    <w:rsid w:val="00D76D9A"/>
    <w:rsid w:val="00D77957"/>
    <w:rsid w:val="00D80DA4"/>
    <w:rsid w:val="00D80F0B"/>
    <w:rsid w:val="00D827C2"/>
    <w:rsid w:val="00D830EF"/>
    <w:rsid w:val="00D84E2D"/>
    <w:rsid w:val="00D856B2"/>
    <w:rsid w:val="00D861EE"/>
    <w:rsid w:val="00D8630E"/>
    <w:rsid w:val="00D90944"/>
    <w:rsid w:val="00D90959"/>
    <w:rsid w:val="00D950BA"/>
    <w:rsid w:val="00D95ACF"/>
    <w:rsid w:val="00D95E10"/>
    <w:rsid w:val="00D974E6"/>
    <w:rsid w:val="00DA07D1"/>
    <w:rsid w:val="00DA0C40"/>
    <w:rsid w:val="00DA2239"/>
    <w:rsid w:val="00DA52CC"/>
    <w:rsid w:val="00DA536B"/>
    <w:rsid w:val="00DA615A"/>
    <w:rsid w:val="00DB000D"/>
    <w:rsid w:val="00DB1B8E"/>
    <w:rsid w:val="00DB612D"/>
    <w:rsid w:val="00DB75EB"/>
    <w:rsid w:val="00DB78CD"/>
    <w:rsid w:val="00DC0061"/>
    <w:rsid w:val="00DC013F"/>
    <w:rsid w:val="00DC0596"/>
    <w:rsid w:val="00DC1901"/>
    <w:rsid w:val="00DC2FEF"/>
    <w:rsid w:val="00DC304C"/>
    <w:rsid w:val="00DC6429"/>
    <w:rsid w:val="00DC71B7"/>
    <w:rsid w:val="00DD2076"/>
    <w:rsid w:val="00DD2ABA"/>
    <w:rsid w:val="00DD40EA"/>
    <w:rsid w:val="00DD64A3"/>
    <w:rsid w:val="00DD7A63"/>
    <w:rsid w:val="00DE3B5E"/>
    <w:rsid w:val="00DE47C4"/>
    <w:rsid w:val="00DE58ED"/>
    <w:rsid w:val="00DE6671"/>
    <w:rsid w:val="00DE669A"/>
    <w:rsid w:val="00DF1B9A"/>
    <w:rsid w:val="00DF25BF"/>
    <w:rsid w:val="00DF3778"/>
    <w:rsid w:val="00DF3C62"/>
    <w:rsid w:val="00DF3ED4"/>
    <w:rsid w:val="00DF4440"/>
    <w:rsid w:val="00DF456F"/>
    <w:rsid w:val="00DF5950"/>
    <w:rsid w:val="00DF6753"/>
    <w:rsid w:val="00E00672"/>
    <w:rsid w:val="00E02762"/>
    <w:rsid w:val="00E02899"/>
    <w:rsid w:val="00E03131"/>
    <w:rsid w:val="00E033FF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224C"/>
    <w:rsid w:val="00E34190"/>
    <w:rsid w:val="00E34D8B"/>
    <w:rsid w:val="00E36BF6"/>
    <w:rsid w:val="00E36F05"/>
    <w:rsid w:val="00E37058"/>
    <w:rsid w:val="00E3747B"/>
    <w:rsid w:val="00E4029A"/>
    <w:rsid w:val="00E41771"/>
    <w:rsid w:val="00E42F7D"/>
    <w:rsid w:val="00E43BD7"/>
    <w:rsid w:val="00E4414D"/>
    <w:rsid w:val="00E4683B"/>
    <w:rsid w:val="00E47DFC"/>
    <w:rsid w:val="00E5028E"/>
    <w:rsid w:val="00E50B07"/>
    <w:rsid w:val="00E51FE6"/>
    <w:rsid w:val="00E536DA"/>
    <w:rsid w:val="00E53D0B"/>
    <w:rsid w:val="00E56C2E"/>
    <w:rsid w:val="00E571B1"/>
    <w:rsid w:val="00E6190B"/>
    <w:rsid w:val="00E6233D"/>
    <w:rsid w:val="00E623D3"/>
    <w:rsid w:val="00E64D1A"/>
    <w:rsid w:val="00E661EB"/>
    <w:rsid w:val="00E67C32"/>
    <w:rsid w:val="00E67E8D"/>
    <w:rsid w:val="00E7180E"/>
    <w:rsid w:val="00E722D2"/>
    <w:rsid w:val="00E72C74"/>
    <w:rsid w:val="00E72F10"/>
    <w:rsid w:val="00E74796"/>
    <w:rsid w:val="00E7788A"/>
    <w:rsid w:val="00E81146"/>
    <w:rsid w:val="00E82BE6"/>
    <w:rsid w:val="00E83829"/>
    <w:rsid w:val="00E84B4D"/>
    <w:rsid w:val="00E8794B"/>
    <w:rsid w:val="00E90095"/>
    <w:rsid w:val="00E9016A"/>
    <w:rsid w:val="00E90182"/>
    <w:rsid w:val="00E9125C"/>
    <w:rsid w:val="00E924B5"/>
    <w:rsid w:val="00E94737"/>
    <w:rsid w:val="00E958FD"/>
    <w:rsid w:val="00E97CFB"/>
    <w:rsid w:val="00E97F40"/>
    <w:rsid w:val="00EA045B"/>
    <w:rsid w:val="00EA3A7E"/>
    <w:rsid w:val="00EA3C7E"/>
    <w:rsid w:val="00EA4DD6"/>
    <w:rsid w:val="00EA5BD1"/>
    <w:rsid w:val="00EA6A39"/>
    <w:rsid w:val="00EB3D22"/>
    <w:rsid w:val="00EB440D"/>
    <w:rsid w:val="00EB4A9D"/>
    <w:rsid w:val="00EB4C78"/>
    <w:rsid w:val="00EB4D15"/>
    <w:rsid w:val="00EB5367"/>
    <w:rsid w:val="00EB5FD7"/>
    <w:rsid w:val="00EB653A"/>
    <w:rsid w:val="00EC5BE4"/>
    <w:rsid w:val="00ED054B"/>
    <w:rsid w:val="00ED0EE2"/>
    <w:rsid w:val="00ED6FC7"/>
    <w:rsid w:val="00ED7419"/>
    <w:rsid w:val="00EE1296"/>
    <w:rsid w:val="00EE1EF6"/>
    <w:rsid w:val="00EE3183"/>
    <w:rsid w:val="00EE4210"/>
    <w:rsid w:val="00EE4464"/>
    <w:rsid w:val="00EE6B23"/>
    <w:rsid w:val="00EE7680"/>
    <w:rsid w:val="00EF02B1"/>
    <w:rsid w:val="00EF0A0B"/>
    <w:rsid w:val="00EF2670"/>
    <w:rsid w:val="00EF2AD0"/>
    <w:rsid w:val="00EF492F"/>
    <w:rsid w:val="00EF4C87"/>
    <w:rsid w:val="00EF762E"/>
    <w:rsid w:val="00F02C80"/>
    <w:rsid w:val="00F0612D"/>
    <w:rsid w:val="00F067CA"/>
    <w:rsid w:val="00F11128"/>
    <w:rsid w:val="00F11804"/>
    <w:rsid w:val="00F11A0F"/>
    <w:rsid w:val="00F132A3"/>
    <w:rsid w:val="00F146B5"/>
    <w:rsid w:val="00F16942"/>
    <w:rsid w:val="00F17942"/>
    <w:rsid w:val="00F245E0"/>
    <w:rsid w:val="00F2524E"/>
    <w:rsid w:val="00F30E4C"/>
    <w:rsid w:val="00F31BBD"/>
    <w:rsid w:val="00F321C0"/>
    <w:rsid w:val="00F32322"/>
    <w:rsid w:val="00F33EEF"/>
    <w:rsid w:val="00F342A1"/>
    <w:rsid w:val="00F407A0"/>
    <w:rsid w:val="00F41710"/>
    <w:rsid w:val="00F42571"/>
    <w:rsid w:val="00F42B3A"/>
    <w:rsid w:val="00F42E12"/>
    <w:rsid w:val="00F437CD"/>
    <w:rsid w:val="00F43D69"/>
    <w:rsid w:val="00F43F75"/>
    <w:rsid w:val="00F466C5"/>
    <w:rsid w:val="00F47FE0"/>
    <w:rsid w:val="00F5320D"/>
    <w:rsid w:val="00F53DFA"/>
    <w:rsid w:val="00F53F5B"/>
    <w:rsid w:val="00F550D5"/>
    <w:rsid w:val="00F61DE9"/>
    <w:rsid w:val="00F62312"/>
    <w:rsid w:val="00F62BB2"/>
    <w:rsid w:val="00F633C1"/>
    <w:rsid w:val="00F66A23"/>
    <w:rsid w:val="00F67A6D"/>
    <w:rsid w:val="00F71059"/>
    <w:rsid w:val="00F72DB3"/>
    <w:rsid w:val="00F73386"/>
    <w:rsid w:val="00F74E8B"/>
    <w:rsid w:val="00F75005"/>
    <w:rsid w:val="00F7505C"/>
    <w:rsid w:val="00F77353"/>
    <w:rsid w:val="00F77AE4"/>
    <w:rsid w:val="00F80998"/>
    <w:rsid w:val="00F82E1C"/>
    <w:rsid w:val="00F83F03"/>
    <w:rsid w:val="00F85CBC"/>
    <w:rsid w:val="00F9027C"/>
    <w:rsid w:val="00F9345B"/>
    <w:rsid w:val="00F93E7E"/>
    <w:rsid w:val="00F9599F"/>
    <w:rsid w:val="00F95CFF"/>
    <w:rsid w:val="00F9717C"/>
    <w:rsid w:val="00F97EA0"/>
    <w:rsid w:val="00FA0E91"/>
    <w:rsid w:val="00FA7360"/>
    <w:rsid w:val="00FB0159"/>
    <w:rsid w:val="00FB0EC0"/>
    <w:rsid w:val="00FB26DF"/>
    <w:rsid w:val="00FB3861"/>
    <w:rsid w:val="00FB3D08"/>
    <w:rsid w:val="00FB5039"/>
    <w:rsid w:val="00FB707A"/>
    <w:rsid w:val="00FB7367"/>
    <w:rsid w:val="00FC03FE"/>
    <w:rsid w:val="00FC0B17"/>
    <w:rsid w:val="00FC1232"/>
    <w:rsid w:val="00FC2D0A"/>
    <w:rsid w:val="00FC5117"/>
    <w:rsid w:val="00FC5D7B"/>
    <w:rsid w:val="00FC5FD8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A0B"/>
    <w:rsid w:val="00FD4F75"/>
    <w:rsid w:val="00FD593D"/>
    <w:rsid w:val="00FD6D9B"/>
    <w:rsid w:val="00FE0574"/>
    <w:rsid w:val="00FE1114"/>
    <w:rsid w:val="00FE36EE"/>
    <w:rsid w:val="00FE64BC"/>
    <w:rsid w:val="00FF0357"/>
    <w:rsid w:val="00FF0E76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'"/>
  <w:listSeparator w:val=","/>
  <w15:docId w15:val="{D56807D9-DCBA-4BC8-BC12-61D8182E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2EC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916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75916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7591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7591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75916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7591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97591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975916"/>
    <w:p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91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91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91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91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91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716C54"/>
    <w:pPr>
      <w:numPr>
        <w:ilvl w:val="1"/>
        <w:numId w:val="1"/>
      </w:numPr>
      <w:spacing w:before="60" w:after="60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6E2835"/>
    <w:pPr>
      <w:keepLines/>
      <w:numPr>
        <w:numId w:val="1"/>
      </w:numPr>
      <w:tabs>
        <w:tab w:val="left" w:pos="284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716C54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6E2835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EE4464"/>
    <w:pPr>
      <w:numPr>
        <w:numId w:val="0"/>
      </w:numPr>
      <w:pBdr>
        <w:bottom w:val="single" w:sz="4" w:space="1" w:color="auto"/>
        <w:between w:val="single" w:sz="4" w:space="1" w:color="auto"/>
      </w:pBdr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1676B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EE446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1676B4"/>
    <w:rPr>
      <w:rFonts w:asciiTheme="majorHAnsi" w:eastAsia="Times New Roman" w:hAnsiTheme="majorHAnsi"/>
      <w:vanish/>
      <w:color w:val="FF000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6B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C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C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2524E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zh-CN"/>
    </w:rPr>
  </w:style>
  <w:style w:type="paragraph" w:customStyle="1" w:styleId="HipotesesemVF">
    <w:name w:val="Hipotese sem VF"/>
    <w:link w:val="HipotesesemVFChar"/>
    <w:qFormat/>
    <w:rsid w:val="00B0614F"/>
    <w:pPr>
      <w:numPr>
        <w:ilvl w:val="1"/>
        <w:numId w:val="2"/>
      </w:numPr>
      <w:spacing w:before="80" w:after="80"/>
      <w:ind w:left="993" w:hanging="633"/>
    </w:pPr>
    <w:rPr>
      <w:rFonts w:asciiTheme="majorHAnsi" w:eastAsia="Times New Roman" w:hAnsiTheme="majorHAnsi"/>
      <w:szCs w:val="32"/>
    </w:rPr>
  </w:style>
  <w:style w:type="character" w:customStyle="1" w:styleId="HipotesesemVFChar">
    <w:name w:val="Hipotese sem VF Char"/>
    <w:basedOn w:val="HipoteseChar"/>
    <w:link w:val="HipotesesemVF"/>
    <w:rsid w:val="00B0614F"/>
    <w:rPr>
      <w:rFonts w:asciiTheme="majorHAnsi" w:eastAsia="Times New Roman" w:hAnsiTheme="majorHAnsi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11C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C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C73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1C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1C73"/>
    <w:rPr>
      <w:rFonts w:asciiTheme="majorHAnsi" w:hAnsiTheme="maj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567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9898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6765">
              <w:marLeft w:val="0"/>
              <w:marRight w:val="0"/>
              <w:marTop w:val="100"/>
              <w:marBottom w:val="100"/>
              <w:divBdr>
                <w:top w:val="single" w:sz="2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8602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0927">
                      <w:marLeft w:val="9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2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07F78-6353-4A1A-AACA-3B7675188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1608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10275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Cruz</dc:creator>
  <cp:lastModifiedBy>Vitor Almeida</cp:lastModifiedBy>
  <cp:revision>4</cp:revision>
  <cp:lastPrinted>2014-01-07T15:09:00Z</cp:lastPrinted>
  <dcterms:created xsi:type="dcterms:W3CDTF">2019-01-17T16:24:00Z</dcterms:created>
  <dcterms:modified xsi:type="dcterms:W3CDTF">2019-01-17T17:39:00Z</dcterms:modified>
</cp:coreProperties>
</file>