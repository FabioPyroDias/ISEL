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F3F0" w14:textId="77777777" w:rsidR="009162E2" w:rsidRPr="00554974" w:rsidRDefault="009162E2" w:rsidP="00554974">
      <w:pPr>
        <w:spacing w:line="360" w:lineRule="auto"/>
        <w:ind w:left="-142"/>
        <w:jc w:val="center"/>
        <w:rPr>
          <w:rFonts w:asciiTheme="minorHAnsi" w:eastAsia="Times New Roman" w:hAnsiTheme="minorHAnsi" w:cstheme="minorHAnsi"/>
          <w:lang w:eastAsia="pt-PT"/>
        </w:rPr>
      </w:pPr>
      <w:bookmarkStart w:id="0" w:name="_GoBack"/>
      <w:bookmarkEnd w:id="0"/>
      <w:r w:rsidRPr="00554974">
        <w:rPr>
          <w:rFonts w:asciiTheme="minorHAnsi" w:eastAsia="Times New Roman" w:hAnsiTheme="minorHAnsi" w:cstheme="minorHAnsi"/>
          <w:b/>
          <w:sz w:val="20"/>
          <w:szCs w:val="20"/>
          <w:lang w:eastAsia="pt-PT"/>
        </w:rPr>
        <w:t>Curso</w:t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>:</w:t>
      </w:r>
      <w:r w:rsidRPr="00554974">
        <w:rPr>
          <w:rFonts w:asciiTheme="minorHAnsi" w:eastAsia="Times New Roman" w:hAnsiTheme="minorHAnsi" w:cstheme="minorHAnsi"/>
          <w:lang w:eastAsia="pt-PT"/>
        </w:rPr>
        <w:t xml:space="preserve"> </w:t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>LEETC</w:t>
      </w:r>
      <w:r w:rsidRPr="00554974">
        <w:rPr>
          <w:rFonts w:asciiTheme="minorHAnsi" w:eastAsia="Times New Roman" w:hAnsiTheme="minorHAnsi" w:cstheme="minorHAnsi"/>
          <w:lang w:eastAsia="pt-PT"/>
        </w:rPr>
        <w:t xml:space="preserve"> </w:t>
      </w:r>
      <w:r w:rsidRPr="00554974">
        <w:rPr>
          <w:rFonts w:asciiTheme="minorHAnsi" w:hAnsiTheme="minorHAnsi" w:cstheme="minorHAnsi"/>
          <w:sz w:val="24"/>
        </w:rPr>
        <w:sym w:font="Wingdings" w:char="00A8"/>
      </w:r>
      <w:r w:rsidRPr="00554974">
        <w:rPr>
          <w:rFonts w:asciiTheme="minorHAnsi" w:hAnsiTheme="minorHAnsi" w:cstheme="minorHAnsi"/>
          <w:sz w:val="24"/>
        </w:rPr>
        <w:t xml:space="preserve"> </w:t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 xml:space="preserve">LEIC </w:t>
      </w:r>
      <w:r w:rsidRPr="00554974">
        <w:rPr>
          <w:rFonts w:asciiTheme="minorHAnsi" w:hAnsiTheme="minorHAnsi" w:cstheme="minorHAnsi"/>
          <w:sz w:val="24"/>
        </w:rPr>
        <w:sym w:font="Wingdings" w:char="00A8"/>
      </w:r>
      <w:r w:rsidRPr="00554974">
        <w:rPr>
          <w:rFonts w:asciiTheme="minorHAnsi" w:hAnsiTheme="minorHAnsi" w:cstheme="minorHAnsi"/>
          <w:sz w:val="24"/>
        </w:rPr>
        <w:t xml:space="preserve"> </w:t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>LEIM</w:t>
      </w:r>
      <w:r w:rsidRPr="00554974">
        <w:rPr>
          <w:rFonts w:asciiTheme="minorHAnsi" w:eastAsia="Times New Roman" w:hAnsiTheme="minorHAnsi" w:cstheme="minorHAnsi"/>
          <w:lang w:eastAsia="pt-PT"/>
        </w:rPr>
        <w:t xml:space="preserve"> </w:t>
      </w:r>
      <w:r w:rsidRPr="00554974">
        <w:rPr>
          <w:rFonts w:asciiTheme="minorHAnsi" w:hAnsiTheme="minorHAnsi" w:cstheme="minorHAnsi"/>
          <w:sz w:val="24"/>
        </w:rPr>
        <w:sym w:font="Wingdings" w:char="00A8"/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 xml:space="preserve"> LEIRT</w:t>
      </w:r>
      <w:r w:rsidRPr="00554974">
        <w:rPr>
          <w:rFonts w:asciiTheme="minorHAnsi" w:eastAsia="Times New Roman" w:hAnsiTheme="minorHAnsi" w:cstheme="minorHAnsi"/>
          <w:lang w:eastAsia="pt-PT"/>
        </w:rPr>
        <w:t xml:space="preserve"> </w:t>
      </w:r>
      <w:r w:rsidRPr="00554974">
        <w:rPr>
          <w:rFonts w:asciiTheme="minorHAnsi" w:hAnsiTheme="minorHAnsi" w:cstheme="minorHAnsi"/>
          <w:sz w:val="24"/>
        </w:rPr>
        <w:sym w:font="Wingdings" w:char="00A8"/>
      </w:r>
      <w:r w:rsidRPr="00554974">
        <w:rPr>
          <w:rFonts w:asciiTheme="minorHAnsi" w:hAnsiTheme="minorHAnsi" w:cstheme="minorHAnsi"/>
          <w:sz w:val="24"/>
        </w:rPr>
        <w:t>;</w:t>
      </w:r>
      <w:r w:rsidRPr="00554974">
        <w:rPr>
          <w:rFonts w:asciiTheme="minorHAnsi" w:eastAsia="Times New Roman" w:hAnsiTheme="minorHAnsi" w:cstheme="minorHAnsi"/>
          <w:lang w:eastAsia="pt-PT"/>
        </w:rPr>
        <w:t xml:space="preserve">   </w:t>
      </w:r>
      <w:r w:rsidR="00554974">
        <w:rPr>
          <w:rFonts w:asciiTheme="minorHAnsi" w:eastAsia="Times New Roman" w:hAnsiTheme="minorHAnsi" w:cstheme="minorHAnsi"/>
          <w:lang w:eastAsia="pt-PT"/>
        </w:rPr>
        <w:t xml:space="preserve">     </w:t>
      </w:r>
      <w:r w:rsidRPr="00554974">
        <w:rPr>
          <w:rFonts w:asciiTheme="minorHAnsi" w:eastAsia="Times New Roman" w:hAnsiTheme="minorHAnsi" w:cstheme="minorHAnsi"/>
          <w:b/>
          <w:sz w:val="20"/>
          <w:szCs w:val="20"/>
          <w:lang w:eastAsia="pt-PT"/>
        </w:rPr>
        <w:t>Professor</w:t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>:</w:t>
      </w:r>
      <w:r w:rsidRPr="00554974">
        <w:rPr>
          <w:rFonts w:asciiTheme="minorHAnsi" w:eastAsia="Times New Roman" w:hAnsiTheme="minorHAnsi" w:cstheme="minorHAnsi"/>
          <w:lang w:eastAsia="pt-PT"/>
        </w:rPr>
        <w:t xml:space="preserve"> </w:t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 xml:space="preserve">Vitor Almeida </w:t>
      </w:r>
      <w:r w:rsidRPr="00554974">
        <w:rPr>
          <w:rFonts w:asciiTheme="minorHAnsi" w:hAnsiTheme="minorHAnsi" w:cstheme="minorHAnsi"/>
          <w:sz w:val="24"/>
        </w:rPr>
        <w:sym w:font="Wingdings" w:char="00A8"/>
      </w:r>
      <w:r w:rsidRPr="00554974">
        <w:rPr>
          <w:rFonts w:asciiTheme="minorHAnsi" w:hAnsiTheme="minorHAnsi" w:cstheme="minorHAnsi"/>
          <w:sz w:val="24"/>
        </w:rPr>
        <w:t xml:space="preserve">, </w:t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>João Florêncio</w:t>
      </w:r>
      <w:r w:rsidRPr="00554974">
        <w:rPr>
          <w:rFonts w:asciiTheme="minorHAnsi" w:eastAsia="Times New Roman" w:hAnsiTheme="minorHAnsi" w:cstheme="minorHAnsi"/>
          <w:lang w:eastAsia="pt-PT"/>
        </w:rPr>
        <w:t xml:space="preserve"> </w:t>
      </w:r>
      <w:r w:rsidRPr="00554974">
        <w:rPr>
          <w:rFonts w:asciiTheme="minorHAnsi" w:hAnsiTheme="minorHAnsi" w:cstheme="minorHAnsi"/>
          <w:sz w:val="24"/>
        </w:rPr>
        <w:sym w:font="Wingdings" w:char="00A8"/>
      </w:r>
      <w:r w:rsidRPr="00554974">
        <w:rPr>
          <w:rFonts w:asciiTheme="minorHAnsi" w:hAnsiTheme="minorHAnsi" w:cstheme="minorHAnsi"/>
          <w:sz w:val="24"/>
        </w:rPr>
        <w:t xml:space="preserve">, </w:t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>João Silva</w:t>
      </w:r>
      <w:r w:rsidRPr="00554974">
        <w:rPr>
          <w:rFonts w:asciiTheme="minorHAnsi" w:eastAsia="Times New Roman" w:hAnsiTheme="minorHAnsi" w:cstheme="minorHAnsi"/>
          <w:lang w:eastAsia="pt-PT"/>
        </w:rPr>
        <w:t xml:space="preserve"> </w:t>
      </w:r>
      <w:r w:rsidRPr="00554974">
        <w:rPr>
          <w:rFonts w:asciiTheme="minorHAnsi" w:hAnsiTheme="minorHAnsi" w:cstheme="minorHAnsi"/>
          <w:sz w:val="24"/>
        </w:rPr>
        <w:sym w:font="Wingdings" w:char="00A8"/>
      </w:r>
      <w:r w:rsidRPr="00554974">
        <w:rPr>
          <w:rFonts w:asciiTheme="minorHAnsi" w:hAnsiTheme="minorHAnsi" w:cstheme="minorHAnsi"/>
          <w:sz w:val="24"/>
        </w:rPr>
        <w:t xml:space="preserve">, </w:t>
      </w:r>
      <w:r w:rsidRPr="00554974">
        <w:rPr>
          <w:rFonts w:asciiTheme="minorHAnsi" w:eastAsia="Times New Roman" w:hAnsiTheme="minorHAnsi" w:cstheme="minorHAnsi"/>
          <w:sz w:val="20"/>
          <w:szCs w:val="20"/>
          <w:lang w:eastAsia="pt-PT"/>
        </w:rPr>
        <w:t>Rui Ribeiro</w:t>
      </w:r>
      <w:r w:rsidRPr="00554974">
        <w:rPr>
          <w:rFonts w:asciiTheme="minorHAnsi" w:eastAsia="Times New Roman" w:hAnsiTheme="minorHAnsi" w:cstheme="minorHAnsi"/>
          <w:lang w:eastAsia="pt-PT"/>
        </w:rPr>
        <w:t xml:space="preserve"> </w:t>
      </w:r>
      <w:r w:rsidRPr="00554974">
        <w:rPr>
          <w:rFonts w:asciiTheme="minorHAnsi" w:hAnsiTheme="minorHAnsi" w:cstheme="minorHAnsi"/>
          <w:sz w:val="24"/>
        </w:rPr>
        <w:sym w:font="Wingdings" w:char="00A8"/>
      </w:r>
    </w:p>
    <w:p w14:paraId="727AE752" w14:textId="77777777" w:rsidR="009162E2" w:rsidRPr="00861E38" w:rsidRDefault="009162E2" w:rsidP="0055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rFonts w:asciiTheme="minorHAnsi" w:eastAsia="Times New Roman" w:hAnsiTheme="minorHAnsi" w:cstheme="minorHAnsi"/>
          <w:b/>
          <w:bCs/>
          <w:sz w:val="16"/>
          <w:szCs w:val="18"/>
          <w:lang w:eastAsia="pt-PT"/>
        </w:rPr>
      </w:pPr>
      <w:r w:rsidRPr="00861E38">
        <w:rPr>
          <w:rFonts w:asciiTheme="minorHAnsi" w:eastAsia="Times New Roman" w:hAnsiTheme="minorHAnsi" w:cstheme="minorHAnsi"/>
          <w:sz w:val="16"/>
          <w:szCs w:val="18"/>
          <w:lang w:eastAsia="pt-PT"/>
        </w:rPr>
        <w:t xml:space="preserve">As perguntas com respostas múltiplas podem ter </w:t>
      </w:r>
      <w:r w:rsidRPr="00861E38">
        <w:rPr>
          <w:rFonts w:asciiTheme="minorHAnsi" w:eastAsia="Times New Roman" w:hAnsiTheme="minorHAnsi" w:cstheme="minorHAnsi"/>
          <w:b/>
          <w:sz w:val="16"/>
          <w:szCs w:val="18"/>
          <w:lang w:eastAsia="pt-PT"/>
        </w:rPr>
        <w:t>zero ou mais respostas corretas</w:t>
      </w:r>
      <w:r w:rsidRPr="00861E38">
        <w:rPr>
          <w:rFonts w:asciiTheme="minorHAnsi" w:eastAsia="Times New Roman" w:hAnsiTheme="minorHAnsi" w:cstheme="minorHAnsi"/>
          <w:sz w:val="16"/>
          <w:szCs w:val="18"/>
          <w:lang w:eastAsia="pt-PT"/>
        </w:rPr>
        <w:t xml:space="preserve">, </w:t>
      </w:r>
      <w:r w:rsidRPr="00861E38">
        <w:rPr>
          <w:rFonts w:asciiTheme="minorHAnsi" w:eastAsia="Times New Roman" w:hAnsiTheme="minorHAnsi" w:cstheme="minorHAnsi"/>
          <w:sz w:val="16"/>
          <w:szCs w:val="18"/>
          <w:u w:val="single"/>
          <w:lang w:eastAsia="pt-PT"/>
        </w:rPr>
        <w:t>marcar todas as respostas com um</w:t>
      </w:r>
      <w:r w:rsidRPr="00861E38">
        <w:rPr>
          <w:rFonts w:asciiTheme="minorHAnsi" w:eastAsia="Times New Roman" w:hAnsiTheme="minorHAnsi" w:cstheme="minorHAnsi"/>
          <w:b/>
          <w:bCs/>
          <w:sz w:val="16"/>
          <w:szCs w:val="18"/>
          <w:u w:val="single"/>
          <w:lang w:eastAsia="pt-PT"/>
        </w:rPr>
        <w:t xml:space="preserve"> V (verdadeiro) </w:t>
      </w:r>
      <w:r w:rsidRPr="00861E38">
        <w:rPr>
          <w:rFonts w:asciiTheme="minorHAnsi" w:eastAsia="Times New Roman" w:hAnsiTheme="minorHAnsi" w:cstheme="minorHAnsi"/>
          <w:sz w:val="16"/>
          <w:szCs w:val="18"/>
          <w:u w:val="single"/>
          <w:lang w:eastAsia="pt-PT"/>
        </w:rPr>
        <w:t>ou um</w:t>
      </w:r>
      <w:r w:rsidRPr="00861E38">
        <w:rPr>
          <w:rFonts w:asciiTheme="minorHAnsi" w:eastAsia="Times New Roman" w:hAnsiTheme="minorHAnsi" w:cstheme="minorHAnsi"/>
          <w:b/>
          <w:bCs/>
          <w:sz w:val="16"/>
          <w:szCs w:val="18"/>
          <w:u w:val="single"/>
          <w:lang w:eastAsia="pt-PT"/>
        </w:rPr>
        <w:t xml:space="preserve"> F (falso)</w:t>
      </w:r>
      <w:r w:rsidR="006B4D6D" w:rsidRPr="00861E38">
        <w:rPr>
          <w:rFonts w:asciiTheme="minorHAnsi" w:eastAsia="Times New Roman" w:hAnsiTheme="minorHAnsi" w:cstheme="minorHAnsi"/>
          <w:b/>
          <w:bCs/>
          <w:sz w:val="16"/>
          <w:szCs w:val="18"/>
          <w:u w:val="single"/>
          <w:lang w:eastAsia="pt-PT"/>
        </w:rPr>
        <w:t xml:space="preserve"> ou X na coluna certa, verdadeiro/esquerda, falso/direita</w:t>
      </w:r>
      <w:r w:rsidRPr="00861E38">
        <w:rPr>
          <w:rFonts w:asciiTheme="minorHAnsi" w:eastAsia="Times New Roman" w:hAnsiTheme="minorHAnsi" w:cstheme="minorHAnsi"/>
          <w:b/>
          <w:bCs/>
          <w:sz w:val="16"/>
          <w:szCs w:val="18"/>
          <w:lang w:eastAsia="pt-PT"/>
        </w:rPr>
        <w:t>. Respostas múltiplas não marcadas implicam que não contam nem descontam.</w:t>
      </w:r>
    </w:p>
    <w:p w14:paraId="70092A46" w14:textId="77777777" w:rsidR="009162E2" w:rsidRPr="00861E38" w:rsidRDefault="009162E2" w:rsidP="0055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rFonts w:asciiTheme="minorHAnsi" w:eastAsia="Times New Roman" w:hAnsiTheme="minorHAnsi" w:cstheme="minorHAnsi"/>
          <w:sz w:val="20"/>
          <w:lang w:eastAsia="pt-PT"/>
        </w:rPr>
      </w:pPr>
      <w:r w:rsidRPr="00861E38">
        <w:rPr>
          <w:rFonts w:asciiTheme="minorHAnsi" w:eastAsia="Times New Roman" w:hAnsiTheme="minorHAnsi" w:cstheme="minorHAnsi"/>
          <w:bCs/>
          <w:sz w:val="16"/>
          <w:szCs w:val="18"/>
          <w:lang w:eastAsia="pt-PT"/>
        </w:rPr>
        <w:t xml:space="preserve">O auxiliar de memória pode ser constituído por </w:t>
      </w:r>
      <w:r w:rsidRPr="00861E38">
        <w:rPr>
          <w:rFonts w:asciiTheme="minorHAnsi" w:eastAsia="Times New Roman" w:hAnsiTheme="minorHAnsi" w:cstheme="minorHAnsi"/>
          <w:b/>
          <w:bCs/>
          <w:sz w:val="16"/>
          <w:szCs w:val="18"/>
          <w:lang w:eastAsia="pt-PT"/>
        </w:rPr>
        <w:t>duas folhas A4, manuscritas, sem serem fotocópias</w:t>
      </w:r>
      <w:r w:rsidRPr="00861E38">
        <w:rPr>
          <w:rFonts w:asciiTheme="minorHAnsi" w:eastAsia="Times New Roman" w:hAnsiTheme="minorHAnsi" w:cstheme="minorHAnsi"/>
          <w:bCs/>
          <w:sz w:val="16"/>
          <w:szCs w:val="18"/>
          <w:lang w:eastAsia="pt-PT"/>
        </w:rPr>
        <w:t>. Não pode</w:t>
      </w:r>
      <w:r w:rsidR="005F7F30" w:rsidRPr="00861E38">
        <w:rPr>
          <w:rFonts w:asciiTheme="minorHAnsi" w:eastAsia="Times New Roman" w:hAnsiTheme="minorHAnsi" w:cstheme="minorHAnsi"/>
          <w:bCs/>
          <w:sz w:val="16"/>
          <w:szCs w:val="18"/>
          <w:lang w:eastAsia="pt-PT"/>
        </w:rPr>
        <w:t>m</w:t>
      </w:r>
      <w:r w:rsidRPr="00861E38">
        <w:rPr>
          <w:rFonts w:asciiTheme="minorHAnsi" w:eastAsia="Times New Roman" w:hAnsiTheme="minorHAnsi" w:cstheme="minorHAnsi"/>
          <w:bCs/>
          <w:sz w:val="16"/>
          <w:szCs w:val="18"/>
          <w:lang w:eastAsia="pt-PT"/>
        </w:rPr>
        <w:t xml:space="preserve"> conter perguntas e/ou respostas.</w:t>
      </w:r>
    </w:p>
    <w:p w14:paraId="2AA7B871" w14:textId="77777777" w:rsidR="009162E2" w:rsidRPr="00861E38" w:rsidRDefault="009162E2" w:rsidP="0055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rFonts w:asciiTheme="minorHAnsi" w:eastAsia="Times New Roman" w:hAnsiTheme="minorHAnsi" w:cstheme="minorHAnsi"/>
          <w:sz w:val="20"/>
          <w:lang w:eastAsia="pt-PT"/>
        </w:rPr>
      </w:pPr>
      <w:r w:rsidRPr="00861E38">
        <w:rPr>
          <w:rFonts w:asciiTheme="minorHAnsi" w:eastAsia="Times New Roman" w:hAnsiTheme="minorHAnsi" w:cstheme="minorHAnsi"/>
          <w:sz w:val="16"/>
          <w:szCs w:val="18"/>
          <w:lang w:eastAsia="pt-PT"/>
        </w:rPr>
        <w:t>Pode usar uma folha de exame ou folhas A4 brancas para responder às perguntas, caso necessário.</w:t>
      </w:r>
    </w:p>
    <w:p w14:paraId="7F5B8803" w14:textId="77777777" w:rsidR="009162E2" w:rsidRPr="00861E38" w:rsidRDefault="009162E2" w:rsidP="0055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rFonts w:asciiTheme="minorHAnsi" w:eastAsia="Times New Roman" w:hAnsiTheme="minorHAnsi" w:cstheme="minorHAnsi"/>
          <w:b/>
          <w:bCs/>
          <w:sz w:val="16"/>
          <w:szCs w:val="18"/>
          <w:lang w:eastAsia="pt-PT"/>
        </w:rPr>
      </w:pPr>
      <w:r w:rsidRPr="00861E38">
        <w:rPr>
          <w:rFonts w:asciiTheme="minorHAnsi" w:eastAsia="Times New Roman" w:hAnsiTheme="minorHAnsi" w:cstheme="minorHAnsi"/>
          <w:b/>
          <w:bCs/>
          <w:sz w:val="16"/>
          <w:szCs w:val="18"/>
          <w:u w:val="single"/>
          <w:lang w:eastAsia="pt-PT"/>
        </w:rPr>
        <w:t>Rubrique</w:t>
      </w:r>
      <w:r w:rsidRPr="00861E38">
        <w:rPr>
          <w:rFonts w:asciiTheme="minorHAnsi" w:eastAsia="Times New Roman" w:hAnsiTheme="minorHAnsi" w:cstheme="minorHAnsi"/>
          <w:b/>
          <w:bCs/>
          <w:sz w:val="16"/>
          <w:szCs w:val="18"/>
          <w:lang w:eastAsia="pt-PT"/>
        </w:rPr>
        <w:t xml:space="preserve"> TODAS as folhas que estiverem em cima da sua mesa durante o teste, incluindo o auxiliar de memória.</w:t>
      </w:r>
    </w:p>
    <w:p w14:paraId="757DC76F" w14:textId="77777777" w:rsidR="009162E2" w:rsidRPr="00861E38" w:rsidRDefault="009162E2" w:rsidP="0055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142"/>
        <w:rPr>
          <w:rFonts w:asciiTheme="minorHAnsi" w:eastAsia="Times New Roman" w:hAnsiTheme="minorHAnsi" w:cstheme="minorHAnsi"/>
          <w:b/>
          <w:bCs/>
          <w:sz w:val="16"/>
          <w:szCs w:val="18"/>
          <w:lang w:eastAsia="pt-PT"/>
        </w:rPr>
      </w:pPr>
      <w:r w:rsidRPr="00861E38">
        <w:rPr>
          <w:rFonts w:asciiTheme="minorHAnsi" w:eastAsia="Times New Roman" w:hAnsiTheme="minorHAnsi" w:cstheme="minorHAnsi"/>
          <w:b/>
          <w:bCs/>
          <w:sz w:val="16"/>
          <w:szCs w:val="18"/>
          <w:lang w:eastAsia="pt-PT"/>
        </w:rPr>
        <w:t>Todas as questões valem o mesmo exceto se tiverem assinaladas como, por exemplo, [x3] em que vale por 3.</w:t>
      </w:r>
    </w:p>
    <w:p w14:paraId="7558E056" w14:textId="77777777" w:rsidR="00332562" w:rsidRPr="00B73F50" w:rsidRDefault="00332562" w:rsidP="00332562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Num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switch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uma porta configurada em modo </w:t>
      </w:r>
      <w:r w:rsidRPr="00B73F50">
        <w:rPr>
          <w:rFonts w:asciiTheme="minorHAnsi" w:hAnsiTheme="minorHAnsi"/>
          <w:i/>
          <w:sz w:val="20"/>
          <w:szCs w:val="20"/>
        </w:rPr>
        <w:t>Access</w:t>
      </w:r>
      <w:r w:rsidRPr="00B73F50">
        <w:rPr>
          <w:rFonts w:asciiTheme="minorHAnsi" w:hAnsiTheme="minorHAnsi"/>
          <w:sz w:val="20"/>
          <w:szCs w:val="20"/>
        </w:rPr>
        <w:t>:</w:t>
      </w:r>
    </w:p>
    <w:p w14:paraId="6DA33C8C" w14:textId="77777777" w:rsidR="00332562" w:rsidRPr="00C70016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C70016">
        <w:rPr>
          <w:rFonts w:asciiTheme="minorHAnsi" w:hAnsiTheme="minorHAnsi"/>
          <w:sz w:val="20"/>
          <w:szCs w:val="20"/>
        </w:rPr>
        <w:t xml:space="preserve">Envia para fora todas as tramas </w:t>
      </w:r>
      <w:proofErr w:type="spellStart"/>
      <w:r w:rsidRPr="00C70016">
        <w:rPr>
          <w:rFonts w:asciiTheme="minorHAnsi" w:hAnsiTheme="minorHAnsi"/>
          <w:i/>
          <w:sz w:val="20"/>
          <w:szCs w:val="20"/>
        </w:rPr>
        <w:t>tagged</w:t>
      </w:r>
      <w:proofErr w:type="spellEnd"/>
    </w:p>
    <w:p w14:paraId="2A56CA0F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Só processa tramas que entrem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tagged</w:t>
      </w:r>
      <w:proofErr w:type="spellEnd"/>
    </w:p>
    <w:p w14:paraId="5E927D62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Pode ser </w:t>
      </w:r>
      <w:r>
        <w:rPr>
          <w:rFonts w:asciiTheme="minorHAnsi" w:hAnsiTheme="minorHAnsi"/>
          <w:sz w:val="20"/>
          <w:szCs w:val="20"/>
        </w:rPr>
        <w:t>associada a</w:t>
      </w:r>
      <w:r w:rsidR="00A96722">
        <w:rPr>
          <w:rFonts w:asciiTheme="minorHAnsi" w:hAnsiTheme="minorHAnsi"/>
          <w:sz w:val="20"/>
          <w:szCs w:val="20"/>
        </w:rPr>
        <w:t xml:space="preserve">penas a uma </w:t>
      </w:r>
      <w:r w:rsidRPr="00B73F50">
        <w:rPr>
          <w:rFonts w:asciiTheme="minorHAnsi" w:hAnsiTheme="minorHAnsi"/>
          <w:sz w:val="20"/>
          <w:szCs w:val="20"/>
        </w:rPr>
        <w:t>VLAN</w:t>
      </w:r>
      <w:r>
        <w:rPr>
          <w:rFonts w:asciiTheme="minorHAnsi" w:hAnsiTheme="minorHAnsi"/>
          <w:sz w:val="20"/>
          <w:szCs w:val="20"/>
        </w:rPr>
        <w:t xml:space="preserve"> em simultâneo</w:t>
      </w:r>
      <w:r w:rsidR="00A96722" w:rsidRPr="00B73F50">
        <w:rPr>
          <w:rFonts w:asciiTheme="minorHAnsi" w:hAnsiTheme="minorHAnsi"/>
          <w:sz w:val="20"/>
          <w:szCs w:val="20"/>
        </w:rPr>
        <w:t xml:space="preserve"> </w:t>
      </w:r>
      <w:r w:rsidR="00A96722"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34E113EF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dimensão máxima das tramas </w:t>
      </w:r>
      <w:proofErr w:type="spellStart"/>
      <w:r w:rsidRPr="00332562">
        <w:rPr>
          <w:rFonts w:asciiTheme="minorHAnsi" w:hAnsiTheme="minorHAnsi"/>
          <w:i/>
          <w:sz w:val="20"/>
          <w:szCs w:val="20"/>
        </w:rPr>
        <w:t>Fast</w:t>
      </w:r>
      <w:proofErr w:type="spellEnd"/>
      <w:r w:rsidRPr="00332562">
        <w:rPr>
          <w:rFonts w:asciiTheme="minorHAnsi" w:hAnsiTheme="minorHAnsi"/>
          <w:i/>
          <w:sz w:val="20"/>
          <w:szCs w:val="20"/>
        </w:rPr>
        <w:t xml:space="preserve"> Ethernet</w:t>
      </w:r>
      <w:r>
        <w:rPr>
          <w:rFonts w:asciiTheme="minorHAnsi" w:hAnsiTheme="minorHAnsi"/>
          <w:sz w:val="20"/>
          <w:szCs w:val="20"/>
        </w:rPr>
        <w:t xml:space="preserve"> pode ser superior aos 1518 bytes</w:t>
      </w:r>
    </w:p>
    <w:p w14:paraId="39C690EA" w14:textId="77777777" w:rsidR="00332562" w:rsidRPr="00B73F50" w:rsidRDefault="00332562" w:rsidP="00332562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Tendo em consideração a topologia de rede seguinte e assumindo que: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3116"/>
      </w:tblGrid>
      <w:tr w:rsidR="00332562" w:rsidRPr="00B73F50" w14:paraId="736FDF6A" w14:textId="77777777" w:rsidTr="00BA4640">
        <w:tc>
          <w:tcPr>
            <w:tcW w:w="5070" w:type="dxa"/>
          </w:tcPr>
          <w:p w14:paraId="11B239BA" w14:textId="77777777" w:rsidR="00332562" w:rsidRPr="00B73F50" w:rsidRDefault="00332562" w:rsidP="00BA4640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144241BB" wp14:editId="4CE066D1">
                  <wp:extent cx="4715934" cy="2002592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934" cy="20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14:paraId="7D5D4A71" w14:textId="77777777" w:rsidR="00332562" w:rsidRPr="00B73F50" w:rsidRDefault="00332562" w:rsidP="00BA4640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>As prioridades iniciais são as por omissão;</w:t>
            </w:r>
          </w:p>
          <w:p w14:paraId="7EFDC1E4" w14:textId="77777777" w:rsidR="00332562" w:rsidRPr="00B73F50" w:rsidRDefault="00332562" w:rsidP="00BA4640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 xml:space="preserve">Todas as ligações são </w:t>
            </w:r>
            <w:proofErr w:type="spellStart"/>
            <w:r w:rsidRPr="00B73F50">
              <w:rPr>
                <w:rFonts w:asciiTheme="minorHAnsi" w:hAnsiTheme="minorHAnsi" w:cstheme="minorHAnsi"/>
                <w:i/>
                <w:sz w:val="20"/>
                <w:szCs w:val="20"/>
              </w:rPr>
              <w:t>full</w:t>
            </w:r>
            <w:proofErr w:type="spellEnd"/>
            <w:r w:rsidRPr="00B73F50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B73F50">
              <w:rPr>
                <w:rFonts w:asciiTheme="minorHAnsi" w:hAnsiTheme="minorHAnsi" w:cstheme="minorHAnsi"/>
                <w:i/>
                <w:sz w:val="20"/>
                <w:szCs w:val="20"/>
              </w:rPr>
              <w:t>duplex;</w:t>
            </w:r>
          </w:p>
          <w:p w14:paraId="680436F2" w14:textId="77777777" w:rsidR="00332562" w:rsidRPr="00B73F50" w:rsidRDefault="00332562" w:rsidP="00BA4640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>O algoritmo utilizado é o RSTP;</w:t>
            </w:r>
          </w:p>
          <w:p w14:paraId="04BCCA25" w14:textId="77777777" w:rsidR="00332562" w:rsidRPr="00B73F50" w:rsidRDefault="00332562" w:rsidP="00BA4640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>Pode utilizar os custos definidos para o STP na resolução deste exercício.</w:t>
            </w:r>
          </w:p>
          <w:p w14:paraId="59A393F4" w14:textId="77777777" w:rsidR="00332562" w:rsidRPr="00B73F50" w:rsidRDefault="00332562" w:rsidP="00BA4640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5DAD54E" w14:textId="0089159B" w:rsidR="00332562" w:rsidRPr="00B73F50" w:rsidRDefault="00801F5B" w:rsidP="00332562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801F5B">
        <w:rPr>
          <w:rFonts w:asciiTheme="minorHAnsi" w:hAnsiTheme="minorHAnsi"/>
          <w:b/>
          <w:sz w:val="20"/>
          <w:szCs w:val="20"/>
        </w:rPr>
        <w:t>[x3]</w:t>
      </w:r>
      <w:r>
        <w:rPr>
          <w:rFonts w:asciiTheme="minorHAnsi" w:hAnsiTheme="minorHAnsi"/>
          <w:sz w:val="20"/>
          <w:szCs w:val="20"/>
        </w:rPr>
        <w:t xml:space="preserve"> </w:t>
      </w:r>
      <w:r w:rsidR="00332562" w:rsidRPr="00B73F50">
        <w:rPr>
          <w:rFonts w:asciiTheme="minorHAnsi" w:hAnsiTheme="minorHAnsi"/>
          <w:sz w:val="20"/>
          <w:szCs w:val="20"/>
        </w:rPr>
        <w:t xml:space="preserve">Preencha a tabela anexa com os valores da configuração após estabilização da topologia ativa tendo em atenção que se </w:t>
      </w:r>
      <w:r w:rsidR="00332562" w:rsidRPr="00B73F50">
        <w:rPr>
          <w:rFonts w:asciiTheme="minorHAnsi" w:hAnsiTheme="minorHAnsi"/>
          <w:sz w:val="20"/>
          <w:szCs w:val="20"/>
          <w:u w:val="single"/>
        </w:rPr>
        <w:t xml:space="preserve">alterou o valor da prioridade do SW2 </w:t>
      </w:r>
      <w:r w:rsidR="00332562" w:rsidRPr="00D2209A">
        <w:rPr>
          <w:rFonts w:asciiTheme="minorHAnsi" w:hAnsiTheme="minorHAnsi"/>
          <w:sz w:val="20"/>
          <w:szCs w:val="20"/>
          <w:u w:val="single"/>
        </w:rPr>
        <w:t>para</w:t>
      </w:r>
      <w:r w:rsidR="00332562" w:rsidRPr="00901060">
        <w:rPr>
          <w:rFonts w:asciiTheme="minorHAnsi" w:hAnsiTheme="minorHAnsi"/>
          <w:sz w:val="20"/>
          <w:szCs w:val="20"/>
          <w:u w:val="single"/>
        </w:rPr>
        <w:t>.</w:t>
      </w:r>
      <w:r w:rsidR="00F94E10" w:rsidRPr="00901060">
        <w:rPr>
          <w:rFonts w:asciiTheme="minorHAnsi" w:hAnsiTheme="minorHAnsi"/>
          <w:sz w:val="20"/>
          <w:szCs w:val="20"/>
          <w:u w:val="single"/>
        </w:rPr>
        <w:t>12228</w:t>
      </w:r>
      <w:r w:rsidR="00332562" w:rsidRPr="00B73F50">
        <w:rPr>
          <w:rFonts w:asciiTheme="minorHAnsi" w:hAnsiTheme="minorHAnsi"/>
          <w:sz w:val="20"/>
          <w:szCs w:val="20"/>
        </w:rPr>
        <w:t xml:space="preserve"> </w:t>
      </w:r>
    </w:p>
    <w:tbl>
      <w:tblPr>
        <w:tblW w:w="6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654"/>
        <w:gridCol w:w="654"/>
        <w:gridCol w:w="654"/>
        <w:gridCol w:w="727"/>
        <w:gridCol w:w="666"/>
        <w:gridCol w:w="666"/>
        <w:gridCol w:w="982"/>
        <w:gridCol w:w="799"/>
      </w:tblGrid>
      <w:tr w:rsidR="00332562" w:rsidRPr="00B73F50" w14:paraId="209A2038" w14:textId="77777777" w:rsidTr="00BA4640">
        <w:trPr>
          <w:trHeight w:val="208"/>
          <w:jc w:val="center"/>
        </w:trPr>
        <w:tc>
          <w:tcPr>
            <w:tcW w:w="112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5C51C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Porta</w:t>
            </w:r>
          </w:p>
        </w:tc>
        <w:tc>
          <w:tcPr>
            <w:tcW w:w="65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7B0B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65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34BC0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RPC</w:t>
            </w:r>
          </w:p>
        </w:tc>
        <w:tc>
          <w:tcPr>
            <w:tcW w:w="65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DD47A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RP</w:t>
            </w:r>
          </w:p>
        </w:tc>
        <w:tc>
          <w:tcPr>
            <w:tcW w:w="72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D09F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DPC</w:t>
            </w:r>
          </w:p>
        </w:tc>
        <w:tc>
          <w:tcPr>
            <w:tcW w:w="66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4F531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DP</w:t>
            </w:r>
          </w:p>
        </w:tc>
        <w:tc>
          <w:tcPr>
            <w:tcW w:w="666" w:type="dxa"/>
            <w:shd w:val="clear" w:color="auto" w:fill="BBE0E3"/>
          </w:tcPr>
          <w:p w14:paraId="4C5F412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Backup</w:t>
            </w:r>
          </w:p>
        </w:tc>
        <w:tc>
          <w:tcPr>
            <w:tcW w:w="982" w:type="dxa"/>
            <w:shd w:val="clear" w:color="auto" w:fill="BBE0E3"/>
          </w:tcPr>
          <w:p w14:paraId="7D54362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proofErr w:type="spellStart"/>
            <w:r w:rsidRPr="00B73F50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Alternate</w:t>
            </w:r>
            <w:proofErr w:type="spellEnd"/>
          </w:p>
        </w:tc>
        <w:tc>
          <w:tcPr>
            <w:tcW w:w="79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EA26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Rede</w:t>
            </w:r>
          </w:p>
        </w:tc>
      </w:tr>
      <w:tr w:rsidR="00332562" w:rsidRPr="00B73F50" w14:paraId="3ACE2A95" w14:textId="77777777" w:rsidTr="00BA4640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2B80B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SW1–P1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B6492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E286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1D34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4653F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D2349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5A1F9C0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09B1CA0F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14B30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6111155C" w14:textId="77777777" w:rsidTr="00BA4640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46E2C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SW1–P2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351D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8A13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3DA69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C4F50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B77D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516173C2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82" w:type="dxa"/>
          </w:tcPr>
          <w:p w14:paraId="22A2AE99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E43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7D30FD5B" w14:textId="77777777" w:rsidTr="00BA4640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D476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SW2-P1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94A9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8EFBE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2116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4353E6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6551B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666" w:type="dxa"/>
          </w:tcPr>
          <w:p w14:paraId="192BA947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3B09D2AC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3EE13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1D460678" w14:textId="77777777" w:rsidTr="00BA4640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47D93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SW2–P2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2685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6A8A35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4E59A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9105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40FA6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666" w:type="dxa"/>
          </w:tcPr>
          <w:p w14:paraId="25B948CC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502A7D7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C49C0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12764483" w14:textId="77777777" w:rsidTr="00BA4640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2FA85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SW3–P1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17A63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0F90A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38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EBCA3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37A86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48CE7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01DE3BC9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45A8348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42D2F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2E7E665B" w14:textId="77777777" w:rsidTr="00BA4640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F004C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SW3-P2</w:t>
            </w:r>
            <w:r w:rsidRPr="00B73F50">
              <w:rPr>
                <w:rFonts w:asciiTheme="minorHAnsi" w:hAnsiTheme="minorHAnsi" w:cstheme="minorHAnsi"/>
                <w:b/>
                <w:vanish/>
                <w:sz w:val="20"/>
                <w:szCs w:val="20"/>
              </w:rPr>
              <w:t xml:space="preserve"> 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B51FA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4D30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0936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7E1E6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141B0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1721E8D6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0AEE22C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9C9C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7C9C0820" w14:textId="77777777" w:rsidTr="00BA4640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9782A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SW4-P1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3CB8F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500CB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C4F67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EEC39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91D53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21F6D21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14E6AD80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AC59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4F204855" w14:textId="77777777" w:rsidTr="00BA4640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0A9A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SW4-P2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8AF5B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5BE111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62D0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B50C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76C5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5FF505D9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55EE3C6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0552C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5A1D226D" w14:textId="77777777" w:rsidTr="00BA4640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3CC6F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SW5-P1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672D9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0D555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50A4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8FF85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F591A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6759EE5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001A87A2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21285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070160DA" w14:textId="77777777" w:rsidTr="00BA4640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E9AF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SW5-P2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B4925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20DB8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540A9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4DC5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A1EC9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71DBE2E7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1B9CA89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D49B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3FD5FD8E" w14:textId="77777777" w:rsidTr="00BA4640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D323B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SW5-P3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CF3A0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B1411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0DD34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0060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A3A784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7C5E212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422BE4B0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0FAE5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32562" w:rsidRPr="00B73F50" w14:paraId="200763ED" w14:textId="77777777" w:rsidTr="00BA4640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D0CA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SW5-P4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C0563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B79E2D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3BFDCF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4E9C2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87F1B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14:paraId="79012185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14:paraId="3B6FEF1E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518DB" w14:textId="77777777" w:rsidR="00332562" w:rsidRPr="00B73F50" w:rsidRDefault="00332562" w:rsidP="00BA4640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</w:tbl>
    <w:p w14:paraId="569130D2" w14:textId="77777777" w:rsidR="00332562" w:rsidRPr="00B73F50" w:rsidRDefault="00332562" w:rsidP="00A96722">
      <w:pPr>
        <w:pStyle w:val="Pergunta"/>
        <w:keepNext/>
        <w:ind w:left="426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lastRenderedPageBreak/>
        <w:t xml:space="preserve">Como procederia de maneira a que 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switch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SW1 passasse a ser 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root</w:t>
      </w:r>
      <w:proofErr w:type="spellEnd"/>
      <w:r w:rsidRPr="00B73F50">
        <w:rPr>
          <w:rFonts w:asciiTheme="minorHAnsi" w:hAnsiTheme="minorHAnsi"/>
          <w:i/>
          <w:sz w:val="20"/>
          <w:szCs w:val="20"/>
        </w:rPr>
        <w:t xml:space="preserve"> bridge</w:t>
      </w:r>
      <w:r w:rsidRPr="00B73F50">
        <w:rPr>
          <w:rFonts w:asciiTheme="minorHAnsi" w:hAnsiTheme="minorHAnsi"/>
          <w:sz w:val="20"/>
          <w:szCs w:val="20"/>
        </w:rPr>
        <w:t>?</w:t>
      </w:r>
    </w:p>
    <w:p w14:paraId="1B0ACB32" w14:textId="77777777" w:rsidR="00332562" w:rsidRPr="00B73F50" w:rsidRDefault="00A96722" w:rsidP="00A9672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Aumentava</w:t>
      </w:r>
      <w:r w:rsidR="00332562" w:rsidRPr="00B73F50">
        <w:rPr>
          <w:rFonts w:asciiTheme="minorHAnsi" w:hAnsiTheme="minorHAnsi"/>
          <w:sz w:val="20"/>
          <w:szCs w:val="20"/>
        </w:rPr>
        <w:t xml:space="preserve"> o valor do MAC</w:t>
      </w:r>
    </w:p>
    <w:p w14:paraId="08220E04" w14:textId="77777777" w:rsidR="00A96722" w:rsidRPr="00B73F50" w:rsidRDefault="00A96722" w:rsidP="00A9672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Diminuiria o valor da prioridade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1D80628F" w14:textId="77777777" w:rsidR="00A96722" w:rsidRPr="00B73F50" w:rsidRDefault="00A96722" w:rsidP="00A96722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Aumentaria o valor da prioridade</w:t>
      </w:r>
    </w:p>
    <w:p w14:paraId="6151B6C7" w14:textId="77777777" w:rsidR="00332562" w:rsidRPr="00B73F50" w:rsidRDefault="00A96722" w:rsidP="00A96722">
      <w:pPr>
        <w:pStyle w:val="Hipotese"/>
        <w:spacing w:before="80" w:after="80"/>
        <w:ind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Diminuiria o valor do endereço IPv4</w:t>
      </w:r>
    </w:p>
    <w:p w14:paraId="16DDDE4A" w14:textId="32638147" w:rsidR="00332562" w:rsidRPr="00B73F50" w:rsidRDefault="00332562" w:rsidP="00332562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O protocolo de encaminhamento usado no Sistema Autónomo da figura é o OSPF, não existe sumarização e as redes são Ethernet. Assuma que todos </w:t>
      </w:r>
      <w:r w:rsidR="00385059" w:rsidRPr="00D2209A">
        <w:rPr>
          <w:rFonts w:asciiTheme="minorHAnsi" w:hAnsiTheme="minorHAnsi"/>
          <w:sz w:val="20"/>
          <w:szCs w:val="20"/>
        </w:rPr>
        <w:t>os routers</w:t>
      </w:r>
      <w:r w:rsidR="00385059">
        <w:rPr>
          <w:rFonts w:asciiTheme="minorHAnsi" w:hAnsiTheme="minorHAnsi"/>
          <w:sz w:val="20"/>
          <w:szCs w:val="20"/>
        </w:rPr>
        <w:t xml:space="preserve"> </w:t>
      </w:r>
      <w:r w:rsidRPr="00B73F50">
        <w:rPr>
          <w:rFonts w:asciiTheme="minorHAnsi" w:hAnsiTheme="minorHAnsi"/>
          <w:sz w:val="20"/>
          <w:szCs w:val="20"/>
        </w:rPr>
        <w:t>têm a prioridade por omissão.</w:t>
      </w:r>
    </w:p>
    <w:p w14:paraId="58A5893C" w14:textId="77777777" w:rsidR="00332562" w:rsidRPr="00B73F50" w:rsidRDefault="00332562" w:rsidP="00332562">
      <w:pPr>
        <w:pStyle w:val="Pergunta"/>
        <w:numPr>
          <w:ilvl w:val="0"/>
          <w:numId w:val="0"/>
        </w:numPr>
        <w:jc w:val="center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object w:dxaOrig="9834" w:dyaOrig="4345" w14:anchorId="57D54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98.35pt" o:ole="">
            <v:imagedata r:id="rId9" o:title=""/>
          </v:shape>
          <o:OLEObject Type="Embed" ProgID="Visio.Drawing.11" ShapeID="_x0000_i1025" DrawAspect="Content" ObjectID="_1611665975" r:id="rId10"/>
        </w:object>
      </w:r>
    </w:p>
    <w:p w14:paraId="618EA028" w14:textId="77777777" w:rsidR="00332562" w:rsidRPr="00B73F50" w:rsidRDefault="00332562" w:rsidP="00332562">
      <w:pPr>
        <w:pStyle w:val="Pergunta"/>
        <w:keepLines w:val="0"/>
        <w:numPr>
          <w:ilvl w:val="0"/>
          <w:numId w:val="38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quantos </w:t>
      </w:r>
      <w:r w:rsidR="00A96722">
        <w:rPr>
          <w:rFonts w:asciiTheme="minorHAnsi" w:hAnsiTheme="minorHAnsi"/>
          <w:sz w:val="20"/>
          <w:szCs w:val="20"/>
        </w:rPr>
        <w:t>ABR (</w:t>
      </w:r>
      <w:proofErr w:type="spellStart"/>
      <w:r w:rsidR="00A96722">
        <w:rPr>
          <w:rFonts w:asciiTheme="minorHAnsi" w:hAnsiTheme="minorHAnsi"/>
          <w:i/>
          <w:sz w:val="20"/>
          <w:szCs w:val="20"/>
        </w:rPr>
        <w:t>A</w:t>
      </w:r>
      <w:r w:rsidR="00A96722" w:rsidRPr="00A96722">
        <w:rPr>
          <w:rFonts w:asciiTheme="minorHAnsi" w:hAnsiTheme="minorHAnsi"/>
          <w:i/>
          <w:sz w:val="20"/>
          <w:szCs w:val="20"/>
        </w:rPr>
        <w:t>rea</w:t>
      </w:r>
      <w:proofErr w:type="spellEnd"/>
      <w:r w:rsidR="00A96722" w:rsidRPr="00A96722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A96722" w:rsidRPr="00A96722">
        <w:rPr>
          <w:rFonts w:asciiTheme="minorHAnsi" w:hAnsiTheme="minorHAnsi"/>
          <w:i/>
          <w:sz w:val="20"/>
          <w:szCs w:val="20"/>
        </w:rPr>
        <w:t>Border</w:t>
      </w:r>
      <w:proofErr w:type="spellEnd"/>
      <w:r w:rsidR="00A96722" w:rsidRPr="00A96722">
        <w:rPr>
          <w:rFonts w:asciiTheme="minorHAnsi" w:hAnsiTheme="minorHAnsi"/>
          <w:i/>
          <w:sz w:val="20"/>
          <w:szCs w:val="20"/>
        </w:rPr>
        <w:t xml:space="preserve"> Router</w:t>
      </w:r>
      <w:r w:rsidR="00A96722">
        <w:rPr>
          <w:rFonts w:asciiTheme="minorHAnsi" w:hAnsiTheme="minorHAnsi"/>
          <w:sz w:val="20"/>
          <w:szCs w:val="20"/>
        </w:rPr>
        <w:t>)</w:t>
      </w:r>
      <w:r w:rsidRPr="00B73F50">
        <w:rPr>
          <w:rFonts w:asciiTheme="minorHAnsi" w:hAnsiTheme="minorHAnsi"/>
          <w:sz w:val="20"/>
          <w:szCs w:val="20"/>
        </w:rPr>
        <w:t xml:space="preserve"> possui o Sistema Autónomo: ___</w:t>
      </w:r>
      <w:r w:rsidR="00A96722">
        <w:rPr>
          <w:rFonts w:asciiTheme="minorHAnsi" w:hAnsiTheme="minorHAnsi"/>
          <w:vanish/>
          <w:color w:val="FF0000"/>
          <w:sz w:val="20"/>
          <w:szCs w:val="20"/>
        </w:rPr>
        <w:t>3</w:t>
      </w:r>
    </w:p>
    <w:p w14:paraId="37A304CF" w14:textId="77777777" w:rsidR="00332562" w:rsidRPr="00B73F50" w:rsidRDefault="00332562" w:rsidP="00332562">
      <w:pPr>
        <w:pStyle w:val="Pergunta"/>
        <w:keepLines w:val="0"/>
        <w:numPr>
          <w:ilvl w:val="0"/>
          <w:numId w:val="38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qual é 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routerID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do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que é DR da rede entre o R3 e o R6 ________________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192.68.131.252 (R4)</w:t>
      </w:r>
    </w:p>
    <w:p w14:paraId="03FC50B8" w14:textId="77777777" w:rsidR="00332562" w:rsidRPr="00B73F50" w:rsidRDefault="00332562" w:rsidP="00332562">
      <w:pPr>
        <w:pStyle w:val="Pergunta"/>
        <w:keepLines w:val="0"/>
        <w:numPr>
          <w:ilvl w:val="0"/>
          <w:numId w:val="38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a quantidade de LSA de cada tipo na base de dados do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R2 assumindo que o AS é apenas uma única área: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7"/>
        <w:gridCol w:w="757"/>
        <w:gridCol w:w="757"/>
      </w:tblGrid>
      <w:tr w:rsidR="00332562" w:rsidRPr="00B73F50" w14:paraId="7EE6EE33" w14:textId="77777777" w:rsidTr="00BA4640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1B15C51" w14:textId="77777777" w:rsidR="00332562" w:rsidRPr="00B73F50" w:rsidRDefault="00332562" w:rsidP="00BA4640">
            <w:pPr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F4F1E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AF484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3226A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C2F7D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68AB9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4E3E0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7</w:t>
            </w:r>
          </w:p>
        </w:tc>
      </w:tr>
      <w:tr w:rsidR="00332562" w:rsidRPr="00B73F50" w14:paraId="52DBD3E2" w14:textId="77777777" w:rsidTr="00BA464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7C4D14F5" w14:textId="77777777" w:rsidR="00332562" w:rsidRPr="00B73F50" w:rsidRDefault="00332562" w:rsidP="00BA4640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3429F3B7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48777EEF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B4D6D4B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5466A140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044E746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6E6925CB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14:paraId="565C65FC" w14:textId="77777777" w:rsidR="00332562" w:rsidRPr="00B73F50" w:rsidRDefault="00332562" w:rsidP="00332562">
      <w:pPr>
        <w:pStyle w:val="Pergunta"/>
        <w:keepLines w:val="0"/>
        <w:numPr>
          <w:ilvl w:val="0"/>
          <w:numId w:val="38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a quantidade de LSA de cada tipo na base de dados do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R</w:t>
      </w:r>
      <w:r w:rsidR="00A96722">
        <w:rPr>
          <w:rFonts w:asciiTheme="minorHAnsi" w:hAnsiTheme="minorHAnsi"/>
          <w:sz w:val="20"/>
          <w:szCs w:val="20"/>
        </w:rPr>
        <w:t>2</w:t>
      </w:r>
      <w:r w:rsidRPr="00B73F50">
        <w:rPr>
          <w:rFonts w:asciiTheme="minorHAnsi" w:hAnsiTheme="minorHAnsi"/>
          <w:sz w:val="20"/>
          <w:szCs w:val="20"/>
        </w:rPr>
        <w:t xml:space="preserve"> assumindo as áreas da figura: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7"/>
        <w:gridCol w:w="757"/>
        <w:gridCol w:w="757"/>
      </w:tblGrid>
      <w:tr w:rsidR="00332562" w:rsidRPr="00B73F50" w14:paraId="546F8330" w14:textId="77777777" w:rsidTr="00BA4640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1C14911" w14:textId="77777777" w:rsidR="00332562" w:rsidRPr="00B73F50" w:rsidRDefault="00332562" w:rsidP="00BA4640">
            <w:pPr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CE6D1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FD15D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FDD24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36765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28C2C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83ED8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7</w:t>
            </w:r>
          </w:p>
        </w:tc>
      </w:tr>
      <w:tr w:rsidR="00332562" w:rsidRPr="00B73F50" w14:paraId="449AFB47" w14:textId="77777777" w:rsidTr="00BA464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5508B469" w14:textId="77777777" w:rsidR="00332562" w:rsidRPr="00B73F50" w:rsidRDefault="00332562" w:rsidP="00BA4640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49FDFE8E" w14:textId="77777777" w:rsidR="00332562" w:rsidRPr="00B73F50" w:rsidRDefault="00A9672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301B6255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5981B11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575319E4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A151AF1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6B76499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14:paraId="08A6A764" w14:textId="77777777" w:rsidR="00332562" w:rsidRPr="00B73F50" w:rsidRDefault="00332562" w:rsidP="00332562">
      <w:pPr>
        <w:pStyle w:val="Pergunta"/>
        <w:keepLines w:val="0"/>
        <w:numPr>
          <w:ilvl w:val="0"/>
          <w:numId w:val="38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a quantidade de LSA de cada tipo na base de dados do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R9</w:t>
      </w:r>
      <w:r w:rsidR="00A96722">
        <w:rPr>
          <w:rFonts w:asciiTheme="minorHAnsi" w:hAnsiTheme="minorHAnsi"/>
          <w:sz w:val="20"/>
          <w:szCs w:val="20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7"/>
        <w:gridCol w:w="757"/>
        <w:gridCol w:w="757"/>
      </w:tblGrid>
      <w:tr w:rsidR="00332562" w:rsidRPr="00B73F50" w14:paraId="48784ABD" w14:textId="77777777" w:rsidTr="00BA4640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C705D93" w14:textId="77777777" w:rsidR="00332562" w:rsidRPr="00B73F50" w:rsidRDefault="00332562" w:rsidP="00BA4640">
            <w:pPr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2BDB8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53CA6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46913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FBD4A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B35A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633A6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7</w:t>
            </w:r>
          </w:p>
        </w:tc>
      </w:tr>
      <w:tr w:rsidR="00332562" w:rsidRPr="00B73F50" w14:paraId="52601194" w14:textId="77777777" w:rsidTr="00BA464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49D80090" w14:textId="77777777" w:rsidR="00332562" w:rsidRPr="00B73F50" w:rsidRDefault="00332562" w:rsidP="00BA4640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7E9A6E39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5837FB7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0C73E76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16B40A70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14012ECD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C6D2639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14:paraId="4A8F2F6F" w14:textId="6DABE536" w:rsidR="00332562" w:rsidRPr="00B73F50" w:rsidRDefault="00801F5B" w:rsidP="00332562">
      <w:pPr>
        <w:pStyle w:val="Pergunta"/>
        <w:keepLines w:val="0"/>
        <w:numPr>
          <w:ilvl w:val="0"/>
          <w:numId w:val="38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801F5B">
        <w:rPr>
          <w:rFonts w:asciiTheme="minorHAnsi" w:hAnsiTheme="minorHAnsi"/>
          <w:b/>
          <w:sz w:val="20"/>
          <w:szCs w:val="20"/>
        </w:rPr>
        <w:t>[x3]</w:t>
      </w:r>
      <w:r>
        <w:rPr>
          <w:rFonts w:asciiTheme="minorHAnsi" w:hAnsiTheme="minorHAnsi"/>
          <w:sz w:val="20"/>
          <w:szCs w:val="20"/>
        </w:rPr>
        <w:t xml:space="preserve"> </w:t>
      </w:r>
      <w:r w:rsidR="00332562" w:rsidRPr="00B73F50">
        <w:rPr>
          <w:rFonts w:asciiTheme="minorHAnsi" w:hAnsiTheme="minorHAnsi"/>
          <w:sz w:val="20"/>
          <w:szCs w:val="20"/>
        </w:rPr>
        <w:t xml:space="preserve">Preencha a tabela de encaminhamento do </w:t>
      </w:r>
      <w:r w:rsidR="00332562" w:rsidRPr="00B73F50">
        <w:rPr>
          <w:rFonts w:asciiTheme="minorHAnsi" w:hAnsiTheme="minorHAnsi"/>
          <w:i/>
          <w:sz w:val="20"/>
          <w:szCs w:val="20"/>
        </w:rPr>
        <w:t>router</w:t>
      </w:r>
      <w:r w:rsidR="00332562" w:rsidRPr="00B73F50">
        <w:rPr>
          <w:rFonts w:asciiTheme="minorHAnsi" w:hAnsiTheme="minorHAnsi"/>
          <w:sz w:val="20"/>
          <w:szCs w:val="20"/>
        </w:rPr>
        <w:t xml:space="preserve"> R5, apenas com as </w:t>
      </w:r>
      <w:r w:rsidR="00332562" w:rsidRPr="00D2209A">
        <w:rPr>
          <w:rFonts w:asciiTheme="minorHAnsi" w:hAnsiTheme="minorHAnsi"/>
          <w:sz w:val="20"/>
          <w:szCs w:val="20"/>
        </w:rPr>
        <w:t>rotas destinadas a redes da área 1</w:t>
      </w:r>
      <w:r w:rsidR="00332562" w:rsidRPr="00B73F50">
        <w:rPr>
          <w:rFonts w:asciiTheme="minorHAnsi" w:hAnsiTheme="minorHAnsi"/>
          <w:sz w:val="20"/>
          <w:szCs w:val="20"/>
        </w:rPr>
        <w:t xml:space="preserve"> (pode aumentar a tabela se necessário).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680"/>
        <w:gridCol w:w="1071"/>
        <w:gridCol w:w="2870"/>
        <w:gridCol w:w="1914"/>
        <w:gridCol w:w="1049"/>
      </w:tblGrid>
      <w:tr w:rsidR="00332562" w:rsidRPr="00B73F50" w14:paraId="7A7C50B9" w14:textId="77777777" w:rsidTr="00BA4640">
        <w:trPr>
          <w:jc w:val="center"/>
        </w:trPr>
        <w:tc>
          <w:tcPr>
            <w:tcW w:w="1680" w:type="dxa"/>
          </w:tcPr>
          <w:p w14:paraId="721B98E7" w14:textId="77777777" w:rsidR="00332562" w:rsidRPr="00B73F50" w:rsidRDefault="00332562" w:rsidP="00BA4640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Endereço Rede</w:t>
            </w:r>
          </w:p>
        </w:tc>
        <w:tc>
          <w:tcPr>
            <w:tcW w:w="1071" w:type="dxa"/>
          </w:tcPr>
          <w:p w14:paraId="27C5BF1E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Máscara</w:t>
            </w:r>
          </w:p>
        </w:tc>
        <w:tc>
          <w:tcPr>
            <w:tcW w:w="2870" w:type="dxa"/>
          </w:tcPr>
          <w:p w14:paraId="6841BCA2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 xml:space="preserve">Endereço do próximo </w:t>
            </w:r>
            <w:r w:rsidRPr="00B73F50">
              <w:rPr>
                <w:rFonts w:asciiTheme="minorHAnsi" w:hAnsiTheme="minorHAnsi"/>
                <w:i/>
                <w:sz w:val="20"/>
                <w:szCs w:val="20"/>
              </w:rPr>
              <w:t>router</w:t>
            </w:r>
          </w:p>
        </w:tc>
        <w:tc>
          <w:tcPr>
            <w:tcW w:w="1914" w:type="dxa"/>
          </w:tcPr>
          <w:p w14:paraId="3CEE91C8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Interface</w:t>
            </w:r>
          </w:p>
        </w:tc>
        <w:tc>
          <w:tcPr>
            <w:tcW w:w="1049" w:type="dxa"/>
          </w:tcPr>
          <w:p w14:paraId="275B73F5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Custo</w:t>
            </w:r>
          </w:p>
        </w:tc>
      </w:tr>
      <w:tr w:rsidR="00332562" w:rsidRPr="00B73F50" w14:paraId="467CA509" w14:textId="77777777" w:rsidTr="00BA4640">
        <w:trPr>
          <w:jc w:val="center"/>
        </w:trPr>
        <w:tc>
          <w:tcPr>
            <w:tcW w:w="1680" w:type="dxa"/>
          </w:tcPr>
          <w:p w14:paraId="0E31B76E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10.68.128.0</w:t>
            </w:r>
          </w:p>
        </w:tc>
        <w:tc>
          <w:tcPr>
            <w:tcW w:w="1071" w:type="dxa"/>
          </w:tcPr>
          <w:p w14:paraId="2456B1EE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14:paraId="2CF4CF6E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10.68.192.254</w:t>
            </w:r>
          </w:p>
        </w:tc>
        <w:tc>
          <w:tcPr>
            <w:tcW w:w="1914" w:type="dxa"/>
          </w:tcPr>
          <w:p w14:paraId="46C66BE1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14:paraId="45256410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332562" w:rsidRPr="00B73F50" w14:paraId="1DF8BFB0" w14:textId="77777777" w:rsidTr="00BA4640">
        <w:trPr>
          <w:jc w:val="center"/>
        </w:trPr>
        <w:tc>
          <w:tcPr>
            <w:tcW w:w="1680" w:type="dxa"/>
          </w:tcPr>
          <w:p w14:paraId="36D42156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10.68.129.0</w:t>
            </w:r>
          </w:p>
        </w:tc>
        <w:tc>
          <w:tcPr>
            <w:tcW w:w="1071" w:type="dxa"/>
          </w:tcPr>
          <w:p w14:paraId="030FBCA2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14:paraId="0DC444E8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10.68.192.254</w:t>
            </w:r>
          </w:p>
        </w:tc>
        <w:tc>
          <w:tcPr>
            <w:tcW w:w="1914" w:type="dxa"/>
          </w:tcPr>
          <w:p w14:paraId="3D9438A6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14:paraId="7A4E03E7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332562" w:rsidRPr="00B73F50" w14:paraId="38ADC880" w14:textId="77777777" w:rsidTr="00BA4640">
        <w:trPr>
          <w:jc w:val="center"/>
        </w:trPr>
        <w:tc>
          <w:tcPr>
            <w:tcW w:w="1680" w:type="dxa"/>
          </w:tcPr>
          <w:p w14:paraId="6ADE85B2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10.68.130.0</w:t>
            </w:r>
          </w:p>
        </w:tc>
        <w:tc>
          <w:tcPr>
            <w:tcW w:w="1071" w:type="dxa"/>
          </w:tcPr>
          <w:p w14:paraId="75BBF7CB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14:paraId="471E29F2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10.68.192.254</w:t>
            </w:r>
          </w:p>
        </w:tc>
        <w:tc>
          <w:tcPr>
            <w:tcW w:w="1914" w:type="dxa"/>
          </w:tcPr>
          <w:p w14:paraId="6B3C04D9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14:paraId="7892F429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332562" w:rsidRPr="00B73F50" w14:paraId="448B9D81" w14:textId="77777777" w:rsidTr="00BA4640">
        <w:trPr>
          <w:jc w:val="center"/>
        </w:trPr>
        <w:tc>
          <w:tcPr>
            <w:tcW w:w="1680" w:type="dxa"/>
          </w:tcPr>
          <w:p w14:paraId="7DF196DC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10.68.131.0</w:t>
            </w:r>
          </w:p>
        </w:tc>
        <w:tc>
          <w:tcPr>
            <w:tcW w:w="1071" w:type="dxa"/>
          </w:tcPr>
          <w:p w14:paraId="38357740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14:paraId="762C9981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10.68.192.254</w:t>
            </w:r>
          </w:p>
        </w:tc>
        <w:tc>
          <w:tcPr>
            <w:tcW w:w="1914" w:type="dxa"/>
          </w:tcPr>
          <w:p w14:paraId="2809E01A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14:paraId="1DE71133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19</w:t>
            </w:r>
          </w:p>
        </w:tc>
      </w:tr>
      <w:tr w:rsidR="00332562" w:rsidRPr="00B73F50" w14:paraId="568A47DA" w14:textId="77777777" w:rsidTr="00BA4640">
        <w:trPr>
          <w:jc w:val="center"/>
        </w:trPr>
        <w:tc>
          <w:tcPr>
            <w:tcW w:w="1680" w:type="dxa"/>
          </w:tcPr>
          <w:p w14:paraId="3B263EBF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10.68.128.0</w:t>
            </w:r>
          </w:p>
        </w:tc>
        <w:tc>
          <w:tcPr>
            <w:tcW w:w="1071" w:type="dxa"/>
          </w:tcPr>
          <w:p w14:paraId="4541F9E8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14:paraId="0F1D0EED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10.68.192.251</w:t>
            </w:r>
          </w:p>
        </w:tc>
        <w:tc>
          <w:tcPr>
            <w:tcW w:w="1914" w:type="dxa"/>
          </w:tcPr>
          <w:p w14:paraId="68D2652C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14:paraId="6A804956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332562" w:rsidRPr="00B73F50" w14:paraId="0B2B5831" w14:textId="77777777" w:rsidTr="00BA4640">
        <w:trPr>
          <w:jc w:val="center"/>
        </w:trPr>
        <w:tc>
          <w:tcPr>
            <w:tcW w:w="1680" w:type="dxa"/>
          </w:tcPr>
          <w:p w14:paraId="11F34759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10.68.129.0</w:t>
            </w:r>
          </w:p>
        </w:tc>
        <w:tc>
          <w:tcPr>
            <w:tcW w:w="1071" w:type="dxa"/>
          </w:tcPr>
          <w:p w14:paraId="3D04C9F2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14:paraId="7BC40D9F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10.68.192.251</w:t>
            </w:r>
          </w:p>
        </w:tc>
        <w:tc>
          <w:tcPr>
            <w:tcW w:w="1914" w:type="dxa"/>
          </w:tcPr>
          <w:p w14:paraId="2B4B7C42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14:paraId="09EAAE3F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332562" w:rsidRPr="00B73F50" w14:paraId="1971A6DA" w14:textId="77777777" w:rsidTr="00BA4640">
        <w:trPr>
          <w:jc w:val="center"/>
        </w:trPr>
        <w:tc>
          <w:tcPr>
            <w:tcW w:w="1680" w:type="dxa"/>
          </w:tcPr>
          <w:p w14:paraId="18E31736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10.68.130.0</w:t>
            </w:r>
          </w:p>
        </w:tc>
        <w:tc>
          <w:tcPr>
            <w:tcW w:w="1071" w:type="dxa"/>
          </w:tcPr>
          <w:p w14:paraId="5AFE2A10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14:paraId="63A09189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10.68.192.251</w:t>
            </w:r>
          </w:p>
        </w:tc>
        <w:tc>
          <w:tcPr>
            <w:tcW w:w="1914" w:type="dxa"/>
          </w:tcPr>
          <w:p w14:paraId="21FC19ED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14:paraId="5F7B54D0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332562" w:rsidRPr="00B73F50" w14:paraId="3F3189E6" w14:textId="77777777" w:rsidTr="00BA4640">
        <w:trPr>
          <w:jc w:val="center"/>
        </w:trPr>
        <w:tc>
          <w:tcPr>
            <w:tcW w:w="1680" w:type="dxa"/>
          </w:tcPr>
          <w:p w14:paraId="381AB344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10.68.131.0</w:t>
            </w:r>
          </w:p>
        </w:tc>
        <w:tc>
          <w:tcPr>
            <w:tcW w:w="1071" w:type="dxa"/>
          </w:tcPr>
          <w:p w14:paraId="735C08C6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14:paraId="2CC9824D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10.68.192.251</w:t>
            </w:r>
          </w:p>
        </w:tc>
        <w:tc>
          <w:tcPr>
            <w:tcW w:w="1914" w:type="dxa"/>
          </w:tcPr>
          <w:p w14:paraId="49988CE1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14:paraId="7C616375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19</w:t>
            </w:r>
          </w:p>
        </w:tc>
      </w:tr>
      <w:tr w:rsidR="00332562" w:rsidRPr="00B73F50" w14:paraId="4FE0E8E9" w14:textId="77777777" w:rsidTr="00BA4640">
        <w:trPr>
          <w:jc w:val="center"/>
        </w:trPr>
        <w:tc>
          <w:tcPr>
            <w:tcW w:w="1680" w:type="dxa"/>
          </w:tcPr>
          <w:p w14:paraId="6A8402E9" w14:textId="77777777" w:rsidR="00332562" w:rsidRPr="00B73F50" w:rsidRDefault="00332562" w:rsidP="00BA4640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71" w:type="dxa"/>
          </w:tcPr>
          <w:p w14:paraId="657093FC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70" w:type="dxa"/>
          </w:tcPr>
          <w:p w14:paraId="2AEA279B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14" w:type="dxa"/>
          </w:tcPr>
          <w:p w14:paraId="73FE1EDA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9" w:type="dxa"/>
          </w:tcPr>
          <w:p w14:paraId="76F27E37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32562" w:rsidRPr="00B73F50" w14:paraId="71F3A81A" w14:textId="77777777" w:rsidTr="00BA4640">
        <w:trPr>
          <w:jc w:val="center"/>
        </w:trPr>
        <w:tc>
          <w:tcPr>
            <w:tcW w:w="1680" w:type="dxa"/>
          </w:tcPr>
          <w:p w14:paraId="0253FFE6" w14:textId="77777777" w:rsidR="00332562" w:rsidRPr="00B73F50" w:rsidRDefault="00332562" w:rsidP="00BA4640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71" w:type="dxa"/>
          </w:tcPr>
          <w:p w14:paraId="6B8CD871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70" w:type="dxa"/>
          </w:tcPr>
          <w:p w14:paraId="1558689B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14" w:type="dxa"/>
          </w:tcPr>
          <w:p w14:paraId="7BB1CEF5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9" w:type="dxa"/>
          </w:tcPr>
          <w:p w14:paraId="6F5D863C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32562" w:rsidRPr="00B73F50" w14:paraId="7331C65B" w14:textId="77777777" w:rsidTr="00BA4640">
        <w:trPr>
          <w:jc w:val="center"/>
        </w:trPr>
        <w:tc>
          <w:tcPr>
            <w:tcW w:w="1680" w:type="dxa"/>
          </w:tcPr>
          <w:p w14:paraId="2B84D479" w14:textId="77777777" w:rsidR="00332562" w:rsidRPr="00B73F50" w:rsidRDefault="00332562" w:rsidP="00BA4640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71" w:type="dxa"/>
          </w:tcPr>
          <w:p w14:paraId="21D7F682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70" w:type="dxa"/>
          </w:tcPr>
          <w:p w14:paraId="751896D1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14" w:type="dxa"/>
          </w:tcPr>
          <w:p w14:paraId="4B5EB59A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9" w:type="dxa"/>
          </w:tcPr>
          <w:p w14:paraId="0B69C185" w14:textId="77777777" w:rsidR="00332562" w:rsidRPr="00B73F50" w:rsidRDefault="00332562" w:rsidP="00BA464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793965B" w14:textId="77777777" w:rsidR="00332562" w:rsidRPr="00B73F50" w:rsidRDefault="00332562" w:rsidP="00332562">
      <w:pPr>
        <w:pStyle w:val="Pergunta"/>
        <w:keepNext/>
        <w:ind w:left="360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lastRenderedPageBreak/>
        <w:t>Em relação ao protocolo OSPF:</w:t>
      </w:r>
    </w:p>
    <w:p w14:paraId="53FC004B" w14:textId="77777777" w:rsidR="00332562" w:rsidRPr="00B73F50" w:rsidRDefault="00332562" w:rsidP="00332562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Os LSA tipo </w:t>
      </w:r>
      <w:r w:rsidR="00AF0919">
        <w:rPr>
          <w:rFonts w:asciiTheme="minorHAnsi" w:hAnsiTheme="minorHAnsi"/>
          <w:sz w:val="20"/>
          <w:szCs w:val="20"/>
        </w:rPr>
        <w:t>4</w:t>
      </w:r>
      <w:r w:rsidRPr="00B73F50">
        <w:rPr>
          <w:rFonts w:asciiTheme="minorHAnsi" w:hAnsiTheme="minorHAnsi"/>
          <w:sz w:val="20"/>
          <w:szCs w:val="20"/>
        </w:rPr>
        <w:t xml:space="preserve"> são gerados pelos ABR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14:paraId="05A411EB" w14:textId="77777777" w:rsidR="00332562" w:rsidRPr="00B73F50" w:rsidRDefault="00332562" w:rsidP="00332562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Os LSA tipo </w:t>
      </w:r>
      <w:r w:rsidR="00AF0919">
        <w:rPr>
          <w:rFonts w:asciiTheme="minorHAnsi" w:hAnsiTheme="minorHAnsi"/>
          <w:sz w:val="20"/>
          <w:szCs w:val="20"/>
        </w:rPr>
        <w:t>7</w:t>
      </w:r>
      <w:r w:rsidRPr="00B73F50">
        <w:rPr>
          <w:rFonts w:asciiTheme="minorHAnsi" w:hAnsiTheme="minorHAnsi"/>
          <w:sz w:val="20"/>
          <w:szCs w:val="20"/>
        </w:rPr>
        <w:t xml:space="preserve"> são gerados pelos ASBR</w:t>
      </w:r>
      <w:r w:rsidR="00AF0919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14:paraId="02502197" w14:textId="77777777" w:rsidR="00AF0919" w:rsidRPr="00B73F50" w:rsidRDefault="00AF0919" w:rsidP="00AF0919">
      <w:pPr>
        <w:pStyle w:val="Hipotese"/>
        <w:keepNext/>
        <w:keepLines/>
        <w:spacing w:before="80" w:after="80"/>
        <w:ind w:left="714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Os LSA tipo 2 são enviados para todo o sistema autónomo</w:t>
      </w:r>
    </w:p>
    <w:p w14:paraId="572560B1" w14:textId="77777777" w:rsidR="00332562" w:rsidRPr="00B73F50" w:rsidRDefault="00332562" w:rsidP="00332562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Os LSA tipo </w:t>
      </w:r>
      <w:r w:rsidR="00AF0919">
        <w:rPr>
          <w:rFonts w:asciiTheme="minorHAnsi" w:hAnsiTheme="minorHAnsi"/>
          <w:sz w:val="20"/>
          <w:szCs w:val="20"/>
        </w:rPr>
        <w:t>1</w:t>
      </w:r>
      <w:r w:rsidRPr="00B73F50">
        <w:rPr>
          <w:rFonts w:asciiTheme="minorHAnsi" w:hAnsiTheme="minorHAnsi"/>
          <w:sz w:val="20"/>
          <w:szCs w:val="20"/>
        </w:rPr>
        <w:t xml:space="preserve"> são gerados </w:t>
      </w:r>
      <w:r w:rsidR="00AF0919">
        <w:rPr>
          <w:rFonts w:asciiTheme="minorHAnsi" w:hAnsiTheme="minorHAnsi"/>
          <w:sz w:val="20"/>
          <w:szCs w:val="20"/>
        </w:rPr>
        <w:t xml:space="preserve">apenas </w:t>
      </w:r>
      <w:r w:rsidRPr="00B73F50">
        <w:rPr>
          <w:rFonts w:asciiTheme="minorHAnsi" w:hAnsiTheme="minorHAnsi"/>
          <w:sz w:val="20"/>
          <w:szCs w:val="20"/>
        </w:rPr>
        <w:t xml:space="preserve">pelos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designated</w:t>
      </w:r>
      <w:proofErr w:type="spellEnd"/>
      <w:r w:rsidRPr="00B73F50">
        <w:rPr>
          <w:rFonts w:asciiTheme="minorHAnsi" w:hAnsiTheme="minorHAnsi"/>
          <w:i/>
          <w:sz w:val="20"/>
          <w:szCs w:val="20"/>
        </w:rPr>
        <w:t xml:space="preserve"> routers</w:t>
      </w:r>
    </w:p>
    <w:p w14:paraId="4FFB410A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Os LSA do tipo </w:t>
      </w:r>
      <w:r w:rsidR="00AF0919">
        <w:rPr>
          <w:rFonts w:asciiTheme="minorHAnsi" w:hAnsiTheme="minorHAnsi"/>
          <w:sz w:val="20"/>
          <w:szCs w:val="20"/>
        </w:rPr>
        <w:t>7</w:t>
      </w:r>
      <w:r w:rsidRPr="00B73F50">
        <w:rPr>
          <w:rFonts w:asciiTheme="minorHAnsi" w:hAnsiTheme="minorHAnsi"/>
          <w:sz w:val="20"/>
          <w:szCs w:val="20"/>
        </w:rPr>
        <w:t xml:space="preserve"> não entram no cálculo dos melhores caminhos (</w:t>
      </w:r>
      <w:proofErr w:type="spellStart"/>
      <w:r w:rsidRPr="00B73F50">
        <w:rPr>
          <w:rFonts w:asciiTheme="minorHAnsi" w:hAnsiTheme="minorHAnsi"/>
          <w:sz w:val="20"/>
          <w:szCs w:val="20"/>
        </w:rPr>
        <w:t>Dijkstra</w:t>
      </w:r>
      <w:proofErr w:type="spellEnd"/>
      <w:r w:rsidRPr="00B73F50">
        <w:rPr>
          <w:rFonts w:asciiTheme="minorHAnsi" w:hAnsiTheme="minorHAnsi"/>
          <w:sz w:val="20"/>
          <w:szCs w:val="20"/>
        </w:rPr>
        <w:t>)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14:paraId="74FB0C33" w14:textId="77777777" w:rsidR="00332562" w:rsidRPr="00B73F50" w:rsidRDefault="00332562" w:rsidP="00332562">
      <w:pPr>
        <w:pStyle w:val="Pergunta"/>
        <w:keepNext/>
        <w:ind w:left="360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Em relação ao protocolo OSPF:</w:t>
      </w:r>
    </w:p>
    <w:p w14:paraId="5E0FEC1F" w14:textId="77777777" w:rsidR="00AF0919" w:rsidRPr="00146791" w:rsidRDefault="00AF0919" w:rsidP="00AF0919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146791">
        <w:rPr>
          <w:rFonts w:asciiTheme="minorHAnsi" w:hAnsiTheme="minorHAnsi"/>
          <w:sz w:val="20"/>
          <w:szCs w:val="20"/>
        </w:rPr>
        <w:t xml:space="preserve">Numa área </w:t>
      </w:r>
      <w:proofErr w:type="spellStart"/>
      <w:r w:rsidRPr="00146791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146791">
        <w:rPr>
          <w:rFonts w:asciiTheme="minorHAnsi" w:hAnsiTheme="minorHAnsi"/>
          <w:sz w:val="20"/>
          <w:szCs w:val="20"/>
        </w:rPr>
        <w:t xml:space="preserve"> não existem LSA tipo 3</w:t>
      </w:r>
    </w:p>
    <w:p w14:paraId="23E25B2C" w14:textId="77777777" w:rsidR="00332562" w:rsidRPr="00B73F50" w:rsidRDefault="00332562" w:rsidP="00332562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</w:t>
      </w:r>
      <w:r w:rsidR="00AF0919">
        <w:rPr>
          <w:rFonts w:asciiTheme="minorHAnsi" w:hAnsiTheme="minorHAnsi"/>
          <w:sz w:val="20"/>
          <w:szCs w:val="20"/>
        </w:rPr>
        <w:t xml:space="preserve">apenas </w:t>
      </w:r>
      <w:r w:rsidRPr="00B73F50">
        <w:rPr>
          <w:rFonts w:asciiTheme="minorHAnsi" w:hAnsiTheme="minorHAnsi"/>
          <w:sz w:val="20"/>
          <w:szCs w:val="20"/>
        </w:rPr>
        <w:t xml:space="preserve">eleito um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designated</w:t>
      </w:r>
      <w:proofErr w:type="spellEnd"/>
      <w:r w:rsidRPr="00B73F50">
        <w:rPr>
          <w:rFonts w:asciiTheme="minorHAnsi" w:hAnsiTheme="minorHAnsi"/>
          <w:i/>
          <w:sz w:val="20"/>
          <w:szCs w:val="20"/>
        </w:rPr>
        <w:t xml:space="preserve"> router</w:t>
      </w:r>
      <w:r w:rsidRPr="00B73F50">
        <w:rPr>
          <w:rFonts w:asciiTheme="minorHAnsi" w:hAnsiTheme="minorHAnsi"/>
          <w:sz w:val="20"/>
          <w:szCs w:val="20"/>
        </w:rPr>
        <w:t xml:space="preserve"> por área</w:t>
      </w:r>
    </w:p>
    <w:p w14:paraId="3DD06EC4" w14:textId="77777777" w:rsidR="00332562" w:rsidRPr="00B73F50" w:rsidRDefault="00332562" w:rsidP="00332562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Um A</w:t>
      </w:r>
      <w:r w:rsidR="00AF0919">
        <w:rPr>
          <w:rFonts w:asciiTheme="minorHAnsi" w:hAnsiTheme="minorHAnsi"/>
          <w:sz w:val="20"/>
          <w:szCs w:val="20"/>
        </w:rPr>
        <w:t>S</w:t>
      </w:r>
      <w:r w:rsidRPr="00B73F50">
        <w:rPr>
          <w:rFonts w:asciiTheme="minorHAnsi" w:hAnsiTheme="minorHAnsi"/>
          <w:sz w:val="20"/>
          <w:szCs w:val="20"/>
        </w:rPr>
        <w:t xml:space="preserve">BR ligado </w:t>
      </w:r>
      <w:r w:rsidR="00AF0919">
        <w:rPr>
          <w:rFonts w:asciiTheme="minorHAnsi" w:hAnsiTheme="minorHAnsi"/>
          <w:sz w:val="20"/>
          <w:szCs w:val="20"/>
        </w:rPr>
        <w:t>n</w:t>
      </w:r>
      <w:r w:rsidRPr="00B73F50">
        <w:rPr>
          <w:rFonts w:asciiTheme="minorHAnsi" w:hAnsiTheme="minorHAnsi"/>
          <w:sz w:val="20"/>
          <w:szCs w:val="20"/>
        </w:rPr>
        <w:t xml:space="preserve">uma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gera </w:t>
      </w:r>
      <w:proofErr w:type="spellStart"/>
      <w:r w:rsidRPr="00B73F50">
        <w:rPr>
          <w:rFonts w:asciiTheme="minorHAnsi" w:hAnsiTheme="minorHAnsi"/>
          <w:sz w:val="20"/>
          <w:szCs w:val="20"/>
        </w:rPr>
        <w:t>LSA</w:t>
      </w:r>
      <w:r w:rsidR="00AF0919">
        <w:rPr>
          <w:rFonts w:asciiTheme="minorHAnsi" w:hAnsiTheme="minorHAnsi"/>
          <w:sz w:val="20"/>
          <w:szCs w:val="20"/>
        </w:rPr>
        <w:t>s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do tipo </w:t>
      </w:r>
      <w:r w:rsidR="00AF0919">
        <w:rPr>
          <w:rFonts w:asciiTheme="minorHAnsi" w:hAnsiTheme="minorHAnsi"/>
          <w:sz w:val="20"/>
          <w:szCs w:val="20"/>
        </w:rPr>
        <w:t>5</w:t>
      </w:r>
    </w:p>
    <w:p w14:paraId="00362F7F" w14:textId="77777777" w:rsidR="00332562" w:rsidRPr="00B73F50" w:rsidRDefault="00AF0919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Uma área NSSA pode conter </w:t>
      </w:r>
      <w:proofErr w:type="spellStart"/>
      <w:r>
        <w:rPr>
          <w:rFonts w:asciiTheme="minorHAnsi" w:hAnsiTheme="minorHAnsi"/>
          <w:sz w:val="20"/>
          <w:szCs w:val="20"/>
        </w:rPr>
        <w:t>ASBRs</w:t>
      </w:r>
      <w:proofErr w:type="spellEnd"/>
      <w:r>
        <w:rPr>
          <w:rFonts w:asciiTheme="minorHAnsi" w:hAnsiTheme="minorHAnsi"/>
          <w:sz w:val="20"/>
          <w:szCs w:val="20"/>
        </w:rPr>
        <w:t xml:space="preserve"> e gerar </w:t>
      </w:r>
      <w:proofErr w:type="spellStart"/>
      <w:r>
        <w:rPr>
          <w:rFonts w:asciiTheme="minorHAnsi" w:hAnsiTheme="minorHAnsi"/>
          <w:sz w:val="20"/>
          <w:szCs w:val="20"/>
        </w:rPr>
        <w:t>LSAs</w:t>
      </w:r>
      <w:proofErr w:type="spellEnd"/>
      <w:r>
        <w:rPr>
          <w:rFonts w:asciiTheme="minorHAnsi" w:hAnsiTheme="minorHAnsi"/>
          <w:sz w:val="20"/>
          <w:szCs w:val="20"/>
        </w:rPr>
        <w:t xml:space="preserve"> tipo 7</w:t>
      </w:r>
      <w:r w:rsidR="00332562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14:paraId="39C8C9E5" w14:textId="77777777" w:rsidR="00231F88" w:rsidRPr="00B73F50" w:rsidRDefault="00231F88" w:rsidP="00231F88">
      <w:pPr>
        <w:pStyle w:val="Pergunta"/>
        <w:keepNext/>
        <w:tabs>
          <w:tab w:val="num" w:pos="567"/>
        </w:tabs>
        <w:ind w:left="426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Relativamente à eleição do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designated</w:t>
      </w:r>
      <w:proofErr w:type="spellEnd"/>
      <w:r w:rsidRPr="00B73F50">
        <w:rPr>
          <w:rFonts w:asciiTheme="minorHAnsi" w:hAnsiTheme="minorHAnsi"/>
          <w:i/>
          <w:sz w:val="20"/>
          <w:szCs w:val="20"/>
        </w:rPr>
        <w:t xml:space="preserve"> router</w:t>
      </w:r>
      <w:r w:rsidRPr="00B73F50">
        <w:rPr>
          <w:rFonts w:asciiTheme="minorHAnsi" w:hAnsiTheme="minorHAnsi"/>
          <w:sz w:val="20"/>
          <w:szCs w:val="20"/>
        </w:rPr>
        <w:t xml:space="preserve"> (DR) em OSPF:</w:t>
      </w:r>
    </w:p>
    <w:p w14:paraId="66F616DB" w14:textId="77777777" w:rsidR="00231F88" w:rsidRPr="00B73F50" w:rsidRDefault="00231F88" w:rsidP="00231F88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realizada em segmentos </w:t>
      </w:r>
      <w:proofErr w:type="spellStart"/>
      <w:r w:rsidRPr="00B73F50">
        <w:rPr>
          <w:rFonts w:asciiTheme="minorHAnsi" w:hAnsiTheme="minorHAnsi"/>
          <w:sz w:val="20"/>
          <w:szCs w:val="20"/>
        </w:rPr>
        <w:t>multi-acesso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e o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com a maior prioridade é eleito DR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09D7AE6C" w14:textId="77777777" w:rsidR="00231F88" w:rsidRPr="00B73F50" w:rsidRDefault="00231F88" w:rsidP="00231F88">
      <w:pPr>
        <w:pStyle w:val="Hipotese"/>
        <w:keepNext/>
        <w:keepLines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realizada em segmentos </w:t>
      </w:r>
      <w:proofErr w:type="spellStart"/>
      <w:r w:rsidRPr="00B73F50">
        <w:rPr>
          <w:rFonts w:asciiTheme="minorHAnsi" w:hAnsiTheme="minorHAnsi"/>
          <w:sz w:val="20"/>
          <w:szCs w:val="20"/>
        </w:rPr>
        <w:t>multi-acesso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e ponto-a-ponto e o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com a maior prioridade é eleito DR</w:t>
      </w:r>
    </w:p>
    <w:p w14:paraId="324B1710" w14:textId="77777777" w:rsidR="00231F88" w:rsidRPr="00B73F50" w:rsidRDefault="00231F88" w:rsidP="00231F88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realizada pelo protocolo </w:t>
      </w:r>
      <w:proofErr w:type="spellStart"/>
      <w:r w:rsidRPr="00B73F50">
        <w:rPr>
          <w:rFonts w:asciiTheme="minorHAnsi" w:hAnsiTheme="minorHAnsi"/>
          <w:sz w:val="20"/>
          <w:szCs w:val="20"/>
        </w:rPr>
        <w:t>Hello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, através de comunicação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em redes com suporte de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broadcast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05C092A3" w14:textId="77777777" w:rsidR="00231F88" w:rsidRPr="00B73F50" w:rsidRDefault="00231F88" w:rsidP="00231F88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realizada pelo protocolo </w:t>
      </w:r>
      <w:proofErr w:type="spellStart"/>
      <w:r w:rsidRPr="00B73F50">
        <w:rPr>
          <w:rFonts w:asciiTheme="minorHAnsi" w:hAnsiTheme="minorHAnsi"/>
          <w:sz w:val="20"/>
          <w:szCs w:val="20"/>
        </w:rPr>
        <w:t>Hello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, através de comunicação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broadcast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(para o caso particular das redes multiponto com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broadcast</w:t>
      </w:r>
      <w:proofErr w:type="spellEnd"/>
      <w:r w:rsidRPr="00B73F50">
        <w:rPr>
          <w:rFonts w:asciiTheme="minorHAnsi" w:hAnsiTheme="minorHAnsi"/>
          <w:sz w:val="20"/>
          <w:szCs w:val="20"/>
        </w:rPr>
        <w:t>)</w:t>
      </w:r>
    </w:p>
    <w:p w14:paraId="47C6382D" w14:textId="77777777" w:rsidR="00332562" w:rsidRPr="00B73F50" w:rsidRDefault="00332562" w:rsidP="00332562">
      <w:pPr>
        <w:pStyle w:val="Pergunta"/>
        <w:keepNext/>
        <w:ind w:left="360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Considere um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ABR de uma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que interliga essa área </w:t>
      </w:r>
      <w:proofErr w:type="gramStart"/>
      <w:r w:rsidRPr="00B73F50">
        <w:rPr>
          <w:rFonts w:asciiTheme="minorHAnsi" w:hAnsiTheme="minorHAnsi"/>
          <w:sz w:val="20"/>
          <w:szCs w:val="20"/>
        </w:rPr>
        <w:t>à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área de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backbone</w:t>
      </w:r>
      <w:proofErr w:type="spellEnd"/>
      <w:r w:rsidRPr="00B73F50">
        <w:rPr>
          <w:rFonts w:asciiTheme="minorHAnsi" w:hAnsiTheme="minorHAnsi"/>
          <w:sz w:val="20"/>
          <w:szCs w:val="20"/>
        </w:rPr>
        <w:t>:</w:t>
      </w:r>
    </w:p>
    <w:p w14:paraId="1A6602B2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Este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poderá ser </w:t>
      </w:r>
      <w:r w:rsidR="00AF0919">
        <w:rPr>
          <w:rFonts w:asciiTheme="minorHAnsi" w:hAnsiTheme="minorHAnsi"/>
          <w:sz w:val="20"/>
          <w:szCs w:val="20"/>
        </w:rPr>
        <w:t>B</w:t>
      </w:r>
      <w:r w:rsidRPr="00B73F50">
        <w:rPr>
          <w:rFonts w:asciiTheme="minorHAnsi" w:hAnsiTheme="minorHAnsi"/>
          <w:sz w:val="20"/>
          <w:szCs w:val="20"/>
        </w:rPr>
        <w:t>DR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14:paraId="5682332A" w14:textId="77777777" w:rsidR="00332562" w:rsidRPr="00B73F50" w:rsidRDefault="00AF0919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="00332562" w:rsidRPr="00B73F50">
        <w:rPr>
          <w:rFonts w:asciiTheme="minorHAnsi" w:hAnsiTheme="minorHAnsi"/>
          <w:sz w:val="20"/>
          <w:szCs w:val="20"/>
        </w:rPr>
        <w:t>ontém na sua base de dados LSA do tipo 3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14:paraId="5BF1BD8E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Na base de dados dos </w:t>
      </w:r>
      <w:r w:rsidRPr="00B73F50">
        <w:rPr>
          <w:rFonts w:asciiTheme="minorHAnsi" w:hAnsiTheme="minorHAnsi"/>
          <w:i/>
          <w:sz w:val="20"/>
          <w:szCs w:val="20"/>
        </w:rPr>
        <w:t>routers</w:t>
      </w:r>
      <w:r w:rsidRPr="00B73F50">
        <w:rPr>
          <w:rFonts w:asciiTheme="minorHAnsi" w:hAnsiTheme="minorHAnsi"/>
          <w:sz w:val="20"/>
          <w:szCs w:val="20"/>
        </w:rPr>
        <w:t xml:space="preserve"> </w:t>
      </w:r>
      <w:r w:rsidR="00FF3943">
        <w:rPr>
          <w:rFonts w:asciiTheme="minorHAnsi" w:hAnsiTheme="minorHAnsi"/>
          <w:sz w:val="20"/>
          <w:szCs w:val="20"/>
        </w:rPr>
        <w:t xml:space="preserve">interiores </w:t>
      </w:r>
      <w:r w:rsidRPr="00B73F50">
        <w:rPr>
          <w:rFonts w:asciiTheme="minorHAnsi" w:hAnsiTheme="minorHAnsi"/>
          <w:sz w:val="20"/>
          <w:szCs w:val="20"/>
        </w:rPr>
        <w:t xml:space="preserve">da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só existe um LSA do tipo 3</w:t>
      </w:r>
      <w:r w:rsidR="00AF0919">
        <w:rPr>
          <w:rFonts w:asciiTheme="minorHAnsi" w:hAnsiTheme="minorHAnsi"/>
          <w:sz w:val="20"/>
          <w:szCs w:val="20"/>
        </w:rPr>
        <w:t xml:space="preserve"> (rota por omissão)</w:t>
      </w:r>
    </w:p>
    <w:p w14:paraId="6401CE9E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Envia para 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uma rota</w:t>
      </w:r>
      <w:r w:rsidR="00FF3943">
        <w:rPr>
          <w:rFonts w:asciiTheme="minorHAnsi" w:hAnsiTheme="minorHAnsi"/>
          <w:sz w:val="20"/>
          <w:szCs w:val="20"/>
        </w:rPr>
        <w:t xml:space="preserve"> para</w:t>
      </w:r>
      <w:r w:rsidRPr="00B73F50">
        <w:rPr>
          <w:rFonts w:asciiTheme="minorHAnsi" w:hAnsiTheme="minorHAnsi"/>
          <w:sz w:val="20"/>
          <w:szCs w:val="20"/>
        </w:rPr>
        <w:t xml:space="preserve"> </w:t>
      </w:r>
      <w:r w:rsidR="00FF3943">
        <w:rPr>
          <w:rFonts w:asciiTheme="minorHAnsi" w:hAnsiTheme="minorHAnsi"/>
          <w:sz w:val="20"/>
          <w:szCs w:val="20"/>
        </w:rPr>
        <w:t>0/0</w:t>
      </w:r>
      <w:r w:rsidRPr="00B73F50">
        <w:rPr>
          <w:rFonts w:asciiTheme="minorHAnsi" w:hAnsiTheme="minorHAnsi"/>
          <w:sz w:val="20"/>
          <w:szCs w:val="20"/>
        </w:rPr>
        <w:t xml:space="preserve"> substituindo todas as rotas para fora do AS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14:paraId="34608207" w14:textId="77777777" w:rsidR="00332562" w:rsidRPr="00B73F50" w:rsidRDefault="00332562" w:rsidP="00332562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que pertença a uma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Totally</w:t>
      </w:r>
      <w:proofErr w:type="spellEnd"/>
      <w:r w:rsidRPr="00B73F50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quantos LSA tipo 3 tem na sua base de dados?</w:t>
      </w:r>
    </w:p>
    <w:p w14:paraId="75691F54" w14:textId="77777777" w:rsidR="00332562" w:rsidRPr="00B73F50" w:rsidRDefault="00332562" w:rsidP="0033256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Um com o endereço IP de cada ASBR</w:t>
      </w:r>
    </w:p>
    <w:p w14:paraId="5CE3E315" w14:textId="77777777" w:rsidR="00332562" w:rsidRPr="00B73F50" w:rsidRDefault="00332562" w:rsidP="0033256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Um por cada rede existente nas outras áreas</w:t>
      </w:r>
    </w:p>
    <w:p w14:paraId="2D8B895A" w14:textId="77777777" w:rsidR="00332562" w:rsidRPr="00B73F50" w:rsidRDefault="00332562" w:rsidP="0033256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com uma rota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default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a apontar para o ABR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5D210AAD" w14:textId="26E3D3A4" w:rsidR="00332562" w:rsidRPr="00B73F50" w:rsidRDefault="00332562" w:rsidP="0033256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com uma rota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default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a apontar para o ABR e 1 </w:t>
      </w:r>
      <w:r w:rsidR="00801F5B">
        <w:rPr>
          <w:rFonts w:asciiTheme="minorHAnsi" w:hAnsiTheme="minorHAnsi"/>
          <w:sz w:val="20"/>
          <w:szCs w:val="20"/>
        </w:rPr>
        <w:t xml:space="preserve">a apontar para </w:t>
      </w:r>
      <w:r w:rsidRPr="00B73F50">
        <w:rPr>
          <w:rFonts w:asciiTheme="minorHAnsi" w:hAnsiTheme="minorHAnsi"/>
          <w:sz w:val="20"/>
          <w:szCs w:val="20"/>
        </w:rPr>
        <w:t xml:space="preserve">cada </w:t>
      </w:r>
      <w:r w:rsidR="00801F5B">
        <w:rPr>
          <w:rFonts w:asciiTheme="minorHAnsi" w:hAnsiTheme="minorHAnsi"/>
          <w:sz w:val="20"/>
          <w:szCs w:val="20"/>
        </w:rPr>
        <w:t>um dos ASBR</w:t>
      </w:r>
    </w:p>
    <w:p w14:paraId="57A3658A" w14:textId="77777777" w:rsidR="00332562" w:rsidRPr="00B73F50" w:rsidRDefault="00332562" w:rsidP="00332562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No BGP:</w:t>
      </w:r>
    </w:p>
    <w:p w14:paraId="327B3F0B" w14:textId="77777777" w:rsidR="00332562" w:rsidRPr="00B73F50" w:rsidRDefault="00332562" w:rsidP="0033256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Todas as mensagens são transportadas em </w:t>
      </w:r>
      <w:r w:rsidR="00231F88">
        <w:rPr>
          <w:rFonts w:asciiTheme="minorHAnsi" w:hAnsiTheme="minorHAnsi"/>
          <w:sz w:val="20"/>
          <w:szCs w:val="20"/>
        </w:rPr>
        <w:t>pacotes</w:t>
      </w:r>
      <w:r w:rsidRPr="00B73F50">
        <w:rPr>
          <w:rFonts w:asciiTheme="minorHAnsi" w:hAnsiTheme="minorHAnsi"/>
          <w:sz w:val="20"/>
          <w:szCs w:val="20"/>
        </w:rPr>
        <w:t xml:space="preserve"> IP</w:t>
      </w:r>
    </w:p>
    <w:p w14:paraId="3D2E4FA7" w14:textId="77777777" w:rsidR="00231F88" w:rsidRPr="00B73F50" w:rsidRDefault="00231F88" w:rsidP="00231F88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As mensagens de </w:t>
      </w:r>
      <w:proofErr w:type="spellStart"/>
      <w:r w:rsidRPr="00B73F50">
        <w:rPr>
          <w:rFonts w:asciiTheme="minorHAnsi" w:hAnsiTheme="minorHAnsi"/>
          <w:sz w:val="20"/>
          <w:szCs w:val="20"/>
        </w:rPr>
        <w:t>Keepalive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são enviadas via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broadcast</w:t>
      </w:r>
      <w:proofErr w:type="spellEnd"/>
    </w:p>
    <w:p w14:paraId="34B29E86" w14:textId="77777777" w:rsidR="00231F88" w:rsidRPr="00B73F50" w:rsidRDefault="00231F88" w:rsidP="00231F88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Todas as mensagens são transportadas em </w:t>
      </w:r>
      <w:r>
        <w:rPr>
          <w:rFonts w:asciiTheme="minorHAnsi" w:hAnsiTheme="minorHAnsi"/>
          <w:sz w:val="20"/>
          <w:szCs w:val="20"/>
        </w:rPr>
        <w:t>segmentos</w:t>
      </w:r>
      <w:r w:rsidRPr="00B73F50">
        <w:rPr>
          <w:rFonts w:asciiTheme="minorHAnsi" w:hAnsiTheme="minorHAnsi"/>
          <w:sz w:val="20"/>
          <w:szCs w:val="20"/>
        </w:rPr>
        <w:t xml:space="preserve"> TCP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437840E3" w14:textId="77777777" w:rsidR="00332562" w:rsidRPr="00B73F50" w:rsidRDefault="00332562" w:rsidP="0033256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Todas as mensagens são transportadas em </w:t>
      </w:r>
      <w:r w:rsidR="00231F88">
        <w:rPr>
          <w:rFonts w:asciiTheme="minorHAnsi" w:hAnsiTheme="minorHAnsi"/>
          <w:sz w:val="20"/>
          <w:szCs w:val="20"/>
        </w:rPr>
        <w:t>datagramas</w:t>
      </w:r>
      <w:r w:rsidRPr="00B73F50">
        <w:rPr>
          <w:rFonts w:asciiTheme="minorHAnsi" w:hAnsiTheme="minorHAnsi"/>
          <w:sz w:val="20"/>
          <w:szCs w:val="20"/>
        </w:rPr>
        <w:t xml:space="preserve"> UDP</w:t>
      </w:r>
    </w:p>
    <w:p w14:paraId="775E25DE" w14:textId="77777777" w:rsidR="00332562" w:rsidRPr="00B73F50" w:rsidRDefault="00332562" w:rsidP="00332562">
      <w:pPr>
        <w:pStyle w:val="Pergunta"/>
        <w:keepNext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No BGP:</w:t>
      </w:r>
    </w:p>
    <w:p w14:paraId="71DFBAF1" w14:textId="216F03E1" w:rsidR="00332562" w:rsidRPr="00B73F50" w:rsidRDefault="00332562" w:rsidP="00332562">
      <w:pPr>
        <w:pStyle w:val="Hipotese"/>
        <w:keepNext/>
        <w:keepLines/>
        <w:ind w:left="714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Todos os </w:t>
      </w:r>
      <w:r w:rsidRPr="00B73F50">
        <w:rPr>
          <w:rFonts w:asciiTheme="minorHAnsi" w:hAnsiTheme="minorHAnsi"/>
          <w:i/>
          <w:sz w:val="20"/>
          <w:szCs w:val="20"/>
        </w:rPr>
        <w:t>routers</w:t>
      </w:r>
      <w:r w:rsidRPr="00B73F50">
        <w:rPr>
          <w:rFonts w:asciiTheme="minorHAnsi" w:hAnsiTheme="minorHAnsi"/>
          <w:sz w:val="20"/>
          <w:szCs w:val="20"/>
        </w:rPr>
        <w:t xml:space="preserve"> de um AS têm de correr BGP</w:t>
      </w:r>
      <w:r w:rsidR="00801F5B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801F5B">
        <w:rPr>
          <w:rFonts w:asciiTheme="minorHAnsi" w:hAnsiTheme="minorHAnsi"/>
          <w:sz w:val="20"/>
          <w:szCs w:val="20"/>
        </w:rPr>
        <w:t>iBGP</w:t>
      </w:r>
      <w:proofErr w:type="spellEnd"/>
      <w:r w:rsidR="00801F5B">
        <w:rPr>
          <w:rFonts w:asciiTheme="minorHAnsi" w:hAnsiTheme="minorHAnsi"/>
          <w:sz w:val="20"/>
          <w:szCs w:val="20"/>
        </w:rPr>
        <w:t>)</w:t>
      </w:r>
    </w:p>
    <w:p w14:paraId="7633F993" w14:textId="77777777" w:rsidR="00D2209A" w:rsidRPr="00B73F50" w:rsidRDefault="00D2209A" w:rsidP="00D2209A">
      <w:pPr>
        <w:pStyle w:val="Hipotese"/>
        <w:keepNext/>
        <w:keepLines/>
        <w:ind w:left="714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vizinho no interior de um AS tem de ter ligação direta (nível 2) com todos os outros vizinhos do mesmo AS </w:t>
      </w:r>
    </w:p>
    <w:p w14:paraId="339ECDEC" w14:textId="6BA41930" w:rsidR="00801F5B" w:rsidRPr="003A0B34" w:rsidRDefault="00801F5B" w:rsidP="00801F5B">
      <w:pPr>
        <w:pStyle w:val="Hipotese"/>
        <w:keepNext/>
        <w:keepLines/>
        <w:ind w:left="714" w:hanging="357"/>
        <w:rPr>
          <w:rFonts w:asciiTheme="minorHAnsi" w:hAnsiTheme="minorHAnsi"/>
          <w:sz w:val="20"/>
          <w:szCs w:val="20"/>
        </w:rPr>
      </w:pPr>
      <w:r w:rsidRPr="00D2209A">
        <w:rPr>
          <w:rFonts w:asciiTheme="minorHAnsi" w:hAnsiTheme="minorHAnsi"/>
          <w:sz w:val="20"/>
          <w:szCs w:val="20"/>
        </w:rPr>
        <w:t xml:space="preserve">Um </w:t>
      </w:r>
      <w:r w:rsidR="00D2209A" w:rsidRPr="00901060">
        <w:rPr>
          <w:rFonts w:asciiTheme="minorHAnsi" w:hAnsiTheme="minorHAnsi"/>
          <w:sz w:val="20"/>
          <w:szCs w:val="20"/>
        </w:rPr>
        <w:t>router</w:t>
      </w:r>
      <w:r w:rsidR="00D2209A" w:rsidRPr="00D2209A">
        <w:rPr>
          <w:rFonts w:asciiTheme="minorHAnsi" w:hAnsiTheme="minorHAnsi"/>
          <w:sz w:val="20"/>
          <w:szCs w:val="20"/>
        </w:rPr>
        <w:t xml:space="preserve"> </w:t>
      </w:r>
      <w:r w:rsidR="00D2209A" w:rsidRPr="00901060">
        <w:rPr>
          <w:rFonts w:asciiTheme="minorHAnsi" w:hAnsiTheme="minorHAnsi"/>
          <w:sz w:val="20"/>
          <w:szCs w:val="20"/>
        </w:rPr>
        <w:t xml:space="preserve">que não tenha </w:t>
      </w:r>
      <w:r w:rsidRPr="00D2209A">
        <w:rPr>
          <w:rFonts w:asciiTheme="minorHAnsi" w:hAnsiTheme="minorHAnsi"/>
          <w:sz w:val="20"/>
          <w:szCs w:val="20"/>
        </w:rPr>
        <w:t xml:space="preserve">ligação direta (nível 2) com todos os outros vizinhos exteriores ao seu AS, </w:t>
      </w:r>
      <w:r w:rsidR="00D2209A" w:rsidRPr="00901060">
        <w:rPr>
          <w:rFonts w:asciiTheme="minorHAnsi" w:hAnsiTheme="minorHAnsi"/>
          <w:sz w:val="20"/>
          <w:szCs w:val="20"/>
        </w:rPr>
        <w:t>tem de configurar as exceções de forma explicita</w:t>
      </w:r>
      <w:r w:rsidRPr="00B73F50">
        <w:rPr>
          <w:rFonts w:asciiTheme="minorHAnsi" w:hAnsiTheme="minorHAnsi"/>
          <w:sz w:val="20"/>
          <w:szCs w:val="20"/>
        </w:rPr>
        <w:t xml:space="preserve"> </w:t>
      </w:r>
      <w:r w:rsidRPr="003A0B34">
        <w:rPr>
          <w:rFonts w:asciiTheme="minorHAnsi" w:hAnsiTheme="minorHAnsi"/>
          <w:vanish/>
          <w:color w:val="FF0000"/>
          <w:sz w:val="20"/>
          <w:szCs w:val="20"/>
        </w:rPr>
        <w:t>#</w:t>
      </w:r>
      <w:r w:rsidR="00D2209A" w:rsidRPr="003A0B34">
        <w:rPr>
          <w:rFonts w:asciiTheme="minorHAnsi" w:hAnsiTheme="minorHAnsi"/>
          <w:vanish/>
          <w:color w:val="FF0000"/>
          <w:sz w:val="20"/>
          <w:szCs w:val="20"/>
        </w:rPr>
        <w:t xml:space="preserve"> (</w:t>
      </w:r>
      <w:r w:rsidR="00D2209A" w:rsidRPr="00901060">
        <w:rPr>
          <w:rFonts w:asciiTheme="minorHAnsi" w:hAnsiTheme="minorHAnsi" w:cstheme="minorHAnsi"/>
          <w:vanish/>
          <w:color w:val="FF0000"/>
        </w:rPr>
        <w:t xml:space="preserve">neighbor </w:t>
      </w:r>
      <w:r w:rsidR="001352A3" w:rsidRPr="00901060">
        <w:rPr>
          <w:rFonts w:asciiTheme="minorHAnsi" w:hAnsiTheme="minorHAnsi" w:cstheme="minorHAnsi"/>
          <w:i/>
          <w:vanish/>
          <w:color w:val="FF0000"/>
        </w:rPr>
        <w:t>neighbor_IP</w:t>
      </w:r>
      <w:r w:rsidR="00D2209A" w:rsidRPr="00901060">
        <w:rPr>
          <w:rFonts w:asciiTheme="minorHAnsi" w:hAnsiTheme="minorHAnsi" w:cstheme="minorHAnsi"/>
          <w:vanish/>
          <w:color w:val="FF0000"/>
        </w:rPr>
        <w:t xml:space="preserve"> ebgp-multihop </w:t>
      </w:r>
      <w:r w:rsidR="001352A3" w:rsidRPr="00901060">
        <w:rPr>
          <w:rFonts w:asciiTheme="minorHAnsi" w:hAnsiTheme="minorHAnsi" w:cstheme="minorHAnsi"/>
          <w:i/>
          <w:vanish/>
          <w:color w:val="FF0000"/>
        </w:rPr>
        <w:t>number_of_hops</w:t>
      </w:r>
      <w:r w:rsidR="00D2209A" w:rsidRPr="003A0B34">
        <w:rPr>
          <w:rFonts w:asciiTheme="minorHAnsi" w:hAnsiTheme="minorHAnsi"/>
          <w:vanish/>
          <w:color w:val="FF0000"/>
          <w:sz w:val="20"/>
          <w:szCs w:val="20"/>
        </w:rPr>
        <w:t>)</w:t>
      </w:r>
    </w:p>
    <w:p w14:paraId="3EDAB068" w14:textId="77777777" w:rsidR="00332562" w:rsidRPr="00B73F50" w:rsidRDefault="00332562" w:rsidP="00332562">
      <w:pPr>
        <w:pStyle w:val="Hipotese"/>
        <w:ind w:left="714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BGP tem de ter na sua tabela de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routing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o endereço de rede de todos os vizinhos BGP antes de ser estabelecida a relação de vizinhança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66AE6ADC" w14:textId="77777777" w:rsidR="00332562" w:rsidRPr="00B73F50" w:rsidRDefault="00332562" w:rsidP="00332562">
      <w:pPr>
        <w:jc w:val="left"/>
        <w:rPr>
          <w:rFonts w:asciiTheme="minorHAnsi" w:eastAsia="Times New Roman" w:hAnsiTheme="minorHAnsi"/>
          <w:sz w:val="20"/>
          <w:szCs w:val="20"/>
        </w:rPr>
      </w:pPr>
      <w:r w:rsidRPr="00B73F50">
        <w:rPr>
          <w:rFonts w:asciiTheme="minorHAnsi" w:hAnsiTheme="minorHAnsi"/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2D57805F" wp14:editId="10E4900F">
            <wp:simplePos x="0" y="0"/>
            <wp:positionH relativeFrom="column">
              <wp:posOffset>1506220</wp:posOffset>
            </wp:positionH>
            <wp:positionV relativeFrom="page">
              <wp:posOffset>668020</wp:posOffset>
            </wp:positionV>
            <wp:extent cx="3703955" cy="4044315"/>
            <wp:effectExtent l="0" t="0" r="0" b="0"/>
            <wp:wrapTopAndBottom/>
            <wp:docPr id="1" name="Picture 0" descr="bgp-toc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p-toc35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65509" w14:textId="436B61B9" w:rsidR="00332562" w:rsidRPr="00B73F50" w:rsidRDefault="00332562" w:rsidP="00332562">
      <w:pPr>
        <w:pStyle w:val="Pergunta"/>
        <w:keepLines w:val="0"/>
        <w:tabs>
          <w:tab w:val="num" w:pos="567"/>
        </w:tabs>
        <w:ind w:left="425"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 figura junta q</w:t>
      </w:r>
      <w:r w:rsidRPr="00B73F50">
        <w:rPr>
          <w:rFonts w:asciiTheme="minorHAnsi" w:hAnsiTheme="minorHAnsi"/>
          <w:sz w:val="20"/>
          <w:szCs w:val="20"/>
        </w:rPr>
        <w:t xml:space="preserve">ual 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routerID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de RT</w:t>
      </w:r>
      <w:r w:rsidR="00801F5B">
        <w:rPr>
          <w:rFonts w:asciiTheme="minorHAnsi" w:hAnsiTheme="minorHAnsi"/>
          <w:sz w:val="20"/>
          <w:szCs w:val="20"/>
        </w:rPr>
        <w:t>C</w:t>
      </w:r>
      <w:r w:rsidRPr="00B73F50">
        <w:rPr>
          <w:rFonts w:asciiTheme="minorHAnsi" w:hAnsiTheme="minorHAnsi"/>
          <w:sz w:val="20"/>
          <w:szCs w:val="20"/>
        </w:rPr>
        <w:t xml:space="preserve">? __________________________________ </w:t>
      </w:r>
      <w:r w:rsidR="00801F5B">
        <w:rPr>
          <w:rFonts w:asciiTheme="minorHAnsi" w:hAnsiTheme="minorHAnsi"/>
          <w:vanish/>
          <w:color w:val="FF0000"/>
          <w:sz w:val="20"/>
          <w:szCs w:val="20"/>
        </w:rPr>
        <w:t>128.213.63.130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(Lo0)</w:t>
      </w:r>
    </w:p>
    <w:p w14:paraId="41390F50" w14:textId="77777777" w:rsidR="00332562" w:rsidRPr="00B73F50" w:rsidRDefault="00332562" w:rsidP="00332562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Tendo em consideração o cenário acima de utilização de BGP e apenas configurações por omissão, indique qual o percurso do tráfego proveniente da Internet com destino ao AS100 (assuma que as rotas foram conhecidas simultaneamente)?</w:t>
      </w:r>
    </w:p>
    <w:p w14:paraId="450D501F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AS400 – AS200 – AS100 (RTA)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 (RTA tem menor </w:t>
      </w:r>
      <w:r w:rsidRPr="00B73F50">
        <w:rPr>
          <w:rFonts w:asciiTheme="minorHAnsi" w:hAnsiTheme="minorHAnsi"/>
          <w:i/>
          <w:vanish/>
          <w:color w:val="FF0000"/>
          <w:sz w:val="20"/>
          <w:szCs w:val="20"/>
        </w:rPr>
        <w:t>routerID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do que RTB)</w:t>
      </w:r>
    </w:p>
    <w:p w14:paraId="2AC789DB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AS400 – AS200 – AS100 (RTB)</w:t>
      </w:r>
    </w:p>
    <w:p w14:paraId="4400732C" w14:textId="19934826" w:rsidR="00332562" w:rsidRPr="003A0B34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- AS500 – AS300 – AS100 (RTB</w:t>
      </w:r>
      <w:r w:rsidRPr="003A0B34">
        <w:rPr>
          <w:rFonts w:asciiTheme="minorHAnsi" w:hAnsiTheme="minorHAnsi"/>
          <w:sz w:val="20"/>
          <w:szCs w:val="20"/>
        </w:rPr>
        <w:t>)</w:t>
      </w:r>
    </w:p>
    <w:p w14:paraId="604F25F1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AS500 – AS400 – AS200 – AS100 (RTA)</w:t>
      </w:r>
    </w:p>
    <w:p w14:paraId="576F68EA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AS400 – AS200 – AS300 – AS100 (RTB)</w:t>
      </w:r>
    </w:p>
    <w:p w14:paraId="6818B518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AS400 – AS500 – AS300 – AS200 – AS100 (RTB)</w:t>
      </w:r>
    </w:p>
    <w:p w14:paraId="16E83CA0" w14:textId="4243A1F6" w:rsidR="00332562" w:rsidRPr="00B73F50" w:rsidRDefault="00332562" w:rsidP="00332562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Se pretendesse garantir que o tráfego de saída do AS100 para a Internet passe </w:t>
      </w:r>
      <w:r w:rsidR="003A0B34">
        <w:rPr>
          <w:rFonts w:asciiTheme="minorHAnsi" w:hAnsiTheme="minorHAnsi"/>
          <w:sz w:val="20"/>
          <w:szCs w:val="20"/>
        </w:rPr>
        <w:t>preferencialmente</w:t>
      </w:r>
      <w:r w:rsidR="003A0B34" w:rsidRPr="00B73F50">
        <w:rPr>
          <w:rFonts w:asciiTheme="minorHAnsi" w:hAnsiTheme="minorHAnsi"/>
          <w:sz w:val="20"/>
          <w:szCs w:val="20"/>
        </w:rPr>
        <w:t xml:space="preserve"> </w:t>
      </w:r>
      <w:r w:rsidRPr="00B73F50">
        <w:rPr>
          <w:rFonts w:asciiTheme="minorHAnsi" w:hAnsiTheme="minorHAnsi"/>
          <w:sz w:val="20"/>
          <w:szCs w:val="20"/>
        </w:rPr>
        <w:t>de RTB para RTD deveria:</w:t>
      </w:r>
    </w:p>
    <w:p w14:paraId="222EA7EC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RTB enviar um MED menor a RTD</w:t>
      </w:r>
    </w:p>
    <w:p w14:paraId="72ECDDED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Aumentar 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weight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na saída RTB S1</w:t>
      </w:r>
    </w:p>
    <w:p w14:paraId="040ABB19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Diminuir o </w:t>
      </w:r>
      <w:r w:rsidRPr="00B73F50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de todas as rotas recebidas por RTB via RTD</w:t>
      </w:r>
    </w:p>
    <w:p w14:paraId="2AB85413" w14:textId="33EB1EE8" w:rsidR="00332562" w:rsidRPr="00B73F50" w:rsidRDefault="003A0B34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Garantir um </w:t>
      </w:r>
      <w:r>
        <w:rPr>
          <w:rFonts w:asciiTheme="minorHAnsi" w:hAnsiTheme="minorHAnsi"/>
          <w:i/>
          <w:sz w:val="20"/>
          <w:szCs w:val="20"/>
        </w:rPr>
        <w:t>lo</w:t>
      </w:r>
      <w:r w:rsidR="00332562" w:rsidRPr="00B73F50">
        <w:rPr>
          <w:rFonts w:asciiTheme="minorHAnsi" w:hAnsiTheme="minorHAnsi"/>
          <w:i/>
          <w:sz w:val="20"/>
          <w:szCs w:val="20"/>
        </w:rPr>
        <w:t xml:space="preserve">cal </w:t>
      </w:r>
      <w:proofErr w:type="spellStart"/>
      <w:r w:rsidR="00332562" w:rsidRPr="00B73F50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="00332562" w:rsidRPr="00B73F50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superior em </w:t>
      </w:r>
      <w:r w:rsidR="00332562" w:rsidRPr="00B73F50">
        <w:rPr>
          <w:rFonts w:asciiTheme="minorHAnsi" w:hAnsiTheme="minorHAnsi"/>
          <w:sz w:val="20"/>
          <w:szCs w:val="20"/>
        </w:rPr>
        <w:t xml:space="preserve">todas as rotas </w:t>
      </w:r>
      <w:r>
        <w:rPr>
          <w:rFonts w:asciiTheme="minorHAnsi" w:hAnsiTheme="minorHAnsi"/>
          <w:sz w:val="20"/>
          <w:szCs w:val="20"/>
        </w:rPr>
        <w:t xml:space="preserve">recebidas de RTD </w:t>
      </w:r>
      <w:r w:rsidR="00332562" w:rsidRPr="00B73F50">
        <w:rPr>
          <w:rFonts w:asciiTheme="minorHAnsi" w:hAnsiTheme="minorHAnsi"/>
          <w:sz w:val="20"/>
          <w:szCs w:val="20"/>
        </w:rPr>
        <w:t>por RTB</w:t>
      </w:r>
      <w:r w:rsidRPr="0090106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14:paraId="7C7E13E5" w14:textId="77777777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Nenhuma das outras hipóteses</w:t>
      </w:r>
    </w:p>
    <w:p w14:paraId="0BCE44D6" w14:textId="77777777" w:rsidR="00332562" w:rsidRPr="00B73F50" w:rsidRDefault="00332562" w:rsidP="00332562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Recorrendo à alteração de, no máximo, um atributo no AS100, proponha solução para as seguintes situações:</w:t>
      </w:r>
    </w:p>
    <w:p w14:paraId="033376F9" w14:textId="77777777" w:rsidR="00332562" w:rsidRPr="00B73F50" w:rsidRDefault="00332562" w:rsidP="00332562">
      <w:pPr>
        <w:numPr>
          <w:ilvl w:val="1"/>
          <w:numId w:val="13"/>
        </w:numPr>
        <w:pBdr>
          <w:bottom w:val="single" w:sz="4" w:space="1" w:color="auto"/>
          <w:between w:val="single" w:sz="4" w:space="1" w:color="auto"/>
        </w:pBdr>
        <w:tabs>
          <w:tab w:val="clear" w:pos="360"/>
          <w:tab w:val="num" w:pos="783"/>
        </w:tabs>
        <w:spacing w:before="120" w:after="360"/>
        <w:ind w:left="1434" w:hanging="1077"/>
        <w:jc w:val="left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B73F50">
        <w:rPr>
          <w:rFonts w:asciiTheme="minorHAnsi" w:hAnsiTheme="minorHAnsi" w:cstheme="minorHAnsi"/>
          <w:sz w:val="20"/>
          <w:szCs w:val="20"/>
        </w:rPr>
        <w:t>Garantir que o tráfego proveniente do AS200 entre via RTB</w:t>
      </w:r>
    </w:p>
    <w:p w14:paraId="6867EEE5" w14:textId="77777777" w:rsidR="00332562" w:rsidRPr="00801F5B" w:rsidRDefault="00332562" w:rsidP="00332562">
      <w:pPr>
        <w:pBdr>
          <w:bottom w:val="single" w:sz="4" w:space="1" w:color="auto"/>
          <w:between w:val="single" w:sz="4" w:space="1" w:color="auto"/>
        </w:pBdr>
        <w:spacing w:before="120" w:after="360"/>
        <w:ind w:left="357"/>
        <w:jc w:val="left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801F5B">
        <w:rPr>
          <w:rFonts w:asciiTheme="minorHAnsi" w:hAnsiTheme="minorHAnsi" w:cstheme="minorHAnsi"/>
          <w:sz w:val="20"/>
          <w:szCs w:val="20"/>
        </w:rPr>
        <w:t xml:space="preserve"> </w:t>
      </w:r>
      <w:r w:rsidRPr="00CE6FBB">
        <w:rPr>
          <w:rFonts w:asciiTheme="minorHAnsi" w:hAnsiTheme="minorHAnsi" w:cstheme="minorHAnsi"/>
          <w:vanish/>
          <w:color w:val="FF0000"/>
          <w:sz w:val="20"/>
          <w:szCs w:val="20"/>
        </w:rPr>
        <w:t>Nos anúncios de rotas realizados por RTA a RTC enviar o MED = 100 e nos anúncios realizados por RTB a RTC enviar o MED = 50 (ou qualquer outro valor menor do que o enviado por RTA)</w:t>
      </w:r>
    </w:p>
    <w:p w14:paraId="7644A91F" w14:textId="77777777" w:rsidR="00332562" w:rsidRPr="00801F5B" w:rsidRDefault="00332562" w:rsidP="00332562">
      <w:pPr>
        <w:pBdr>
          <w:bottom w:val="single" w:sz="4" w:space="1" w:color="auto"/>
          <w:between w:val="single" w:sz="4" w:space="1" w:color="auto"/>
        </w:pBdr>
        <w:ind w:left="357"/>
        <w:outlineLvl w:val="0"/>
        <w:rPr>
          <w:rFonts w:asciiTheme="minorHAnsi" w:hAnsiTheme="minorHAnsi" w:cstheme="minorHAnsi"/>
          <w:sz w:val="20"/>
          <w:szCs w:val="20"/>
        </w:rPr>
      </w:pPr>
    </w:p>
    <w:p w14:paraId="43190A9D" w14:textId="77777777" w:rsidR="00332562" w:rsidRPr="00801F5B" w:rsidRDefault="00332562" w:rsidP="00332562">
      <w:pPr>
        <w:numPr>
          <w:ilvl w:val="1"/>
          <w:numId w:val="13"/>
        </w:numPr>
        <w:pBdr>
          <w:bottom w:val="single" w:sz="4" w:space="1" w:color="auto"/>
          <w:between w:val="single" w:sz="4" w:space="1" w:color="auto"/>
        </w:pBdr>
        <w:tabs>
          <w:tab w:val="clear" w:pos="360"/>
          <w:tab w:val="num" w:pos="783"/>
        </w:tabs>
        <w:spacing w:before="120" w:after="360"/>
        <w:ind w:left="1434" w:hanging="1077"/>
        <w:outlineLvl w:val="0"/>
        <w:rPr>
          <w:rFonts w:asciiTheme="minorHAnsi" w:hAnsiTheme="minorHAnsi" w:cstheme="minorHAnsi"/>
          <w:sz w:val="20"/>
          <w:szCs w:val="20"/>
        </w:rPr>
      </w:pPr>
      <w:r w:rsidRPr="00801F5B">
        <w:rPr>
          <w:rFonts w:asciiTheme="minorHAnsi" w:hAnsiTheme="minorHAnsi" w:cstheme="minorHAnsi"/>
          <w:sz w:val="20"/>
          <w:szCs w:val="20"/>
        </w:rPr>
        <w:t xml:space="preserve">Garantir que o tráfego sai sempre pelo RTA </w:t>
      </w:r>
      <w:r w:rsidRPr="00801F5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Marcando as rotas recebidas do exterior pelo </w:t>
      </w:r>
      <w:r w:rsidRPr="00801F5B">
        <w:rPr>
          <w:rFonts w:asciiTheme="minorHAnsi" w:hAnsiTheme="minorHAnsi" w:cstheme="minorHAnsi"/>
          <w:i/>
          <w:vanish/>
          <w:color w:val="FF0000"/>
          <w:sz w:val="20"/>
          <w:szCs w:val="20"/>
        </w:rPr>
        <w:t>router</w:t>
      </w:r>
      <w:r w:rsidRPr="00801F5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RTA com um LOCAL_PREFERENCE maior do que as recebidas do exterior pelo RTB (qualquer valor abaixo do atribuído pelo RTA</w:t>
      </w:r>
    </w:p>
    <w:p w14:paraId="32B908B8" w14:textId="77777777" w:rsidR="00332562" w:rsidRPr="00B73F50" w:rsidRDefault="00332562" w:rsidP="00332562">
      <w:pPr>
        <w:pBdr>
          <w:bottom w:val="single" w:sz="4" w:space="1" w:color="auto"/>
          <w:between w:val="single" w:sz="4" w:space="1" w:color="auto"/>
        </w:pBdr>
        <w:ind w:left="357"/>
        <w:outlineLvl w:val="0"/>
        <w:rPr>
          <w:rFonts w:asciiTheme="minorHAnsi" w:hAnsiTheme="minorHAnsi" w:cstheme="minorHAnsi"/>
          <w:sz w:val="20"/>
          <w:szCs w:val="20"/>
        </w:rPr>
      </w:pPr>
    </w:p>
    <w:p w14:paraId="7F9052F5" w14:textId="77777777" w:rsidR="00332562" w:rsidRPr="00B73F50" w:rsidRDefault="00332562" w:rsidP="00332562">
      <w:pPr>
        <w:ind w:left="357"/>
        <w:rPr>
          <w:rFonts w:asciiTheme="minorHAnsi" w:hAnsiTheme="minorHAnsi"/>
          <w:sz w:val="20"/>
          <w:szCs w:val="20"/>
        </w:rPr>
      </w:pPr>
    </w:p>
    <w:p w14:paraId="5ECB7238" w14:textId="77777777" w:rsidR="00332562" w:rsidRPr="00B73F50" w:rsidRDefault="00332562" w:rsidP="00332562">
      <w:pPr>
        <w:rPr>
          <w:rFonts w:asciiTheme="minorHAnsi" w:hAnsiTheme="minorHAnsi" w:cstheme="minorHAnsi"/>
          <w:sz w:val="20"/>
          <w:szCs w:val="20"/>
        </w:rPr>
      </w:pPr>
    </w:p>
    <w:p w14:paraId="3DE9B9DE" w14:textId="2D44834D" w:rsidR="00332562" w:rsidRPr="00B73F50" w:rsidRDefault="00332562" w:rsidP="00332562">
      <w:pPr>
        <w:pStyle w:val="Pergunta"/>
        <w:keepNext/>
        <w:ind w:left="426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lastRenderedPageBreak/>
        <w:t xml:space="preserve">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nível 3 e nível 2 estão relacionados entre eles. Indique que endereço destino MAC será usado numa trama </w:t>
      </w:r>
      <w:r w:rsidRPr="00B73F50">
        <w:rPr>
          <w:rFonts w:asciiTheme="minorHAnsi" w:hAnsiTheme="minorHAnsi"/>
          <w:i/>
          <w:sz w:val="20"/>
          <w:szCs w:val="20"/>
        </w:rPr>
        <w:t>Ethernet</w:t>
      </w:r>
      <w:r w:rsidRPr="00B73F50">
        <w:rPr>
          <w:rFonts w:asciiTheme="minorHAnsi" w:hAnsiTheme="minorHAnsi"/>
          <w:sz w:val="20"/>
          <w:szCs w:val="20"/>
        </w:rPr>
        <w:t xml:space="preserve"> que transporte um datagrama IP destinad</w:t>
      </w:r>
      <w:r w:rsidR="00322DB8">
        <w:rPr>
          <w:rFonts w:asciiTheme="minorHAnsi" w:hAnsiTheme="minorHAnsi"/>
          <w:sz w:val="20"/>
          <w:szCs w:val="20"/>
        </w:rPr>
        <w:t>a</w:t>
      </w:r>
      <w:r w:rsidRPr="00B73F50">
        <w:rPr>
          <w:rFonts w:asciiTheme="minorHAnsi" w:hAnsiTheme="minorHAnsi"/>
          <w:sz w:val="20"/>
          <w:szCs w:val="20"/>
        </w:rPr>
        <w:t xml:space="preserve"> ao endereço de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227.194.21.27?</w:t>
      </w:r>
    </w:p>
    <w:p w14:paraId="4A8C463A" w14:textId="77777777" w:rsidR="00332562" w:rsidRPr="00B73F50" w:rsidRDefault="00332562" w:rsidP="0033256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00-00-E0-C2-15-1B</w:t>
      </w:r>
    </w:p>
    <w:p w14:paraId="026EEAFA" w14:textId="77777777" w:rsidR="00332562" w:rsidRPr="00B73F50" w:rsidRDefault="00332562" w:rsidP="0033256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01-00-5E-02-15-1B</w:t>
      </w:r>
    </w:p>
    <w:p w14:paraId="74392C5E" w14:textId="77777777" w:rsidR="00332562" w:rsidRPr="00B73F50" w:rsidRDefault="00332562" w:rsidP="0033256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01-00-5E-42-15-1B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50681127" w14:textId="3CA05B50" w:rsidR="00332562" w:rsidRPr="00B73F50" w:rsidRDefault="00332562" w:rsidP="00332562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01-00-5E-</w:t>
      </w:r>
      <w:r w:rsidR="00322DB8">
        <w:rPr>
          <w:rFonts w:asciiTheme="minorHAnsi" w:hAnsiTheme="minorHAnsi"/>
          <w:sz w:val="20"/>
          <w:szCs w:val="20"/>
        </w:rPr>
        <w:t>66</w:t>
      </w:r>
      <w:r w:rsidRPr="00B73F50">
        <w:rPr>
          <w:rFonts w:asciiTheme="minorHAnsi" w:hAnsiTheme="minorHAnsi"/>
          <w:sz w:val="20"/>
          <w:szCs w:val="20"/>
        </w:rPr>
        <w:t>-</w:t>
      </w:r>
      <w:r w:rsidR="00322DB8">
        <w:rPr>
          <w:rFonts w:asciiTheme="minorHAnsi" w:hAnsiTheme="minorHAnsi"/>
          <w:sz w:val="20"/>
          <w:szCs w:val="20"/>
        </w:rPr>
        <w:t>21</w:t>
      </w:r>
      <w:r w:rsidRPr="00B73F50">
        <w:rPr>
          <w:rFonts w:asciiTheme="minorHAnsi" w:hAnsiTheme="minorHAnsi"/>
          <w:sz w:val="20"/>
          <w:szCs w:val="20"/>
        </w:rPr>
        <w:t>-</w:t>
      </w:r>
      <w:r w:rsidR="00322DB8">
        <w:rPr>
          <w:rFonts w:asciiTheme="minorHAnsi" w:hAnsiTheme="minorHAnsi"/>
          <w:sz w:val="20"/>
          <w:szCs w:val="20"/>
        </w:rPr>
        <w:t>27</w:t>
      </w:r>
    </w:p>
    <w:p w14:paraId="4366F171" w14:textId="77777777" w:rsidR="00332562" w:rsidRPr="00B73F50" w:rsidRDefault="00332562" w:rsidP="00332562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Considere uma rede com um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e vários PC a correr IGMPv2. Indique:</w:t>
      </w:r>
    </w:p>
    <w:p w14:paraId="0FBBB4B7" w14:textId="77777777" w:rsidR="00901060" w:rsidRPr="00B73F50" w:rsidRDefault="00901060" w:rsidP="00901060">
      <w:pPr>
        <w:pStyle w:val="Hipotese"/>
        <w:rPr>
          <w:moveTo w:id="1" w:author="Vitor Almeida" w:date="2019-02-14T16:04:00Z"/>
          <w:rFonts w:asciiTheme="minorHAnsi" w:hAnsiTheme="minorHAnsi"/>
          <w:sz w:val="20"/>
          <w:szCs w:val="20"/>
        </w:rPr>
      </w:pPr>
      <w:moveToRangeStart w:id="2" w:author="Vitor Almeida" w:date="2019-02-14T16:04:00Z" w:name="move1052671"/>
      <w:moveTo w:id="3" w:author="Vitor Almeida" w:date="2019-02-14T16:04:00Z">
        <w:r w:rsidRPr="00B73F50">
          <w:rPr>
            <w:rFonts w:asciiTheme="minorHAnsi" w:hAnsiTheme="minorHAnsi"/>
            <w:sz w:val="20"/>
            <w:szCs w:val="20"/>
          </w:rPr>
          <w:t xml:space="preserve">As mensagens IGMP são encapsuladas em datagramas IP </w:t>
        </w:r>
        <w:r w:rsidRPr="00B73F50">
          <w:rPr>
            <w:rFonts w:asciiTheme="minorHAnsi" w:hAnsiTheme="minorHAnsi"/>
            <w:vanish/>
            <w:color w:val="FF0000"/>
            <w:sz w:val="20"/>
            <w:szCs w:val="20"/>
          </w:rPr>
          <w:t>V</w:t>
        </w:r>
      </w:moveTo>
    </w:p>
    <w:moveToRangeEnd w:id="2"/>
    <w:p w14:paraId="5F494195" w14:textId="77777777" w:rsidR="00332562" w:rsidRPr="00B73F50" w:rsidRDefault="00332562" w:rsidP="0033256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Todas as mensagens do tipo </w:t>
      </w:r>
      <w:proofErr w:type="spellStart"/>
      <w:r w:rsidRPr="00B73F50">
        <w:rPr>
          <w:rFonts w:asciiTheme="minorHAnsi" w:hAnsiTheme="minorHAnsi"/>
          <w:sz w:val="20"/>
          <w:szCs w:val="20"/>
        </w:rPr>
        <w:t>Query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são enviadas para o endereço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dos grupos ativos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F</w:t>
      </w:r>
    </w:p>
    <w:p w14:paraId="71CDF2FC" w14:textId="77777777" w:rsidR="00901060" w:rsidRPr="00B73F50" w:rsidRDefault="00901060" w:rsidP="00901060">
      <w:pPr>
        <w:pStyle w:val="Hipotese"/>
        <w:rPr>
          <w:ins w:id="4" w:author="Vitor Almeida" w:date="2019-02-14T16:04:00Z"/>
          <w:rFonts w:asciiTheme="minorHAnsi" w:hAnsiTheme="minorHAnsi"/>
          <w:sz w:val="20"/>
          <w:szCs w:val="20"/>
        </w:rPr>
      </w:pPr>
      <w:ins w:id="5" w:author="Vitor Almeida" w:date="2019-02-14T16:04:00Z">
        <w:r w:rsidRPr="00B73F50">
          <w:rPr>
            <w:rFonts w:asciiTheme="minorHAnsi" w:hAnsiTheme="minorHAnsi"/>
            <w:sz w:val="20"/>
            <w:szCs w:val="20"/>
          </w:rPr>
          <w:t xml:space="preserve">O tempo de resposta máxima de um PC a uma mensagem do tipo </w:t>
        </w:r>
        <w:proofErr w:type="spellStart"/>
        <w:r w:rsidRPr="00B73F50">
          <w:rPr>
            <w:rFonts w:asciiTheme="minorHAnsi" w:hAnsiTheme="minorHAnsi"/>
            <w:sz w:val="20"/>
            <w:szCs w:val="20"/>
          </w:rPr>
          <w:t>Query</w:t>
        </w:r>
        <w:proofErr w:type="spellEnd"/>
        <w:r w:rsidRPr="00B73F50">
          <w:rPr>
            <w:rFonts w:asciiTheme="minorHAnsi" w:hAnsiTheme="minorHAnsi"/>
            <w:sz w:val="20"/>
            <w:szCs w:val="20"/>
          </w:rPr>
          <w:t xml:space="preserve"> pode ser controlado pelo </w:t>
        </w:r>
        <w:r w:rsidRPr="00B73F50">
          <w:rPr>
            <w:rFonts w:asciiTheme="minorHAnsi" w:hAnsiTheme="minorHAnsi"/>
            <w:i/>
            <w:sz w:val="20"/>
            <w:szCs w:val="20"/>
          </w:rPr>
          <w:t>router</w:t>
        </w:r>
        <w:r w:rsidRPr="00B73F50">
          <w:rPr>
            <w:rFonts w:asciiTheme="minorHAnsi" w:hAnsiTheme="minorHAnsi"/>
            <w:sz w:val="20"/>
            <w:szCs w:val="20"/>
          </w:rPr>
          <w:t xml:space="preserve"> </w:t>
        </w:r>
        <w:r w:rsidRPr="00B73F50">
          <w:rPr>
            <w:rFonts w:asciiTheme="minorHAnsi" w:hAnsiTheme="minorHAnsi"/>
            <w:vanish/>
            <w:color w:val="FF0000"/>
            <w:sz w:val="20"/>
            <w:szCs w:val="20"/>
          </w:rPr>
          <w:t>V</w:t>
        </w:r>
      </w:ins>
    </w:p>
    <w:p w14:paraId="04EF91E1" w14:textId="77777777" w:rsidR="00901060" w:rsidRPr="00B73F50" w:rsidRDefault="00901060" w:rsidP="00901060">
      <w:pPr>
        <w:pStyle w:val="Hipotese"/>
        <w:rPr>
          <w:ins w:id="6" w:author="Vitor Almeida" w:date="2019-02-14T16:04:00Z"/>
          <w:rFonts w:asciiTheme="minorHAnsi" w:hAnsiTheme="minorHAnsi"/>
          <w:sz w:val="20"/>
          <w:szCs w:val="20"/>
        </w:rPr>
      </w:pPr>
      <w:ins w:id="7" w:author="Vitor Almeida" w:date="2019-02-14T16:04:00Z">
        <w:r w:rsidRPr="00B73F50">
          <w:rPr>
            <w:rFonts w:asciiTheme="minorHAnsi" w:hAnsiTheme="minorHAnsi"/>
            <w:sz w:val="20"/>
            <w:szCs w:val="20"/>
          </w:rPr>
          <w:t xml:space="preserve">Quando um </w:t>
        </w:r>
        <w:r w:rsidRPr="00B73F50">
          <w:rPr>
            <w:rFonts w:asciiTheme="minorHAnsi" w:hAnsiTheme="minorHAnsi"/>
            <w:i/>
            <w:sz w:val="20"/>
            <w:szCs w:val="20"/>
          </w:rPr>
          <w:t>router</w:t>
        </w:r>
        <w:r w:rsidRPr="00B73F50">
          <w:rPr>
            <w:rFonts w:asciiTheme="minorHAnsi" w:hAnsiTheme="minorHAnsi"/>
            <w:sz w:val="20"/>
            <w:szCs w:val="20"/>
          </w:rPr>
          <w:t xml:space="preserve"> envia uma mensagem do tipo </w:t>
        </w:r>
        <w:proofErr w:type="spellStart"/>
        <w:r w:rsidRPr="00B73F50">
          <w:rPr>
            <w:rFonts w:asciiTheme="minorHAnsi" w:hAnsiTheme="minorHAnsi"/>
            <w:sz w:val="20"/>
            <w:szCs w:val="20"/>
          </w:rPr>
          <w:t>Query</w:t>
        </w:r>
        <w:proofErr w:type="spellEnd"/>
        <w:r w:rsidRPr="00B73F50">
          <w:rPr>
            <w:rFonts w:asciiTheme="minorHAnsi" w:hAnsiTheme="minorHAnsi"/>
            <w:sz w:val="20"/>
            <w:szCs w:val="20"/>
          </w:rPr>
          <w:t xml:space="preserve"> todos os PC respondem sempre com uma mensagem de </w:t>
        </w:r>
        <w:proofErr w:type="spellStart"/>
        <w:r w:rsidRPr="00B73F50">
          <w:rPr>
            <w:rFonts w:asciiTheme="minorHAnsi" w:hAnsiTheme="minorHAnsi"/>
            <w:sz w:val="20"/>
            <w:szCs w:val="20"/>
          </w:rPr>
          <w:t>Report</w:t>
        </w:r>
        <w:proofErr w:type="spellEnd"/>
        <w:r w:rsidRPr="00B73F50">
          <w:rPr>
            <w:rFonts w:asciiTheme="minorHAnsi" w:hAnsiTheme="minorHAnsi"/>
            <w:vanish/>
            <w:color w:val="FF0000"/>
            <w:sz w:val="20"/>
            <w:szCs w:val="20"/>
          </w:rPr>
          <w:t xml:space="preserve"> F</w:t>
        </w:r>
      </w:ins>
    </w:p>
    <w:p w14:paraId="1865E08D" w14:textId="77777777" w:rsidR="00332562" w:rsidRPr="00B73F50" w:rsidRDefault="00332562" w:rsidP="0033256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Todos os PC têm de enviar mensagens de </w:t>
      </w:r>
      <w:proofErr w:type="spellStart"/>
      <w:r w:rsidRPr="00B73F50">
        <w:rPr>
          <w:rFonts w:asciiTheme="minorHAnsi" w:hAnsiTheme="minorHAnsi"/>
          <w:sz w:val="20"/>
          <w:szCs w:val="20"/>
        </w:rPr>
        <w:t>Leave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quando abandonam o grupo independentemente </w:t>
      </w:r>
      <w:proofErr w:type="gramStart"/>
      <w:r w:rsidRPr="00B73F50">
        <w:rPr>
          <w:rFonts w:asciiTheme="minorHAnsi" w:hAnsiTheme="minorHAnsi"/>
          <w:sz w:val="20"/>
          <w:szCs w:val="20"/>
        </w:rPr>
        <w:t>do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</w:t>
      </w:r>
      <w:r w:rsidRPr="00B73F50">
        <w:rPr>
          <w:rFonts w:asciiTheme="minorHAnsi" w:hAnsiTheme="minorHAnsi"/>
          <w:i/>
          <w:sz w:val="20"/>
          <w:szCs w:val="20"/>
        </w:rPr>
        <w:t>router</w:t>
      </w:r>
      <w:r w:rsidRPr="00B73F50">
        <w:rPr>
          <w:rFonts w:asciiTheme="minorHAnsi" w:hAnsiTheme="minorHAnsi"/>
          <w:sz w:val="20"/>
          <w:szCs w:val="20"/>
        </w:rPr>
        <w:t xml:space="preserve"> correr IGMPv1 ou IGMPv2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F</w:t>
      </w:r>
    </w:p>
    <w:p w14:paraId="17643886" w14:textId="253943F7" w:rsidR="00332562" w:rsidRPr="00B73F50" w:rsidDel="00901060" w:rsidRDefault="00332562" w:rsidP="00332562">
      <w:pPr>
        <w:pStyle w:val="Hipotese"/>
        <w:rPr>
          <w:del w:id="8" w:author="Vitor Almeida" w:date="2019-02-14T16:04:00Z"/>
          <w:rFonts w:asciiTheme="minorHAnsi" w:hAnsiTheme="minorHAnsi"/>
          <w:sz w:val="20"/>
          <w:szCs w:val="20"/>
        </w:rPr>
      </w:pPr>
      <w:del w:id="9" w:author="Vitor Almeida" w:date="2019-02-14T16:04:00Z">
        <w:r w:rsidRPr="00B73F50" w:rsidDel="00901060">
          <w:rPr>
            <w:rFonts w:asciiTheme="minorHAnsi" w:hAnsiTheme="minorHAnsi"/>
            <w:sz w:val="20"/>
            <w:szCs w:val="20"/>
          </w:rPr>
          <w:delText xml:space="preserve">O tempo de resposta máxima de um PC a uma mensagem do tipo Query pode ser controlado pelo </w:delText>
        </w:r>
        <w:r w:rsidRPr="00B73F50" w:rsidDel="00901060">
          <w:rPr>
            <w:rFonts w:asciiTheme="minorHAnsi" w:hAnsiTheme="minorHAnsi"/>
            <w:i/>
            <w:sz w:val="20"/>
            <w:szCs w:val="20"/>
          </w:rPr>
          <w:delText>router</w:delText>
        </w:r>
        <w:r w:rsidRPr="00B73F50" w:rsidDel="00901060">
          <w:rPr>
            <w:rFonts w:asciiTheme="minorHAnsi" w:hAnsiTheme="minorHAnsi"/>
            <w:sz w:val="20"/>
            <w:szCs w:val="20"/>
          </w:rPr>
          <w:delText xml:space="preserve"> </w:delText>
        </w:r>
        <w:r w:rsidRPr="00B73F50" w:rsidDel="00901060">
          <w:rPr>
            <w:rFonts w:asciiTheme="minorHAnsi" w:hAnsiTheme="minorHAnsi"/>
            <w:vanish/>
            <w:color w:val="FF0000"/>
            <w:sz w:val="20"/>
            <w:szCs w:val="20"/>
          </w:rPr>
          <w:delText>V</w:delText>
        </w:r>
      </w:del>
    </w:p>
    <w:p w14:paraId="7AD9221A" w14:textId="2AD9DEB1" w:rsidR="00332562" w:rsidRPr="00B73F50" w:rsidDel="00901060" w:rsidRDefault="00332562" w:rsidP="00332562">
      <w:pPr>
        <w:pStyle w:val="Hipotese"/>
        <w:rPr>
          <w:del w:id="10" w:author="Vitor Almeida" w:date="2019-02-14T16:04:00Z"/>
          <w:moveFrom w:id="11" w:author="Vitor Almeida" w:date="2019-02-14T16:04:00Z"/>
          <w:rFonts w:asciiTheme="minorHAnsi" w:hAnsiTheme="minorHAnsi"/>
          <w:sz w:val="20"/>
          <w:szCs w:val="20"/>
        </w:rPr>
      </w:pPr>
      <w:moveFromRangeStart w:id="12" w:author="Vitor Almeida" w:date="2019-02-14T16:04:00Z" w:name="move1052671"/>
      <w:moveFrom w:id="13" w:author="Vitor Almeida" w:date="2019-02-14T16:04:00Z">
        <w:del w:id="14" w:author="Vitor Almeida" w:date="2019-02-14T16:04:00Z">
          <w:r w:rsidRPr="00B73F50" w:rsidDel="00901060">
            <w:rPr>
              <w:rFonts w:asciiTheme="minorHAnsi" w:hAnsiTheme="minorHAnsi"/>
              <w:sz w:val="20"/>
              <w:szCs w:val="20"/>
            </w:rPr>
            <w:delText xml:space="preserve">As mensagens IGMP são encapsuladas em datagramas IP </w:delText>
          </w:r>
          <w:r w:rsidRPr="00B73F50" w:rsidDel="00901060">
            <w:rPr>
              <w:rFonts w:asciiTheme="minorHAnsi" w:hAnsiTheme="minorHAnsi"/>
              <w:vanish/>
              <w:color w:val="FF0000"/>
              <w:sz w:val="20"/>
              <w:szCs w:val="20"/>
            </w:rPr>
            <w:delText>V</w:delText>
          </w:r>
        </w:del>
      </w:moveFrom>
    </w:p>
    <w:moveFromRangeEnd w:id="12"/>
    <w:p w14:paraId="76FE2CD6" w14:textId="05D259DC" w:rsidR="00332562" w:rsidRPr="00B73F50" w:rsidDel="00901060" w:rsidRDefault="00332562" w:rsidP="00332562">
      <w:pPr>
        <w:pStyle w:val="Hipotese"/>
        <w:rPr>
          <w:del w:id="15" w:author="Vitor Almeida" w:date="2019-02-14T16:04:00Z"/>
          <w:rFonts w:asciiTheme="minorHAnsi" w:hAnsiTheme="minorHAnsi"/>
          <w:sz w:val="20"/>
          <w:szCs w:val="20"/>
        </w:rPr>
      </w:pPr>
      <w:del w:id="16" w:author="Vitor Almeida" w:date="2019-02-14T16:04:00Z">
        <w:r w:rsidRPr="00B73F50" w:rsidDel="00901060">
          <w:rPr>
            <w:rFonts w:asciiTheme="minorHAnsi" w:hAnsiTheme="minorHAnsi"/>
            <w:sz w:val="20"/>
            <w:szCs w:val="20"/>
          </w:rPr>
          <w:delText xml:space="preserve">Quando um </w:delText>
        </w:r>
        <w:r w:rsidRPr="00B73F50" w:rsidDel="00901060">
          <w:rPr>
            <w:rFonts w:asciiTheme="minorHAnsi" w:hAnsiTheme="minorHAnsi"/>
            <w:i/>
            <w:sz w:val="20"/>
            <w:szCs w:val="20"/>
          </w:rPr>
          <w:delText>router</w:delText>
        </w:r>
        <w:r w:rsidRPr="00B73F50" w:rsidDel="00901060">
          <w:rPr>
            <w:rFonts w:asciiTheme="minorHAnsi" w:hAnsiTheme="minorHAnsi"/>
            <w:sz w:val="20"/>
            <w:szCs w:val="20"/>
          </w:rPr>
          <w:delText xml:space="preserve"> envia uma mensagem do tipo Query todos os PC respondem sempre com uma mensagem de Report</w:delText>
        </w:r>
        <w:r w:rsidRPr="00B73F50" w:rsidDel="00901060">
          <w:rPr>
            <w:rFonts w:asciiTheme="minorHAnsi" w:hAnsiTheme="minorHAnsi"/>
            <w:vanish/>
            <w:color w:val="FF0000"/>
            <w:sz w:val="20"/>
            <w:szCs w:val="20"/>
          </w:rPr>
          <w:delText xml:space="preserve"> F</w:delText>
        </w:r>
      </w:del>
    </w:p>
    <w:p w14:paraId="100B1571" w14:textId="77777777" w:rsidR="00332562" w:rsidRPr="00332562" w:rsidRDefault="00332562" w:rsidP="00332562">
      <w:pPr>
        <w:pStyle w:val="Hipotese"/>
        <w:numPr>
          <w:ilvl w:val="0"/>
          <w:numId w:val="0"/>
        </w:numPr>
        <w:rPr>
          <w:rFonts w:asciiTheme="minorHAnsi" w:hAnsiTheme="minorHAnsi" w:cstheme="minorHAnsi"/>
          <w:szCs w:val="22"/>
        </w:rPr>
      </w:pPr>
    </w:p>
    <w:sectPr w:rsidR="00332562" w:rsidRPr="00332562" w:rsidSect="00734379">
      <w:headerReference w:type="default" r:id="rId12"/>
      <w:footerReference w:type="even" r:id="rId13"/>
      <w:footerReference w:type="default" r:id="rId14"/>
      <w:pgSz w:w="11906" w:h="16838"/>
      <w:pgMar w:top="425" w:right="567" w:bottom="851" w:left="567" w:header="283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FB916" w14:textId="77777777" w:rsidR="00521FE2" w:rsidRDefault="00521FE2" w:rsidP="00975916">
      <w:r>
        <w:separator/>
      </w:r>
    </w:p>
  </w:endnote>
  <w:endnote w:type="continuationSeparator" w:id="0">
    <w:p w14:paraId="4A65FBFC" w14:textId="77777777" w:rsidR="00521FE2" w:rsidRDefault="00521FE2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748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A135F" w14:textId="77777777" w:rsidR="00F87584" w:rsidRDefault="00F875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0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1D6013F" w14:textId="77777777" w:rsidR="00F87584" w:rsidRDefault="00F87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</w:rPr>
      <w:id w:val="780687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76CDA" w14:textId="77777777" w:rsidR="00F87584" w:rsidRPr="00554974" w:rsidRDefault="00F87584">
        <w:pPr>
          <w:pStyle w:val="Footer"/>
          <w:jc w:val="right"/>
          <w:rPr>
            <w:rFonts w:asciiTheme="minorHAnsi" w:hAnsiTheme="minorHAnsi" w:cstheme="minorHAnsi"/>
          </w:rPr>
        </w:pPr>
        <w:r w:rsidRPr="00554974">
          <w:rPr>
            <w:rFonts w:asciiTheme="minorHAnsi" w:hAnsiTheme="minorHAnsi" w:cstheme="minorHAnsi"/>
          </w:rPr>
          <w:fldChar w:fldCharType="begin"/>
        </w:r>
        <w:r w:rsidRPr="00554974">
          <w:rPr>
            <w:rFonts w:asciiTheme="minorHAnsi" w:hAnsiTheme="minorHAnsi" w:cstheme="minorHAnsi"/>
          </w:rPr>
          <w:instrText xml:space="preserve"> PAGE   \* MERGEFORMAT </w:instrText>
        </w:r>
        <w:r w:rsidRPr="00554974">
          <w:rPr>
            <w:rFonts w:asciiTheme="minorHAnsi" w:hAnsiTheme="minorHAnsi" w:cstheme="minorHAnsi"/>
          </w:rPr>
          <w:fldChar w:fldCharType="separate"/>
        </w:r>
        <w:r w:rsidR="00C70016">
          <w:rPr>
            <w:rFonts w:asciiTheme="minorHAnsi" w:hAnsiTheme="minorHAnsi" w:cstheme="minorHAnsi"/>
            <w:noProof/>
          </w:rPr>
          <w:t>3</w:t>
        </w:r>
        <w:r w:rsidRPr="00554974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51F7C8E7" w14:textId="77777777" w:rsidR="00F87584" w:rsidRDefault="00F87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CBCED" w14:textId="77777777" w:rsidR="00521FE2" w:rsidRDefault="00521FE2" w:rsidP="00975916">
      <w:r>
        <w:separator/>
      </w:r>
    </w:p>
  </w:footnote>
  <w:footnote w:type="continuationSeparator" w:id="0">
    <w:p w14:paraId="61A911EC" w14:textId="77777777" w:rsidR="00521FE2" w:rsidRDefault="00521FE2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16B0" w14:textId="77777777" w:rsidR="0076424A" w:rsidRPr="00554974" w:rsidRDefault="0076424A" w:rsidP="00975916">
    <w:pPr>
      <w:pStyle w:val="Title"/>
      <w:rPr>
        <w:rFonts w:asciiTheme="minorHAnsi" w:hAnsiTheme="minorHAnsi" w:cstheme="minorHAnsi"/>
      </w:rPr>
    </w:pPr>
    <w:r w:rsidRPr="00554974">
      <w:rPr>
        <w:rFonts w:asciiTheme="minorHAnsi" w:hAnsiTheme="minorHAnsi" w:cstheme="minorHAnsi"/>
      </w:rPr>
      <w:t xml:space="preserve">Exame </w:t>
    </w:r>
    <w:r w:rsidR="0036575A" w:rsidRPr="00554974">
      <w:rPr>
        <w:rFonts w:asciiTheme="minorHAnsi" w:hAnsiTheme="minorHAnsi" w:cstheme="minorHAnsi"/>
      </w:rPr>
      <w:t xml:space="preserve">- Época </w:t>
    </w:r>
    <w:r w:rsidR="00332562">
      <w:rPr>
        <w:rFonts w:asciiTheme="minorHAnsi" w:hAnsiTheme="minorHAnsi" w:cstheme="minorHAnsi"/>
      </w:rPr>
      <w:t>Especial</w:t>
    </w:r>
    <w:r w:rsidR="0050674A">
      <w:rPr>
        <w:rFonts w:asciiTheme="minorHAnsi" w:hAnsiTheme="minorHAnsi" w:cstheme="minorHAnsi"/>
      </w:rPr>
      <w:t xml:space="preserve"> </w:t>
    </w:r>
    <w:r w:rsidRPr="00554974">
      <w:rPr>
        <w:rFonts w:asciiTheme="minorHAnsi" w:hAnsiTheme="minorHAnsi" w:cstheme="minorHAnsi"/>
      </w:rPr>
      <w:t xml:space="preserve">– </w:t>
    </w:r>
    <w:r w:rsidR="00332562">
      <w:rPr>
        <w:rFonts w:asciiTheme="minorHAnsi" w:hAnsiTheme="minorHAnsi" w:cstheme="minorHAnsi"/>
      </w:rPr>
      <w:t>1</w:t>
    </w:r>
    <w:r w:rsidR="00874113">
      <w:rPr>
        <w:rFonts w:asciiTheme="minorHAnsi" w:hAnsiTheme="minorHAnsi" w:cstheme="minorHAnsi"/>
      </w:rPr>
      <w:t>4</w:t>
    </w:r>
    <w:r w:rsidRPr="00554974">
      <w:rPr>
        <w:rFonts w:asciiTheme="minorHAnsi" w:hAnsiTheme="minorHAnsi" w:cstheme="minorHAnsi"/>
      </w:rPr>
      <w:t>/</w:t>
    </w:r>
    <w:r w:rsidR="00874113">
      <w:rPr>
        <w:rFonts w:asciiTheme="minorHAnsi" w:hAnsiTheme="minorHAnsi" w:cstheme="minorHAnsi"/>
      </w:rPr>
      <w:t>02</w:t>
    </w:r>
    <w:r w:rsidRPr="00554974">
      <w:rPr>
        <w:rFonts w:asciiTheme="minorHAnsi" w:hAnsiTheme="minorHAnsi" w:cstheme="minorHAnsi"/>
      </w:rPr>
      <w:t>/2019</w:t>
    </w:r>
  </w:p>
  <w:p w14:paraId="03B32F3D" w14:textId="77777777" w:rsidR="0076424A" w:rsidRPr="00554974" w:rsidRDefault="0076424A" w:rsidP="00975916">
    <w:pPr>
      <w:pStyle w:val="Subtitle"/>
      <w:rPr>
        <w:rFonts w:asciiTheme="minorHAnsi" w:hAnsiTheme="minorHAnsi" w:cstheme="minorHAnsi"/>
      </w:rPr>
    </w:pPr>
    <w:r w:rsidRPr="00554974">
      <w:rPr>
        <w:rFonts w:asciiTheme="minorHAnsi" w:hAnsiTheme="minorHAnsi" w:cstheme="minorHAnsi"/>
      </w:rPr>
      <w:t>RI – ADEETC/ISEL/IPL</w:t>
    </w:r>
    <w:r w:rsidRPr="00554974">
      <w:rPr>
        <w:rFonts w:asciiTheme="minorHAnsi" w:hAnsiTheme="minorHAnsi" w:cstheme="minorHAnsi"/>
      </w:rPr>
      <w:tab/>
    </w:r>
    <w:r w:rsidRPr="00554974">
      <w:rPr>
        <w:rFonts w:asciiTheme="minorHAnsi" w:hAnsiTheme="minorHAnsi" w:cstheme="minorHAnsi"/>
      </w:rPr>
      <w:tab/>
      <w:t>Semestre de Inverno 2018/2019</w:t>
    </w:r>
  </w:p>
  <w:p w14:paraId="0C27EDB6" w14:textId="77777777" w:rsidR="0076424A" w:rsidRPr="00554974" w:rsidRDefault="0076424A" w:rsidP="00554974">
    <w:pPr>
      <w:spacing w:line="360" w:lineRule="auto"/>
      <w:ind w:left="-142"/>
      <w:jc w:val="center"/>
      <w:rPr>
        <w:rFonts w:asciiTheme="minorHAnsi" w:eastAsia="Times New Roman" w:hAnsiTheme="minorHAnsi" w:cstheme="minorHAnsi"/>
        <w:lang w:eastAsia="pt-PT"/>
      </w:rPr>
    </w:pPr>
    <w:r w:rsidRPr="00554974">
      <w:rPr>
        <w:rFonts w:asciiTheme="minorHAnsi" w:eastAsia="Times New Roman" w:hAnsiTheme="minorHAnsi" w:cstheme="minorHAnsi"/>
        <w:b/>
        <w:sz w:val="20"/>
        <w:szCs w:val="20"/>
        <w:lang w:eastAsia="pt-PT"/>
      </w:rPr>
      <w:t>Nome</w:t>
    </w:r>
    <w:r w:rsidRPr="00554974">
      <w:rPr>
        <w:rFonts w:asciiTheme="minorHAnsi" w:eastAsia="Times New Roman" w:hAnsiTheme="minorHAnsi" w:cstheme="minorHAnsi"/>
        <w:sz w:val="20"/>
        <w:szCs w:val="20"/>
        <w:lang w:eastAsia="pt-PT"/>
      </w:rPr>
      <w:t xml:space="preserve">: ____________________________________________________ </w:t>
    </w:r>
    <w:r w:rsidRPr="00554974">
      <w:rPr>
        <w:rFonts w:asciiTheme="minorHAnsi" w:eastAsia="Times New Roman" w:hAnsiTheme="minorHAnsi" w:cstheme="minorHAnsi"/>
        <w:b/>
        <w:sz w:val="20"/>
        <w:szCs w:val="20"/>
        <w:lang w:eastAsia="pt-PT"/>
      </w:rPr>
      <w:t>Número de aluno:</w:t>
    </w:r>
    <w:r w:rsidRPr="00554974">
      <w:rPr>
        <w:rFonts w:asciiTheme="minorHAnsi" w:eastAsia="Times New Roman" w:hAnsiTheme="minorHAnsi" w:cstheme="minorHAnsi"/>
        <w:sz w:val="20"/>
        <w:szCs w:val="20"/>
        <w:lang w:eastAsia="pt-PT"/>
      </w:rPr>
      <w:t xml:space="preserve"> __________</w:t>
    </w:r>
    <w:r w:rsidRPr="00554974">
      <w:rPr>
        <w:rFonts w:asciiTheme="minorHAnsi" w:eastAsia="Times New Roman" w:hAnsiTheme="minorHAnsi" w:cstheme="minorHAnsi"/>
        <w:lang w:eastAsia="pt-PT"/>
      </w:rPr>
      <w:t xml:space="preserve"> </w:t>
    </w:r>
    <w:r w:rsidRPr="00554974">
      <w:rPr>
        <w:rFonts w:asciiTheme="minorHAnsi" w:eastAsia="Times New Roman" w:hAnsiTheme="minorHAnsi" w:cstheme="minorHAnsi"/>
        <w:b/>
        <w:sz w:val="20"/>
        <w:szCs w:val="20"/>
        <w:lang w:eastAsia="pt-PT"/>
      </w:rPr>
      <w:t xml:space="preserve">Turma: </w:t>
    </w:r>
    <w:r w:rsidRPr="00554974">
      <w:rPr>
        <w:rFonts w:asciiTheme="minorHAnsi" w:eastAsia="Times New Roman" w:hAnsiTheme="minorHAnsi" w:cstheme="minorHAnsi"/>
        <w:sz w:val="20"/>
        <w:szCs w:val="20"/>
        <w:lang w:eastAsia="pt-PT"/>
      </w:rPr>
      <w:t>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C46C6B"/>
    <w:multiLevelType w:val="multilevel"/>
    <w:tmpl w:val="2AA08B0E"/>
    <w:lvl w:ilvl="0">
      <w:start w:val="1"/>
      <w:numFmt w:val="decimal"/>
      <w:pStyle w:val="Pergunta"/>
      <w:lvlText w:val="%1)"/>
      <w:lvlJc w:val="left"/>
      <w:pPr>
        <w:ind w:left="3620" w:hanging="360"/>
      </w:pPr>
      <w:rPr>
        <w:rFonts w:ascii="Calibri" w:hAnsi="Calibri" w:cs="Calibri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46B1E8A"/>
    <w:multiLevelType w:val="multilevel"/>
    <w:tmpl w:val="767E46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75D3718"/>
    <w:multiLevelType w:val="hybridMultilevel"/>
    <w:tmpl w:val="6FE41D72"/>
    <w:lvl w:ilvl="0" w:tplc="185CFE02">
      <w:start w:val="1"/>
      <w:numFmt w:val="bullet"/>
      <w:lvlText w:val=""/>
      <w:lvlJc w:val="left"/>
      <w:pPr>
        <w:ind w:left="-1563" w:hanging="360"/>
      </w:pPr>
      <w:rPr>
        <w:rFonts w:ascii="Wingdings" w:hAnsi="Wingdings" w:hint="default"/>
        <w:color w:val="auto"/>
      </w:rPr>
    </w:lvl>
    <w:lvl w:ilvl="1" w:tplc="08160003">
      <w:start w:val="1"/>
      <w:numFmt w:val="bullet"/>
      <w:lvlText w:val="o"/>
      <w:lvlJc w:val="left"/>
      <w:pPr>
        <w:ind w:left="-8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-1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31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</w:abstractNum>
  <w:abstractNum w:abstractNumId="4" w15:restartNumberingAfterBreak="0">
    <w:nsid w:val="4CC600E5"/>
    <w:multiLevelType w:val="hybridMultilevel"/>
    <w:tmpl w:val="7D82402C"/>
    <w:lvl w:ilvl="0" w:tplc="0B8661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F51F18"/>
    <w:multiLevelType w:val="hybridMultilevel"/>
    <w:tmpl w:val="AC20EF24"/>
    <w:lvl w:ilvl="0" w:tplc="72D863A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69209F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FE856AA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38C2E2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EED0653E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7FDCB034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8E846B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7180C2E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B62EBBD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BE45909"/>
    <w:multiLevelType w:val="multilevel"/>
    <w:tmpl w:val="D7CC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tor Almeida">
    <w15:presenceInfo w15:providerId="None" w15:userId="Vitor Alme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trackRevisions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353D"/>
    <w:rsid w:val="00005835"/>
    <w:rsid w:val="00007FD5"/>
    <w:rsid w:val="000112B3"/>
    <w:rsid w:val="000149CA"/>
    <w:rsid w:val="00014F8F"/>
    <w:rsid w:val="000151CE"/>
    <w:rsid w:val="000175E0"/>
    <w:rsid w:val="00021926"/>
    <w:rsid w:val="0002301A"/>
    <w:rsid w:val="000244C7"/>
    <w:rsid w:val="00027D1B"/>
    <w:rsid w:val="00031D47"/>
    <w:rsid w:val="00036871"/>
    <w:rsid w:val="00036BDB"/>
    <w:rsid w:val="000374C6"/>
    <w:rsid w:val="00037D3C"/>
    <w:rsid w:val="00040DB7"/>
    <w:rsid w:val="00041285"/>
    <w:rsid w:val="000424AB"/>
    <w:rsid w:val="00042CC0"/>
    <w:rsid w:val="00044B3E"/>
    <w:rsid w:val="00046019"/>
    <w:rsid w:val="0004631F"/>
    <w:rsid w:val="00046852"/>
    <w:rsid w:val="0005319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0A55"/>
    <w:rsid w:val="000828AF"/>
    <w:rsid w:val="0008369E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03BA"/>
    <w:rsid w:val="000B1144"/>
    <w:rsid w:val="000B23C2"/>
    <w:rsid w:val="000B36B7"/>
    <w:rsid w:val="000B56FB"/>
    <w:rsid w:val="000B5D22"/>
    <w:rsid w:val="000B774C"/>
    <w:rsid w:val="000B7B05"/>
    <w:rsid w:val="000C1C78"/>
    <w:rsid w:val="000C2EBF"/>
    <w:rsid w:val="000C3E39"/>
    <w:rsid w:val="000C4BAD"/>
    <w:rsid w:val="000C4CD6"/>
    <w:rsid w:val="000C689E"/>
    <w:rsid w:val="000D025D"/>
    <w:rsid w:val="000D1F9F"/>
    <w:rsid w:val="000D2C13"/>
    <w:rsid w:val="000D3868"/>
    <w:rsid w:val="000D49FC"/>
    <w:rsid w:val="000D4F6B"/>
    <w:rsid w:val="000D69FA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0F6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1C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01E7"/>
    <w:rsid w:val="00132086"/>
    <w:rsid w:val="00133520"/>
    <w:rsid w:val="001352A3"/>
    <w:rsid w:val="0013649C"/>
    <w:rsid w:val="00136572"/>
    <w:rsid w:val="001373C3"/>
    <w:rsid w:val="00137FC3"/>
    <w:rsid w:val="00140355"/>
    <w:rsid w:val="001435BC"/>
    <w:rsid w:val="00146791"/>
    <w:rsid w:val="001508E9"/>
    <w:rsid w:val="001509E4"/>
    <w:rsid w:val="00151E08"/>
    <w:rsid w:val="0015448B"/>
    <w:rsid w:val="0015699B"/>
    <w:rsid w:val="0016050A"/>
    <w:rsid w:val="001618A8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381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4D9C"/>
    <w:rsid w:val="001D0026"/>
    <w:rsid w:val="001D06EA"/>
    <w:rsid w:val="001D112D"/>
    <w:rsid w:val="001D2352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DF5"/>
    <w:rsid w:val="001F2E60"/>
    <w:rsid w:val="001F3436"/>
    <w:rsid w:val="001F39D8"/>
    <w:rsid w:val="001F3A70"/>
    <w:rsid w:val="001F7829"/>
    <w:rsid w:val="001F7D68"/>
    <w:rsid w:val="0020099B"/>
    <w:rsid w:val="002021B7"/>
    <w:rsid w:val="002022C3"/>
    <w:rsid w:val="00207E68"/>
    <w:rsid w:val="00210537"/>
    <w:rsid w:val="00210E7C"/>
    <w:rsid w:val="00212614"/>
    <w:rsid w:val="00212823"/>
    <w:rsid w:val="00213344"/>
    <w:rsid w:val="002133D1"/>
    <w:rsid w:val="00213D2A"/>
    <w:rsid w:val="00214905"/>
    <w:rsid w:val="00214B9C"/>
    <w:rsid w:val="00216BBE"/>
    <w:rsid w:val="00220EEC"/>
    <w:rsid w:val="00222547"/>
    <w:rsid w:val="002227A3"/>
    <w:rsid w:val="00222843"/>
    <w:rsid w:val="00223A3C"/>
    <w:rsid w:val="002247AF"/>
    <w:rsid w:val="002269F8"/>
    <w:rsid w:val="00230347"/>
    <w:rsid w:val="002306C0"/>
    <w:rsid w:val="0023149E"/>
    <w:rsid w:val="002315EC"/>
    <w:rsid w:val="00231F88"/>
    <w:rsid w:val="0023240F"/>
    <w:rsid w:val="00232A82"/>
    <w:rsid w:val="00233D2B"/>
    <w:rsid w:val="002340C8"/>
    <w:rsid w:val="00236F3C"/>
    <w:rsid w:val="00241971"/>
    <w:rsid w:val="00241A88"/>
    <w:rsid w:val="00244E17"/>
    <w:rsid w:val="0024560C"/>
    <w:rsid w:val="00246745"/>
    <w:rsid w:val="00253C43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450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A73E0"/>
    <w:rsid w:val="002B2A61"/>
    <w:rsid w:val="002B55F4"/>
    <w:rsid w:val="002B7A69"/>
    <w:rsid w:val="002C1746"/>
    <w:rsid w:val="002C2A32"/>
    <w:rsid w:val="002C2EB6"/>
    <w:rsid w:val="002C3234"/>
    <w:rsid w:val="002C41AF"/>
    <w:rsid w:val="002D0E61"/>
    <w:rsid w:val="002D2B31"/>
    <w:rsid w:val="002D3B00"/>
    <w:rsid w:val="002D4128"/>
    <w:rsid w:val="002D594F"/>
    <w:rsid w:val="002D6440"/>
    <w:rsid w:val="002D7040"/>
    <w:rsid w:val="002E0729"/>
    <w:rsid w:val="002E080B"/>
    <w:rsid w:val="002E0B68"/>
    <w:rsid w:val="002E0FBE"/>
    <w:rsid w:val="002E15F0"/>
    <w:rsid w:val="002E2A2D"/>
    <w:rsid w:val="002E33E0"/>
    <w:rsid w:val="002E44C2"/>
    <w:rsid w:val="002E7869"/>
    <w:rsid w:val="002F0532"/>
    <w:rsid w:val="002F2FC8"/>
    <w:rsid w:val="002F37C2"/>
    <w:rsid w:val="002F4C42"/>
    <w:rsid w:val="002F549C"/>
    <w:rsid w:val="002F5988"/>
    <w:rsid w:val="002F7028"/>
    <w:rsid w:val="002F7281"/>
    <w:rsid w:val="002F7D70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2DB8"/>
    <w:rsid w:val="00326F3B"/>
    <w:rsid w:val="0032703A"/>
    <w:rsid w:val="0033007D"/>
    <w:rsid w:val="00331C80"/>
    <w:rsid w:val="00332562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6364C"/>
    <w:rsid w:val="00365602"/>
    <w:rsid w:val="0036575A"/>
    <w:rsid w:val="00370202"/>
    <w:rsid w:val="00371FCA"/>
    <w:rsid w:val="003733AA"/>
    <w:rsid w:val="00373C45"/>
    <w:rsid w:val="00374E22"/>
    <w:rsid w:val="00374F6B"/>
    <w:rsid w:val="0037509A"/>
    <w:rsid w:val="0037541D"/>
    <w:rsid w:val="003759C4"/>
    <w:rsid w:val="00375F70"/>
    <w:rsid w:val="00380884"/>
    <w:rsid w:val="00382B90"/>
    <w:rsid w:val="00383CF7"/>
    <w:rsid w:val="00384217"/>
    <w:rsid w:val="00384F6C"/>
    <w:rsid w:val="00385059"/>
    <w:rsid w:val="00386282"/>
    <w:rsid w:val="00392AC0"/>
    <w:rsid w:val="0039599E"/>
    <w:rsid w:val="00395F4A"/>
    <w:rsid w:val="003967BC"/>
    <w:rsid w:val="003968DA"/>
    <w:rsid w:val="003A0B34"/>
    <w:rsid w:val="003A1E5C"/>
    <w:rsid w:val="003A3478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6476"/>
    <w:rsid w:val="003B652B"/>
    <w:rsid w:val="003B7115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409A4"/>
    <w:rsid w:val="00440CDA"/>
    <w:rsid w:val="00442A0C"/>
    <w:rsid w:val="00445ACA"/>
    <w:rsid w:val="004466EF"/>
    <w:rsid w:val="00447257"/>
    <w:rsid w:val="0045290D"/>
    <w:rsid w:val="00454889"/>
    <w:rsid w:val="0045580B"/>
    <w:rsid w:val="00455B41"/>
    <w:rsid w:val="00460102"/>
    <w:rsid w:val="0046026F"/>
    <w:rsid w:val="00462503"/>
    <w:rsid w:val="00463E59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6287"/>
    <w:rsid w:val="004F1303"/>
    <w:rsid w:val="004F23B2"/>
    <w:rsid w:val="004F2E7F"/>
    <w:rsid w:val="004F4129"/>
    <w:rsid w:val="004F47B3"/>
    <w:rsid w:val="004F51FC"/>
    <w:rsid w:val="00500286"/>
    <w:rsid w:val="00501B56"/>
    <w:rsid w:val="0050379F"/>
    <w:rsid w:val="005054F1"/>
    <w:rsid w:val="00505D04"/>
    <w:rsid w:val="005060B6"/>
    <w:rsid w:val="0050674A"/>
    <w:rsid w:val="0050681F"/>
    <w:rsid w:val="00506EEF"/>
    <w:rsid w:val="0050722F"/>
    <w:rsid w:val="0051096A"/>
    <w:rsid w:val="00511BE2"/>
    <w:rsid w:val="00511C73"/>
    <w:rsid w:val="00520D8C"/>
    <w:rsid w:val="00521AF8"/>
    <w:rsid w:val="00521FE2"/>
    <w:rsid w:val="0052246D"/>
    <w:rsid w:val="005247E3"/>
    <w:rsid w:val="005249C0"/>
    <w:rsid w:val="005275B7"/>
    <w:rsid w:val="00527CA0"/>
    <w:rsid w:val="00531475"/>
    <w:rsid w:val="0053328B"/>
    <w:rsid w:val="0053422D"/>
    <w:rsid w:val="00535A24"/>
    <w:rsid w:val="005417A2"/>
    <w:rsid w:val="005426A2"/>
    <w:rsid w:val="00542B35"/>
    <w:rsid w:val="00544B64"/>
    <w:rsid w:val="00546A54"/>
    <w:rsid w:val="0055380F"/>
    <w:rsid w:val="00553AFD"/>
    <w:rsid w:val="00554419"/>
    <w:rsid w:val="00554974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72BF8"/>
    <w:rsid w:val="005853B8"/>
    <w:rsid w:val="00590028"/>
    <w:rsid w:val="005910C0"/>
    <w:rsid w:val="005913AB"/>
    <w:rsid w:val="00591E1D"/>
    <w:rsid w:val="00591F06"/>
    <w:rsid w:val="00593F3B"/>
    <w:rsid w:val="005950CE"/>
    <w:rsid w:val="00597402"/>
    <w:rsid w:val="005A1DAF"/>
    <w:rsid w:val="005A2D0A"/>
    <w:rsid w:val="005A34B5"/>
    <w:rsid w:val="005B1AE4"/>
    <w:rsid w:val="005B1BF9"/>
    <w:rsid w:val="005B2436"/>
    <w:rsid w:val="005B3C37"/>
    <w:rsid w:val="005B58CD"/>
    <w:rsid w:val="005B693F"/>
    <w:rsid w:val="005B7593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BF6"/>
    <w:rsid w:val="005F6DAC"/>
    <w:rsid w:val="005F7DE7"/>
    <w:rsid w:val="005F7EBF"/>
    <w:rsid w:val="005F7F30"/>
    <w:rsid w:val="00602FFE"/>
    <w:rsid w:val="00604004"/>
    <w:rsid w:val="00604C6C"/>
    <w:rsid w:val="006064D0"/>
    <w:rsid w:val="006109BA"/>
    <w:rsid w:val="00611AA2"/>
    <w:rsid w:val="0061279A"/>
    <w:rsid w:val="0061299A"/>
    <w:rsid w:val="00615361"/>
    <w:rsid w:val="00615630"/>
    <w:rsid w:val="00615D47"/>
    <w:rsid w:val="006166AC"/>
    <w:rsid w:val="00616E18"/>
    <w:rsid w:val="0061729A"/>
    <w:rsid w:val="006178B1"/>
    <w:rsid w:val="00617FFC"/>
    <w:rsid w:val="006206DA"/>
    <w:rsid w:val="006209BB"/>
    <w:rsid w:val="00623E83"/>
    <w:rsid w:val="00626CD6"/>
    <w:rsid w:val="006277ED"/>
    <w:rsid w:val="00627954"/>
    <w:rsid w:val="006310E2"/>
    <w:rsid w:val="00634449"/>
    <w:rsid w:val="0063455E"/>
    <w:rsid w:val="00635312"/>
    <w:rsid w:val="00635386"/>
    <w:rsid w:val="006409F7"/>
    <w:rsid w:val="006411BA"/>
    <w:rsid w:val="00641D5A"/>
    <w:rsid w:val="0064206F"/>
    <w:rsid w:val="00643154"/>
    <w:rsid w:val="006433C2"/>
    <w:rsid w:val="006436A2"/>
    <w:rsid w:val="0064401E"/>
    <w:rsid w:val="00650472"/>
    <w:rsid w:val="006528F9"/>
    <w:rsid w:val="00653863"/>
    <w:rsid w:val="00653AF9"/>
    <w:rsid w:val="006542DE"/>
    <w:rsid w:val="0065593F"/>
    <w:rsid w:val="00656885"/>
    <w:rsid w:val="00656E42"/>
    <w:rsid w:val="0065707C"/>
    <w:rsid w:val="00657377"/>
    <w:rsid w:val="00661A5B"/>
    <w:rsid w:val="006625E3"/>
    <w:rsid w:val="00663863"/>
    <w:rsid w:val="00663DA2"/>
    <w:rsid w:val="00665DED"/>
    <w:rsid w:val="00666DC2"/>
    <w:rsid w:val="00666E90"/>
    <w:rsid w:val="006678B7"/>
    <w:rsid w:val="006712B2"/>
    <w:rsid w:val="00672839"/>
    <w:rsid w:val="00674C82"/>
    <w:rsid w:val="00674DB1"/>
    <w:rsid w:val="00681EA0"/>
    <w:rsid w:val="00682772"/>
    <w:rsid w:val="00683EEB"/>
    <w:rsid w:val="00684F75"/>
    <w:rsid w:val="006853B5"/>
    <w:rsid w:val="00687EEC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314B"/>
    <w:rsid w:val="006A327F"/>
    <w:rsid w:val="006A4DD6"/>
    <w:rsid w:val="006A565D"/>
    <w:rsid w:val="006A62EC"/>
    <w:rsid w:val="006A7F34"/>
    <w:rsid w:val="006B2BB6"/>
    <w:rsid w:val="006B4D6D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34E7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6CDF"/>
    <w:rsid w:val="006F7355"/>
    <w:rsid w:val="006F74D9"/>
    <w:rsid w:val="006F7D2F"/>
    <w:rsid w:val="006F7F52"/>
    <w:rsid w:val="00701251"/>
    <w:rsid w:val="00701DD8"/>
    <w:rsid w:val="007025F9"/>
    <w:rsid w:val="007041FE"/>
    <w:rsid w:val="00704EA9"/>
    <w:rsid w:val="0070624C"/>
    <w:rsid w:val="00711794"/>
    <w:rsid w:val="00716946"/>
    <w:rsid w:val="00716B86"/>
    <w:rsid w:val="00716C54"/>
    <w:rsid w:val="00723257"/>
    <w:rsid w:val="00725B7F"/>
    <w:rsid w:val="0072654C"/>
    <w:rsid w:val="00726F3D"/>
    <w:rsid w:val="00730BE3"/>
    <w:rsid w:val="0073336F"/>
    <w:rsid w:val="00734379"/>
    <w:rsid w:val="00736569"/>
    <w:rsid w:val="00736A51"/>
    <w:rsid w:val="00742528"/>
    <w:rsid w:val="0074261A"/>
    <w:rsid w:val="007458D4"/>
    <w:rsid w:val="00745AEA"/>
    <w:rsid w:val="00746476"/>
    <w:rsid w:val="00747025"/>
    <w:rsid w:val="00747C00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424A"/>
    <w:rsid w:val="00766A55"/>
    <w:rsid w:val="007722EA"/>
    <w:rsid w:val="007743F1"/>
    <w:rsid w:val="00775AA1"/>
    <w:rsid w:val="007764C7"/>
    <w:rsid w:val="0077670A"/>
    <w:rsid w:val="00777AD3"/>
    <w:rsid w:val="00781B0A"/>
    <w:rsid w:val="00783CE3"/>
    <w:rsid w:val="00787330"/>
    <w:rsid w:val="00792B38"/>
    <w:rsid w:val="00792C3B"/>
    <w:rsid w:val="00793DEF"/>
    <w:rsid w:val="007940B1"/>
    <w:rsid w:val="00796AEA"/>
    <w:rsid w:val="00796C1C"/>
    <w:rsid w:val="00796CB1"/>
    <w:rsid w:val="00796CB4"/>
    <w:rsid w:val="00797069"/>
    <w:rsid w:val="007A281D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89A"/>
    <w:rsid w:val="007C2C0F"/>
    <w:rsid w:val="007C3C9D"/>
    <w:rsid w:val="007C41E0"/>
    <w:rsid w:val="007C4845"/>
    <w:rsid w:val="007C6CCD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1F5B"/>
    <w:rsid w:val="00802CED"/>
    <w:rsid w:val="00807434"/>
    <w:rsid w:val="00807506"/>
    <w:rsid w:val="0081009E"/>
    <w:rsid w:val="00812682"/>
    <w:rsid w:val="00814715"/>
    <w:rsid w:val="00816022"/>
    <w:rsid w:val="008161DC"/>
    <w:rsid w:val="00817A52"/>
    <w:rsid w:val="0082034E"/>
    <w:rsid w:val="00820606"/>
    <w:rsid w:val="00820BB9"/>
    <w:rsid w:val="00822F31"/>
    <w:rsid w:val="0082357A"/>
    <w:rsid w:val="00823FC7"/>
    <w:rsid w:val="00826CAB"/>
    <w:rsid w:val="00826DAE"/>
    <w:rsid w:val="00827A1A"/>
    <w:rsid w:val="008302AB"/>
    <w:rsid w:val="00831F4E"/>
    <w:rsid w:val="0083351C"/>
    <w:rsid w:val="008341E5"/>
    <w:rsid w:val="00835308"/>
    <w:rsid w:val="008353F3"/>
    <w:rsid w:val="008354A2"/>
    <w:rsid w:val="00836C0F"/>
    <w:rsid w:val="00842FC1"/>
    <w:rsid w:val="008435B0"/>
    <w:rsid w:val="00846F2C"/>
    <w:rsid w:val="0084738A"/>
    <w:rsid w:val="00850D71"/>
    <w:rsid w:val="0085114A"/>
    <w:rsid w:val="00851703"/>
    <w:rsid w:val="0085252F"/>
    <w:rsid w:val="008541BF"/>
    <w:rsid w:val="00856218"/>
    <w:rsid w:val="00856E16"/>
    <w:rsid w:val="008577FD"/>
    <w:rsid w:val="00860380"/>
    <w:rsid w:val="00861276"/>
    <w:rsid w:val="00861E38"/>
    <w:rsid w:val="008644DB"/>
    <w:rsid w:val="00866C15"/>
    <w:rsid w:val="00867524"/>
    <w:rsid w:val="00867F40"/>
    <w:rsid w:val="00871C3E"/>
    <w:rsid w:val="00872672"/>
    <w:rsid w:val="00873AC9"/>
    <w:rsid w:val="00873EBD"/>
    <w:rsid w:val="00874113"/>
    <w:rsid w:val="00883E1D"/>
    <w:rsid w:val="0088694C"/>
    <w:rsid w:val="00887EC4"/>
    <w:rsid w:val="00887FD6"/>
    <w:rsid w:val="00891382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C108D"/>
    <w:rsid w:val="008C11EB"/>
    <w:rsid w:val="008C2FCD"/>
    <w:rsid w:val="008C3454"/>
    <w:rsid w:val="008C40FB"/>
    <w:rsid w:val="008C5236"/>
    <w:rsid w:val="008D170A"/>
    <w:rsid w:val="008E032D"/>
    <w:rsid w:val="008E2CDD"/>
    <w:rsid w:val="008E7B04"/>
    <w:rsid w:val="008F200C"/>
    <w:rsid w:val="008F25C2"/>
    <w:rsid w:val="008F4629"/>
    <w:rsid w:val="008F5F0A"/>
    <w:rsid w:val="008F62CA"/>
    <w:rsid w:val="008F685A"/>
    <w:rsid w:val="00901060"/>
    <w:rsid w:val="00902E9F"/>
    <w:rsid w:val="00903765"/>
    <w:rsid w:val="00905546"/>
    <w:rsid w:val="00905EDB"/>
    <w:rsid w:val="00907C8F"/>
    <w:rsid w:val="00915999"/>
    <w:rsid w:val="00915B94"/>
    <w:rsid w:val="00915F13"/>
    <w:rsid w:val="009162E2"/>
    <w:rsid w:val="00916412"/>
    <w:rsid w:val="00916970"/>
    <w:rsid w:val="0091700C"/>
    <w:rsid w:val="00920743"/>
    <w:rsid w:val="00920FF4"/>
    <w:rsid w:val="009210E9"/>
    <w:rsid w:val="00921124"/>
    <w:rsid w:val="00923A91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36C74"/>
    <w:rsid w:val="00941EA8"/>
    <w:rsid w:val="00942BCF"/>
    <w:rsid w:val="00942BEF"/>
    <w:rsid w:val="00942F40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5FF"/>
    <w:rsid w:val="009757C1"/>
    <w:rsid w:val="00975916"/>
    <w:rsid w:val="00975C3F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1C40"/>
    <w:rsid w:val="009925E5"/>
    <w:rsid w:val="009930E0"/>
    <w:rsid w:val="00995D18"/>
    <w:rsid w:val="009961BC"/>
    <w:rsid w:val="0099624A"/>
    <w:rsid w:val="00996AC0"/>
    <w:rsid w:val="009A0D1B"/>
    <w:rsid w:val="009A4A3F"/>
    <w:rsid w:val="009A4F3A"/>
    <w:rsid w:val="009B0F5A"/>
    <w:rsid w:val="009B0F74"/>
    <w:rsid w:val="009B18DB"/>
    <w:rsid w:val="009B369A"/>
    <w:rsid w:val="009B388C"/>
    <w:rsid w:val="009B3EE8"/>
    <w:rsid w:val="009B4E42"/>
    <w:rsid w:val="009B73AB"/>
    <w:rsid w:val="009B74C0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131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23D1"/>
    <w:rsid w:val="00A13C20"/>
    <w:rsid w:val="00A147E8"/>
    <w:rsid w:val="00A15CB3"/>
    <w:rsid w:val="00A16890"/>
    <w:rsid w:val="00A16CC9"/>
    <w:rsid w:val="00A1738E"/>
    <w:rsid w:val="00A17A85"/>
    <w:rsid w:val="00A20FC5"/>
    <w:rsid w:val="00A2178C"/>
    <w:rsid w:val="00A240AC"/>
    <w:rsid w:val="00A30FFF"/>
    <w:rsid w:val="00A32280"/>
    <w:rsid w:val="00A3470F"/>
    <w:rsid w:val="00A3653C"/>
    <w:rsid w:val="00A41622"/>
    <w:rsid w:val="00A4259E"/>
    <w:rsid w:val="00A43BF9"/>
    <w:rsid w:val="00A43CA2"/>
    <w:rsid w:val="00A45DBF"/>
    <w:rsid w:val="00A46852"/>
    <w:rsid w:val="00A47CF1"/>
    <w:rsid w:val="00A50CA3"/>
    <w:rsid w:val="00A54F14"/>
    <w:rsid w:val="00A61265"/>
    <w:rsid w:val="00A6519A"/>
    <w:rsid w:val="00A70EF8"/>
    <w:rsid w:val="00A721D7"/>
    <w:rsid w:val="00A74426"/>
    <w:rsid w:val="00A74CDF"/>
    <w:rsid w:val="00A75968"/>
    <w:rsid w:val="00A7779B"/>
    <w:rsid w:val="00A81599"/>
    <w:rsid w:val="00A82AB7"/>
    <w:rsid w:val="00A83671"/>
    <w:rsid w:val="00A840DB"/>
    <w:rsid w:val="00A8492B"/>
    <w:rsid w:val="00A91F12"/>
    <w:rsid w:val="00A927D8"/>
    <w:rsid w:val="00A94C7D"/>
    <w:rsid w:val="00A95598"/>
    <w:rsid w:val="00A96722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0919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1203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4EA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58B"/>
    <w:rsid w:val="00B606FA"/>
    <w:rsid w:val="00B61CA7"/>
    <w:rsid w:val="00B623B5"/>
    <w:rsid w:val="00B64B49"/>
    <w:rsid w:val="00B66619"/>
    <w:rsid w:val="00B70212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397B"/>
    <w:rsid w:val="00BA40BE"/>
    <w:rsid w:val="00BA50A0"/>
    <w:rsid w:val="00BA5CFC"/>
    <w:rsid w:val="00BA5EFE"/>
    <w:rsid w:val="00BA5F2B"/>
    <w:rsid w:val="00BA64E9"/>
    <w:rsid w:val="00BB0187"/>
    <w:rsid w:val="00BB0321"/>
    <w:rsid w:val="00BB0679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625"/>
    <w:rsid w:val="00BD6CC4"/>
    <w:rsid w:val="00BD76A4"/>
    <w:rsid w:val="00BE02DF"/>
    <w:rsid w:val="00BE2AA4"/>
    <w:rsid w:val="00BE344A"/>
    <w:rsid w:val="00BE3983"/>
    <w:rsid w:val="00BE3EA4"/>
    <w:rsid w:val="00BE507D"/>
    <w:rsid w:val="00BE67BF"/>
    <w:rsid w:val="00BE6C3C"/>
    <w:rsid w:val="00BE7F08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CF8"/>
    <w:rsid w:val="00C02DA1"/>
    <w:rsid w:val="00C02FA5"/>
    <w:rsid w:val="00C03C40"/>
    <w:rsid w:val="00C07044"/>
    <w:rsid w:val="00C074EF"/>
    <w:rsid w:val="00C0773E"/>
    <w:rsid w:val="00C133AA"/>
    <w:rsid w:val="00C13A26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1CA"/>
    <w:rsid w:val="00C50821"/>
    <w:rsid w:val="00C52D32"/>
    <w:rsid w:val="00C53B79"/>
    <w:rsid w:val="00C546FB"/>
    <w:rsid w:val="00C560DA"/>
    <w:rsid w:val="00C60B23"/>
    <w:rsid w:val="00C61456"/>
    <w:rsid w:val="00C61F3F"/>
    <w:rsid w:val="00C626B9"/>
    <w:rsid w:val="00C62769"/>
    <w:rsid w:val="00C635EF"/>
    <w:rsid w:val="00C63A6D"/>
    <w:rsid w:val="00C64A74"/>
    <w:rsid w:val="00C64C37"/>
    <w:rsid w:val="00C655AB"/>
    <w:rsid w:val="00C677EB"/>
    <w:rsid w:val="00C70016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0450"/>
    <w:rsid w:val="00CA1EC7"/>
    <w:rsid w:val="00CA317C"/>
    <w:rsid w:val="00CA5BCA"/>
    <w:rsid w:val="00CA5DA0"/>
    <w:rsid w:val="00CA71C1"/>
    <w:rsid w:val="00CB0CE2"/>
    <w:rsid w:val="00CB1DB6"/>
    <w:rsid w:val="00CB3519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E6FBB"/>
    <w:rsid w:val="00CF0798"/>
    <w:rsid w:val="00CF2496"/>
    <w:rsid w:val="00CF4180"/>
    <w:rsid w:val="00CF4D4D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2209A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3E1"/>
    <w:rsid w:val="00D35880"/>
    <w:rsid w:val="00D358A9"/>
    <w:rsid w:val="00D36510"/>
    <w:rsid w:val="00D3707B"/>
    <w:rsid w:val="00D37749"/>
    <w:rsid w:val="00D3787F"/>
    <w:rsid w:val="00D37B3E"/>
    <w:rsid w:val="00D417A1"/>
    <w:rsid w:val="00D43A94"/>
    <w:rsid w:val="00D43C20"/>
    <w:rsid w:val="00D446AA"/>
    <w:rsid w:val="00D452A6"/>
    <w:rsid w:val="00D509E3"/>
    <w:rsid w:val="00D519FE"/>
    <w:rsid w:val="00D520D2"/>
    <w:rsid w:val="00D537A5"/>
    <w:rsid w:val="00D557ED"/>
    <w:rsid w:val="00D569C3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2FFC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A615A"/>
    <w:rsid w:val="00DB000D"/>
    <w:rsid w:val="00DB1B8E"/>
    <w:rsid w:val="00DB612D"/>
    <w:rsid w:val="00DB75EB"/>
    <w:rsid w:val="00DB78CD"/>
    <w:rsid w:val="00DC0061"/>
    <w:rsid w:val="00DC013F"/>
    <w:rsid w:val="00DC0596"/>
    <w:rsid w:val="00DC1901"/>
    <w:rsid w:val="00DC2FEF"/>
    <w:rsid w:val="00DC304C"/>
    <w:rsid w:val="00DC6429"/>
    <w:rsid w:val="00DC71B7"/>
    <w:rsid w:val="00DD2076"/>
    <w:rsid w:val="00DD2ABA"/>
    <w:rsid w:val="00DD40EA"/>
    <w:rsid w:val="00DD64A3"/>
    <w:rsid w:val="00DD7A63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224C"/>
    <w:rsid w:val="00E34190"/>
    <w:rsid w:val="00E34D8B"/>
    <w:rsid w:val="00E36BF6"/>
    <w:rsid w:val="00E36F05"/>
    <w:rsid w:val="00E37058"/>
    <w:rsid w:val="00E3747B"/>
    <w:rsid w:val="00E4029A"/>
    <w:rsid w:val="00E41771"/>
    <w:rsid w:val="00E42F7D"/>
    <w:rsid w:val="00E43BD7"/>
    <w:rsid w:val="00E4414D"/>
    <w:rsid w:val="00E4683B"/>
    <w:rsid w:val="00E47DFC"/>
    <w:rsid w:val="00E5028E"/>
    <w:rsid w:val="00E50B07"/>
    <w:rsid w:val="00E51FE6"/>
    <w:rsid w:val="00E5287F"/>
    <w:rsid w:val="00E536DA"/>
    <w:rsid w:val="00E53D0B"/>
    <w:rsid w:val="00E56C2E"/>
    <w:rsid w:val="00E571B1"/>
    <w:rsid w:val="00E6190B"/>
    <w:rsid w:val="00E6233D"/>
    <w:rsid w:val="00E623D3"/>
    <w:rsid w:val="00E64D1A"/>
    <w:rsid w:val="00E661EB"/>
    <w:rsid w:val="00E67C32"/>
    <w:rsid w:val="00E67E8D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0182"/>
    <w:rsid w:val="00E9125C"/>
    <w:rsid w:val="00E924B5"/>
    <w:rsid w:val="00E94737"/>
    <w:rsid w:val="00E958FD"/>
    <w:rsid w:val="00E97CFB"/>
    <w:rsid w:val="00E97F40"/>
    <w:rsid w:val="00EA045B"/>
    <w:rsid w:val="00EA3A7E"/>
    <w:rsid w:val="00EA3C7E"/>
    <w:rsid w:val="00EA4DD6"/>
    <w:rsid w:val="00EA5BD1"/>
    <w:rsid w:val="00EA6A39"/>
    <w:rsid w:val="00EB1CD4"/>
    <w:rsid w:val="00EB3D22"/>
    <w:rsid w:val="00EB440D"/>
    <w:rsid w:val="00EB4A9D"/>
    <w:rsid w:val="00EB4C78"/>
    <w:rsid w:val="00EB4D15"/>
    <w:rsid w:val="00EB5367"/>
    <w:rsid w:val="00EB5FD7"/>
    <w:rsid w:val="00EB653A"/>
    <w:rsid w:val="00EC1DFE"/>
    <w:rsid w:val="00EC5BE4"/>
    <w:rsid w:val="00ED054B"/>
    <w:rsid w:val="00ED0EE2"/>
    <w:rsid w:val="00ED6FC7"/>
    <w:rsid w:val="00ED7419"/>
    <w:rsid w:val="00EE1296"/>
    <w:rsid w:val="00EE1EF6"/>
    <w:rsid w:val="00EE3183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4C87"/>
    <w:rsid w:val="00EF762E"/>
    <w:rsid w:val="00F02C80"/>
    <w:rsid w:val="00F0612D"/>
    <w:rsid w:val="00F067CA"/>
    <w:rsid w:val="00F11128"/>
    <w:rsid w:val="00F11804"/>
    <w:rsid w:val="00F11A0F"/>
    <w:rsid w:val="00F12AE4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3EEF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11CD"/>
    <w:rsid w:val="00F72DB3"/>
    <w:rsid w:val="00F73386"/>
    <w:rsid w:val="00F74799"/>
    <w:rsid w:val="00F74E8B"/>
    <w:rsid w:val="00F75005"/>
    <w:rsid w:val="00F7505C"/>
    <w:rsid w:val="00F77353"/>
    <w:rsid w:val="00F77AE4"/>
    <w:rsid w:val="00F80998"/>
    <w:rsid w:val="00F82E1C"/>
    <w:rsid w:val="00F83F03"/>
    <w:rsid w:val="00F85871"/>
    <w:rsid w:val="00F85CBC"/>
    <w:rsid w:val="00F87584"/>
    <w:rsid w:val="00F9027C"/>
    <w:rsid w:val="00F92FD5"/>
    <w:rsid w:val="00F9345B"/>
    <w:rsid w:val="00F93E7E"/>
    <w:rsid w:val="00F94E10"/>
    <w:rsid w:val="00F95829"/>
    <w:rsid w:val="00F9599F"/>
    <w:rsid w:val="00F95CFF"/>
    <w:rsid w:val="00F9717C"/>
    <w:rsid w:val="00F97EA0"/>
    <w:rsid w:val="00FA019C"/>
    <w:rsid w:val="00FA0E91"/>
    <w:rsid w:val="00FA7360"/>
    <w:rsid w:val="00FB0159"/>
    <w:rsid w:val="00FB0EC0"/>
    <w:rsid w:val="00FB26DF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232E"/>
    <w:rsid w:val="00FE36EE"/>
    <w:rsid w:val="00FE64BC"/>
    <w:rsid w:val="00FF0357"/>
    <w:rsid w:val="00FF0E76"/>
    <w:rsid w:val="00FF1691"/>
    <w:rsid w:val="00FF3382"/>
    <w:rsid w:val="00FF36CA"/>
    <w:rsid w:val="00FF3943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'"/>
  <w:listSeparator w:val=","/>
  <w14:docId w14:val="6FDBDBCA"/>
  <w15:docId w15:val="{D56807D9-DCBA-4BC8-BC12-61D8182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2EC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716C54"/>
    <w:pPr>
      <w:numPr>
        <w:ilvl w:val="1"/>
        <w:numId w:val="1"/>
      </w:numPr>
      <w:spacing w:before="60" w:after="6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716C54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67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89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765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60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927">
                      <w:marLeft w:val="9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111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E9D59-8585-4B7E-A384-A7E7F930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1330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Almeida</dc:creator>
  <cp:lastModifiedBy>Vitor Almeida</cp:lastModifiedBy>
  <cp:revision>2</cp:revision>
  <cp:lastPrinted>2019-02-04T14:03:00Z</cp:lastPrinted>
  <dcterms:created xsi:type="dcterms:W3CDTF">2019-02-14T16:13:00Z</dcterms:created>
  <dcterms:modified xsi:type="dcterms:W3CDTF">2019-02-14T16:13:00Z</dcterms:modified>
</cp:coreProperties>
</file>