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gridCol w:w="962"/>
        <w:gridCol w:w="4708"/>
        <w:gridCol w:w="1986"/>
        <w:gridCol w:w="850"/>
        <w:gridCol w:w="1700"/>
      </w:tblGrid>
      <w:tr w:rsidR="00276B9E" w:rsidRPr="001227A1" w14:paraId="790FBF66" w14:textId="77777777" w:rsidTr="001227A1">
        <w:tc>
          <w:tcPr>
            <w:tcW w:w="567" w:type="dxa"/>
          </w:tcPr>
          <w:p w14:paraId="554BA677" w14:textId="77777777" w:rsidR="00276B9E" w:rsidRPr="001227A1" w:rsidRDefault="00276B9E" w:rsidP="00276B9E">
            <w:pPr>
              <w:spacing w:before="120"/>
              <w:rPr>
                <w:rFonts w:cs="Calibri"/>
                <w:szCs w:val="20"/>
              </w:rPr>
            </w:pPr>
            <w:r w:rsidRPr="001227A1">
              <w:rPr>
                <w:rFonts w:cs="Calibri"/>
                <w:szCs w:val="20"/>
              </w:rPr>
              <w:t>Nome</w:t>
            </w:r>
            <w:r w:rsidRPr="001227A1">
              <w:rPr>
                <w:rFonts w:cs="Calibri"/>
                <w:b/>
                <w:szCs w:val="20"/>
              </w:rPr>
              <w:t>:</w:t>
            </w:r>
          </w:p>
        </w:tc>
        <w:tc>
          <w:tcPr>
            <w:tcW w:w="7656" w:type="dxa"/>
            <w:gridSpan w:val="3"/>
            <w:tcBorders>
              <w:bottom w:val="single" w:sz="4" w:space="0" w:color="auto"/>
            </w:tcBorders>
          </w:tcPr>
          <w:p w14:paraId="523E03E3" w14:textId="77777777" w:rsidR="00276B9E" w:rsidRPr="001227A1" w:rsidRDefault="00276B9E" w:rsidP="00276B9E">
            <w:pPr>
              <w:spacing w:before="120"/>
              <w:rPr>
                <w:rFonts w:cs="Calibri"/>
                <w:szCs w:val="20"/>
              </w:rPr>
            </w:pPr>
          </w:p>
        </w:tc>
        <w:tc>
          <w:tcPr>
            <w:tcW w:w="850" w:type="dxa"/>
          </w:tcPr>
          <w:p w14:paraId="30280172" w14:textId="77777777" w:rsidR="00276B9E" w:rsidRPr="001227A1" w:rsidRDefault="00276B9E" w:rsidP="00276B9E">
            <w:pPr>
              <w:spacing w:before="120"/>
              <w:rPr>
                <w:rFonts w:cs="Calibri"/>
                <w:szCs w:val="20"/>
              </w:rPr>
            </w:pPr>
            <w:proofErr w:type="spellStart"/>
            <w:r w:rsidRPr="001227A1">
              <w:rPr>
                <w:rFonts w:cs="Calibri"/>
                <w:szCs w:val="20"/>
              </w:rPr>
              <w:t>Número</w:t>
            </w:r>
            <w:proofErr w:type="spellEnd"/>
            <w:r w:rsidRPr="001227A1">
              <w:rPr>
                <w:rFonts w:cs="Calibri"/>
                <w:szCs w:val="20"/>
              </w:rPr>
              <w:t>:</w:t>
            </w:r>
          </w:p>
        </w:tc>
        <w:tc>
          <w:tcPr>
            <w:tcW w:w="1700" w:type="dxa"/>
            <w:tcBorders>
              <w:bottom w:val="single" w:sz="4" w:space="0" w:color="auto"/>
            </w:tcBorders>
          </w:tcPr>
          <w:p w14:paraId="09CC2E10" w14:textId="77777777" w:rsidR="00276B9E" w:rsidRPr="001227A1" w:rsidRDefault="00276B9E" w:rsidP="00276B9E">
            <w:pPr>
              <w:spacing w:before="120"/>
              <w:rPr>
                <w:rFonts w:cs="Calibri"/>
                <w:szCs w:val="20"/>
              </w:rPr>
            </w:pPr>
          </w:p>
        </w:tc>
      </w:tr>
      <w:tr w:rsidR="001227A1" w:rsidRPr="001227A1" w14:paraId="3040A98A" w14:textId="77777777" w:rsidTr="00B913B6">
        <w:tc>
          <w:tcPr>
            <w:tcW w:w="6237" w:type="dxa"/>
            <w:gridSpan w:val="3"/>
          </w:tcPr>
          <w:p w14:paraId="6C2EB6F8" w14:textId="77777777" w:rsidR="001227A1" w:rsidRPr="007C26B9" w:rsidRDefault="001227A1" w:rsidP="00B913B6">
            <w:pPr>
              <w:spacing w:before="120"/>
              <w:jc w:val="left"/>
              <w:rPr>
                <w:rFonts w:cs="Calibri"/>
                <w:sz w:val="18"/>
                <w:szCs w:val="20"/>
                <w:lang w:val="pt-PT"/>
              </w:rPr>
            </w:pPr>
            <w:r w:rsidRPr="007C26B9">
              <w:rPr>
                <w:rFonts w:cs="Calibri"/>
                <w:b/>
                <w:sz w:val="18"/>
                <w:szCs w:val="20"/>
                <w:u w:val="single"/>
                <w:lang w:val="pt-PT"/>
              </w:rPr>
              <w:t xml:space="preserve">Nas questões V/F assinale com uma cruz a resposta </w:t>
            </w:r>
            <w:proofErr w:type="spellStart"/>
            <w:r w:rsidRPr="007C26B9">
              <w:rPr>
                <w:rFonts w:cs="Calibri"/>
                <w:b/>
                <w:sz w:val="18"/>
                <w:szCs w:val="20"/>
                <w:u w:val="single"/>
                <w:lang w:val="pt-PT"/>
              </w:rPr>
              <w:t>correcta</w:t>
            </w:r>
            <w:proofErr w:type="spellEnd"/>
            <w:r w:rsidRPr="007C26B9">
              <w:rPr>
                <w:rFonts w:cs="Calibri"/>
                <w:b/>
                <w:sz w:val="18"/>
                <w:szCs w:val="20"/>
                <w:u w:val="single"/>
                <w:lang w:val="pt-PT"/>
              </w:rPr>
              <w:t xml:space="preserve">. </w:t>
            </w:r>
          </w:p>
        </w:tc>
        <w:tc>
          <w:tcPr>
            <w:tcW w:w="2836" w:type="dxa"/>
            <w:gridSpan w:val="2"/>
          </w:tcPr>
          <w:p w14:paraId="572E3F4E" w14:textId="77777777" w:rsidR="001227A1" w:rsidRPr="001227A1" w:rsidRDefault="001227A1" w:rsidP="004A6A1B">
            <w:pPr>
              <w:spacing w:before="120"/>
              <w:jc w:val="left"/>
              <w:rPr>
                <w:rFonts w:cs="Calibri"/>
                <w:sz w:val="18"/>
                <w:szCs w:val="20"/>
              </w:rPr>
            </w:pPr>
            <w:proofErr w:type="spellStart"/>
            <w:r w:rsidRPr="001227A1">
              <w:rPr>
                <w:rFonts w:cs="Calibri"/>
                <w:szCs w:val="20"/>
              </w:rPr>
              <w:t>Docente</w:t>
            </w:r>
            <w:proofErr w:type="spellEnd"/>
            <w:r w:rsidRPr="001227A1">
              <w:rPr>
                <w:rFonts w:cs="Calibri"/>
                <w:szCs w:val="20"/>
              </w:rPr>
              <w:t xml:space="preserve">: NC </w:t>
            </w:r>
            <w:r w:rsidRPr="001227A1">
              <w:rPr>
                <w:rFonts w:cs="Calibri"/>
                <w:szCs w:val="20"/>
              </w:rPr>
              <w:sym w:font="Wingdings" w:char="00A8"/>
            </w:r>
            <w:r w:rsidRPr="001227A1">
              <w:rPr>
                <w:rFonts w:cs="Calibri"/>
                <w:szCs w:val="20"/>
              </w:rPr>
              <w:t xml:space="preserve">  P</w:t>
            </w:r>
            <w:r w:rsidR="004A6A1B">
              <w:rPr>
                <w:rFonts w:cs="Calibri"/>
                <w:szCs w:val="20"/>
              </w:rPr>
              <w:t>A</w:t>
            </w:r>
            <w:r w:rsidRPr="001227A1">
              <w:rPr>
                <w:rFonts w:cs="Calibri"/>
                <w:szCs w:val="20"/>
              </w:rPr>
              <w:t xml:space="preserve"> </w:t>
            </w:r>
            <w:r w:rsidRPr="001227A1">
              <w:rPr>
                <w:rFonts w:cs="Calibri"/>
                <w:szCs w:val="20"/>
              </w:rPr>
              <w:sym w:font="Wingdings" w:char="00A8"/>
            </w:r>
            <w:r w:rsidR="004A6A1B" w:rsidRPr="001227A1">
              <w:rPr>
                <w:rFonts w:cs="Calibri"/>
                <w:szCs w:val="20"/>
              </w:rPr>
              <w:t xml:space="preserve">  </w:t>
            </w:r>
            <w:r w:rsidR="004A6A1B">
              <w:rPr>
                <w:rFonts w:cs="Calibri"/>
                <w:szCs w:val="20"/>
              </w:rPr>
              <w:t>VA</w:t>
            </w:r>
            <w:r w:rsidR="004A6A1B" w:rsidRPr="001227A1">
              <w:rPr>
                <w:rFonts w:cs="Calibri"/>
                <w:szCs w:val="20"/>
              </w:rPr>
              <w:t xml:space="preserve"> </w:t>
            </w:r>
            <w:r w:rsidR="004A6A1B" w:rsidRPr="001227A1">
              <w:rPr>
                <w:rFonts w:cs="Calibri"/>
                <w:szCs w:val="20"/>
              </w:rPr>
              <w:sym w:font="Wingdings" w:char="00A8"/>
            </w:r>
          </w:p>
        </w:tc>
        <w:tc>
          <w:tcPr>
            <w:tcW w:w="1700" w:type="dxa"/>
          </w:tcPr>
          <w:p w14:paraId="243F6CE1" w14:textId="77777777" w:rsidR="001227A1" w:rsidRPr="001227A1" w:rsidRDefault="001227A1" w:rsidP="00C13A26">
            <w:pPr>
              <w:spacing w:before="120"/>
              <w:jc w:val="center"/>
              <w:rPr>
                <w:rFonts w:cs="Calibri"/>
                <w:sz w:val="18"/>
                <w:szCs w:val="20"/>
              </w:rPr>
            </w:pPr>
            <w:proofErr w:type="spellStart"/>
            <w:r w:rsidRPr="001227A1">
              <w:rPr>
                <w:rFonts w:cs="Calibri"/>
                <w:b/>
                <w:sz w:val="18"/>
                <w:szCs w:val="20"/>
                <w:u w:val="single"/>
              </w:rPr>
              <w:t>Duração</w:t>
            </w:r>
            <w:proofErr w:type="spellEnd"/>
            <w:r w:rsidRPr="001227A1">
              <w:rPr>
                <w:rFonts w:cs="Calibri"/>
                <w:b/>
                <w:sz w:val="18"/>
                <w:szCs w:val="20"/>
                <w:u w:val="single"/>
              </w:rPr>
              <w:t>: 1</w:t>
            </w:r>
            <w:r w:rsidR="00C13A26">
              <w:rPr>
                <w:rFonts w:cs="Calibri"/>
                <w:b/>
                <w:sz w:val="18"/>
                <w:szCs w:val="20"/>
                <w:u w:val="single"/>
              </w:rPr>
              <w:t>:30</w:t>
            </w:r>
            <w:r w:rsidRPr="001227A1">
              <w:rPr>
                <w:rFonts w:cs="Calibri"/>
                <w:b/>
                <w:sz w:val="18"/>
                <w:szCs w:val="20"/>
                <w:u w:val="single"/>
              </w:rPr>
              <w:t xml:space="preserve"> H</w:t>
            </w:r>
          </w:p>
        </w:tc>
      </w:tr>
      <w:tr w:rsidR="00C62769" w:rsidRPr="006C5EA7" w14:paraId="16A62DF7" w14:textId="77777777" w:rsidTr="005D20C1">
        <w:trPr>
          <w:gridAfter w:val="4"/>
          <w:wAfter w:w="9244" w:type="dxa"/>
        </w:trPr>
        <w:tc>
          <w:tcPr>
            <w:tcW w:w="567" w:type="dxa"/>
          </w:tcPr>
          <w:p w14:paraId="3BB4D6A5" w14:textId="77777777" w:rsidR="00C62769" w:rsidRPr="006C5EA7" w:rsidRDefault="00303DD0" w:rsidP="00303DD0">
            <w:pPr>
              <w:spacing w:before="120"/>
              <w:jc w:val="center"/>
              <w:rPr>
                <w:rFonts w:asciiTheme="minorHAnsi" w:hAnsiTheme="minorHAnsi"/>
                <w:b/>
                <w:sz w:val="22"/>
                <w:szCs w:val="22"/>
                <w:rPrChange w:id="0" w:author="Vitor Almeida" w:date="2014-01-07T13:56:00Z">
                  <w:rPr/>
                </w:rPrChange>
              </w:rPr>
            </w:pPr>
            <w:r w:rsidRPr="006C5EA7">
              <w:rPr>
                <w:rFonts w:asciiTheme="minorHAnsi" w:hAnsiTheme="minorHAnsi"/>
                <w:b/>
                <w:szCs w:val="22"/>
                <w:rPrChange w:id="1" w:author="Vitor Almeida" w:date="2014-01-07T13:56:00Z">
                  <w:rPr/>
                </w:rPrChange>
              </w:rPr>
              <w:t xml:space="preserve">       </w:t>
            </w:r>
            <w:r w:rsidR="00C62769" w:rsidRPr="006C5EA7">
              <w:rPr>
                <w:rFonts w:asciiTheme="minorHAnsi" w:hAnsiTheme="minorHAnsi"/>
                <w:b/>
                <w:szCs w:val="22"/>
                <w:rPrChange w:id="2" w:author="Vitor Almeida" w:date="2014-01-07T13:56:00Z">
                  <w:rPr/>
                </w:rPrChange>
              </w:rPr>
              <w:t>V</w:t>
            </w:r>
            <w:r w:rsidR="00763CDD" w:rsidRPr="006C5EA7">
              <w:rPr>
                <w:rFonts w:asciiTheme="minorHAnsi" w:hAnsiTheme="minorHAnsi"/>
                <w:b/>
                <w:szCs w:val="22"/>
                <w:rPrChange w:id="3" w:author="Vitor Almeida" w:date="2014-01-07T13:56:00Z">
                  <w:rPr/>
                </w:rPrChange>
              </w:rPr>
              <w:t xml:space="preserve"> </w:t>
            </w:r>
          </w:p>
        </w:tc>
        <w:tc>
          <w:tcPr>
            <w:tcW w:w="962" w:type="dxa"/>
          </w:tcPr>
          <w:p w14:paraId="239B44AC" w14:textId="77777777" w:rsidR="00C62769" w:rsidRPr="006C5EA7" w:rsidRDefault="00C62769" w:rsidP="006E2835">
            <w:pPr>
              <w:spacing w:before="120"/>
              <w:jc w:val="left"/>
              <w:rPr>
                <w:rFonts w:asciiTheme="minorHAnsi" w:hAnsiTheme="minorHAnsi"/>
                <w:b/>
                <w:sz w:val="22"/>
                <w:szCs w:val="22"/>
                <w:rPrChange w:id="4" w:author="Vitor Almeida" w:date="2014-01-07T13:56:00Z">
                  <w:rPr/>
                </w:rPrChange>
              </w:rPr>
            </w:pPr>
            <w:r w:rsidRPr="006C5EA7">
              <w:rPr>
                <w:rFonts w:asciiTheme="minorHAnsi" w:hAnsiTheme="minorHAnsi"/>
                <w:b/>
                <w:szCs w:val="22"/>
                <w:rPrChange w:id="5" w:author="Vitor Almeida" w:date="2014-01-07T13:56:00Z">
                  <w:rPr/>
                </w:rPrChange>
              </w:rPr>
              <w:t xml:space="preserve"> F</w:t>
            </w:r>
          </w:p>
        </w:tc>
      </w:tr>
    </w:tbl>
    <w:p w14:paraId="003E080B" w14:textId="77777777" w:rsidR="00591F06" w:rsidRPr="006C5EA7" w:rsidRDefault="008B4763" w:rsidP="008B4763">
      <w:pPr>
        <w:pStyle w:val="Pergunta"/>
        <w:numPr>
          <w:ilvl w:val="0"/>
          <w:numId w:val="0"/>
        </w:numPr>
        <w:tabs>
          <w:tab w:val="clear" w:pos="284"/>
          <w:tab w:val="left" w:pos="0"/>
        </w:tabs>
        <w:rPr>
          <w:rFonts w:asciiTheme="minorHAnsi" w:hAnsiTheme="minorHAnsi"/>
          <w:szCs w:val="22"/>
          <w:rPrChange w:id="6" w:author="Vitor Almeida" w:date="2014-01-07T13:56:00Z">
            <w:rPr/>
          </w:rPrChange>
        </w:rPr>
      </w:pPr>
      <w:r w:rsidRPr="006C5EA7">
        <w:rPr>
          <w:rFonts w:asciiTheme="minorHAnsi" w:hAnsiTheme="minorHAnsi"/>
          <w:noProof/>
          <w:szCs w:val="22"/>
          <w:lang w:eastAsia="pt-PT"/>
          <w:rPrChange w:id="7" w:author="Vitor Almeida" w:date="2014-01-07T13:56:00Z">
            <w:rPr>
              <w:noProof/>
              <w:lang w:eastAsia="pt-PT"/>
            </w:rPr>
          </w:rPrChange>
        </w:rPr>
        <w:drawing>
          <wp:anchor distT="0" distB="0" distL="114300" distR="114300" simplePos="0" relativeHeight="251659776" behindDoc="1" locked="0" layoutInCell="1" allowOverlap="1" wp14:anchorId="7873AFA8" wp14:editId="1F4DAF97">
            <wp:simplePos x="0" y="0"/>
            <wp:positionH relativeFrom="margin">
              <wp:align>center</wp:align>
            </wp:positionH>
            <wp:positionV relativeFrom="paragraph">
              <wp:posOffset>814070</wp:posOffset>
            </wp:positionV>
            <wp:extent cx="5821200" cy="2710800"/>
            <wp:effectExtent l="0" t="0" r="825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5821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1F06" w:rsidRPr="006C5EA7">
        <w:rPr>
          <w:rFonts w:asciiTheme="minorHAnsi" w:hAnsiTheme="minorHAnsi"/>
          <w:szCs w:val="22"/>
          <w:rPrChange w:id="8" w:author="Vitor Almeida" w:date="2014-01-07T13:56:00Z">
            <w:rPr/>
          </w:rPrChange>
        </w:rPr>
        <w:t xml:space="preserve">Considere </w:t>
      </w:r>
      <w:r w:rsidRPr="006C5EA7">
        <w:rPr>
          <w:rFonts w:asciiTheme="minorHAnsi" w:hAnsiTheme="minorHAnsi"/>
          <w:szCs w:val="22"/>
          <w:rPrChange w:id="9" w:author="Vitor Almeida" w:date="2014-01-07T13:56:00Z">
            <w:rPr/>
          </w:rPrChange>
        </w:rPr>
        <w:t xml:space="preserve">a seguinte rede, onde os </w:t>
      </w:r>
      <w:r w:rsidRPr="006C5EA7">
        <w:rPr>
          <w:rFonts w:asciiTheme="minorHAnsi" w:hAnsiTheme="minorHAnsi"/>
          <w:i/>
          <w:szCs w:val="22"/>
          <w:rPrChange w:id="10" w:author="Vitor Almeida" w:date="2014-01-07T13:56:00Z">
            <w:rPr>
              <w:i/>
            </w:rPr>
          </w:rPrChange>
        </w:rPr>
        <w:t>routers</w:t>
      </w:r>
      <w:r w:rsidRPr="006C5EA7">
        <w:rPr>
          <w:rFonts w:asciiTheme="minorHAnsi" w:hAnsiTheme="minorHAnsi"/>
          <w:szCs w:val="22"/>
          <w:rPrChange w:id="11" w:author="Vitor Almeida" w:date="2014-01-07T13:56:00Z">
            <w:rPr/>
          </w:rPrChange>
        </w:rPr>
        <w:t xml:space="preserve"> têm como IP das interfaces </w:t>
      </w:r>
      <w:r w:rsidR="00511C73" w:rsidRPr="006C5EA7">
        <w:rPr>
          <w:rFonts w:asciiTheme="minorHAnsi" w:hAnsiTheme="minorHAnsi"/>
          <w:szCs w:val="22"/>
          <w:rPrChange w:id="12" w:author="Vitor Almeida" w:date="2014-01-07T13:56:00Z">
            <w:rPr/>
          </w:rPrChange>
        </w:rPr>
        <w:t xml:space="preserve">físicas </w:t>
      </w:r>
      <w:r w:rsidRPr="006C5EA7">
        <w:rPr>
          <w:rFonts w:asciiTheme="minorHAnsi" w:hAnsiTheme="minorHAnsi"/>
          <w:szCs w:val="22"/>
          <w:rPrChange w:id="13" w:author="Vitor Almeida" w:date="2014-01-07T13:56:00Z">
            <w:rPr/>
          </w:rPrChange>
        </w:rPr>
        <w:t>o endereço acabado no seu número pertencente à rede onde estão ligados (Ex.: R</w:t>
      </w:r>
      <w:r w:rsidRPr="006C5EA7">
        <w:rPr>
          <w:rFonts w:asciiTheme="minorHAnsi" w:hAnsiTheme="minorHAnsi"/>
          <w:szCs w:val="22"/>
          <w:u w:val="single"/>
          <w:rPrChange w:id="14" w:author="Vitor Almeida" w:date="2014-01-07T13:56:00Z">
            <w:rPr>
              <w:u w:val="single"/>
            </w:rPr>
          </w:rPrChange>
        </w:rPr>
        <w:t>2</w:t>
      </w:r>
      <w:r w:rsidR="00511C73" w:rsidRPr="006C5EA7">
        <w:rPr>
          <w:rFonts w:asciiTheme="minorHAnsi" w:hAnsiTheme="minorHAnsi"/>
          <w:szCs w:val="22"/>
          <w:rPrChange w:id="15" w:author="Vitor Almeida" w:date="2014-01-07T13:56:00Z">
            <w:rPr/>
          </w:rPrChange>
        </w:rPr>
        <w:t xml:space="preserve"> </w:t>
      </w:r>
      <w:r w:rsidRPr="006C5EA7">
        <w:rPr>
          <w:rFonts w:asciiTheme="minorHAnsi" w:hAnsiTheme="minorHAnsi"/>
          <w:szCs w:val="22"/>
          <w:rPrChange w:id="16" w:author="Vitor Almeida" w:date="2014-01-07T13:56:00Z">
            <w:rPr/>
          </w:rPrChange>
        </w:rPr>
        <w:t>(f0/</w:t>
      </w:r>
      <w:proofErr w:type="gramStart"/>
      <w:r w:rsidRPr="006C5EA7">
        <w:rPr>
          <w:rFonts w:asciiTheme="minorHAnsi" w:hAnsiTheme="minorHAnsi"/>
          <w:szCs w:val="22"/>
          <w:rPrChange w:id="17" w:author="Vitor Almeida" w:date="2014-01-07T13:56:00Z">
            <w:rPr/>
          </w:rPrChange>
        </w:rPr>
        <w:t>1)=10.</w:t>
      </w:r>
      <w:proofErr w:type="gramEnd"/>
      <w:r w:rsidRPr="006C5EA7">
        <w:rPr>
          <w:rFonts w:asciiTheme="minorHAnsi" w:hAnsiTheme="minorHAnsi"/>
          <w:szCs w:val="22"/>
          <w:rPrChange w:id="18" w:author="Vitor Almeida" w:date="2014-01-07T13:56:00Z">
            <w:rPr/>
          </w:rPrChange>
        </w:rPr>
        <w:t>0.13.</w:t>
      </w:r>
      <w:r w:rsidRPr="006C5EA7">
        <w:rPr>
          <w:rFonts w:asciiTheme="minorHAnsi" w:hAnsiTheme="minorHAnsi"/>
          <w:szCs w:val="22"/>
          <w:u w:val="single"/>
          <w:rPrChange w:id="19" w:author="Vitor Almeida" w:date="2014-01-07T13:56:00Z">
            <w:rPr>
              <w:u w:val="single"/>
            </w:rPr>
          </w:rPrChange>
        </w:rPr>
        <w:t>2</w:t>
      </w:r>
      <w:r w:rsidRPr="006C5EA7">
        <w:rPr>
          <w:rFonts w:asciiTheme="minorHAnsi" w:hAnsiTheme="minorHAnsi"/>
          <w:szCs w:val="22"/>
          <w:rPrChange w:id="20" w:author="Vitor Almeida" w:date="2014-01-07T13:56:00Z">
            <w:rPr/>
          </w:rPrChange>
        </w:rPr>
        <w:t xml:space="preserve">/24). E, têm como endereço da interface de </w:t>
      </w:r>
      <w:proofErr w:type="spellStart"/>
      <w:r w:rsidRPr="006C5EA7">
        <w:rPr>
          <w:rFonts w:asciiTheme="minorHAnsi" w:hAnsiTheme="minorHAnsi"/>
          <w:i/>
          <w:szCs w:val="22"/>
          <w:rPrChange w:id="21" w:author="Vitor Almeida" w:date="2014-01-07T13:56:00Z">
            <w:rPr>
              <w:i/>
            </w:rPr>
          </w:rPrChange>
        </w:rPr>
        <w:t>loopback</w:t>
      </w:r>
      <w:proofErr w:type="spellEnd"/>
      <w:r w:rsidRPr="006C5EA7">
        <w:rPr>
          <w:rFonts w:asciiTheme="minorHAnsi" w:hAnsiTheme="minorHAnsi"/>
          <w:szCs w:val="22"/>
          <w:rPrChange w:id="22" w:author="Vitor Almeida" w:date="2014-01-07T13:56:00Z">
            <w:rPr/>
          </w:rPrChange>
        </w:rPr>
        <w:t xml:space="preserve"> um endereço IP terminado no seu número retirado d</w:t>
      </w:r>
      <w:r w:rsidR="00511C73" w:rsidRPr="006C5EA7">
        <w:rPr>
          <w:rFonts w:asciiTheme="minorHAnsi" w:hAnsiTheme="minorHAnsi"/>
          <w:szCs w:val="22"/>
          <w:rPrChange w:id="23" w:author="Vitor Almeida" w:date="2014-01-07T13:56:00Z">
            <w:rPr/>
          </w:rPrChange>
        </w:rPr>
        <w:t xml:space="preserve">o bloco de endereços IP </w:t>
      </w:r>
      <w:r w:rsidRPr="006C5EA7">
        <w:rPr>
          <w:rFonts w:asciiTheme="minorHAnsi" w:hAnsiTheme="minorHAnsi"/>
          <w:szCs w:val="22"/>
          <w:rPrChange w:id="24" w:author="Vitor Almeida" w:date="2014-01-07T13:56:00Z">
            <w:rPr/>
          </w:rPrChange>
        </w:rPr>
        <w:t>172.16.0.0/24 (com máscara /32). Por exemplo o R</w:t>
      </w:r>
      <w:r w:rsidRPr="006C5EA7">
        <w:rPr>
          <w:rFonts w:asciiTheme="minorHAnsi" w:hAnsiTheme="minorHAnsi"/>
          <w:szCs w:val="22"/>
          <w:u w:val="single"/>
          <w:rPrChange w:id="25" w:author="Vitor Almeida" w:date="2014-01-07T13:56:00Z">
            <w:rPr>
              <w:u w:val="single"/>
            </w:rPr>
          </w:rPrChange>
        </w:rPr>
        <w:t>1</w:t>
      </w:r>
      <w:r w:rsidR="00511C73" w:rsidRPr="006C5EA7">
        <w:rPr>
          <w:rFonts w:asciiTheme="minorHAnsi" w:hAnsiTheme="minorHAnsi"/>
          <w:szCs w:val="22"/>
          <w:rPrChange w:id="26" w:author="Vitor Almeida" w:date="2014-01-07T13:56:00Z">
            <w:rPr/>
          </w:rPrChange>
        </w:rPr>
        <w:t xml:space="preserve"> </w:t>
      </w:r>
      <w:r w:rsidRPr="006C5EA7">
        <w:rPr>
          <w:rFonts w:asciiTheme="minorHAnsi" w:hAnsiTheme="minorHAnsi"/>
          <w:szCs w:val="22"/>
          <w:rPrChange w:id="27" w:author="Vitor Almeida" w:date="2014-01-07T13:56:00Z">
            <w:rPr/>
          </w:rPrChange>
        </w:rPr>
        <w:t>(</w:t>
      </w:r>
      <w:proofErr w:type="gramStart"/>
      <w:r w:rsidRPr="006C5EA7">
        <w:rPr>
          <w:rFonts w:asciiTheme="minorHAnsi" w:hAnsiTheme="minorHAnsi"/>
          <w:szCs w:val="22"/>
          <w:rPrChange w:id="28" w:author="Vitor Almeida" w:date="2014-01-07T13:56:00Z">
            <w:rPr/>
          </w:rPrChange>
        </w:rPr>
        <w:t>lo0)=172.</w:t>
      </w:r>
      <w:proofErr w:type="gramEnd"/>
      <w:r w:rsidRPr="006C5EA7">
        <w:rPr>
          <w:rFonts w:asciiTheme="minorHAnsi" w:hAnsiTheme="minorHAnsi"/>
          <w:szCs w:val="22"/>
          <w:rPrChange w:id="29" w:author="Vitor Almeida" w:date="2014-01-07T13:56:00Z">
            <w:rPr/>
          </w:rPrChange>
        </w:rPr>
        <w:t>16.0.</w:t>
      </w:r>
      <w:r w:rsidRPr="006C5EA7">
        <w:rPr>
          <w:rFonts w:asciiTheme="minorHAnsi" w:hAnsiTheme="minorHAnsi"/>
          <w:szCs w:val="22"/>
          <w:u w:val="single"/>
          <w:rPrChange w:id="30" w:author="Vitor Almeida" w:date="2014-01-07T13:56:00Z">
            <w:rPr>
              <w:u w:val="single"/>
            </w:rPr>
          </w:rPrChange>
        </w:rPr>
        <w:t>1</w:t>
      </w:r>
      <w:r w:rsidRPr="006C5EA7">
        <w:rPr>
          <w:rFonts w:asciiTheme="minorHAnsi" w:hAnsiTheme="minorHAnsi"/>
          <w:szCs w:val="22"/>
          <w:rPrChange w:id="31" w:author="Vitor Almeida" w:date="2014-01-07T13:56:00Z">
            <w:rPr/>
          </w:rPrChange>
        </w:rPr>
        <w:t>/32.</w:t>
      </w:r>
    </w:p>
    <w:p w14:paraId="66C74105" w14:textId="77777777" w:rsidR="008B4763" w:rsidRPr="006C5EA7" w:rsidRDefault="008B4763" w:rsidP="008F5F0A">
      <w:pPr>
        <w:pStyle w:val="Pergunta"/>
        <w:rPr>
          <w:rFonts w:asciiTheme="minorHAnsi" w:hAnsiTheme="minorHAnsi"/>
          <w:szCs w:val="22"/>
          <w:rPrChange w:id="32" w:author="Vitor Almeida" w:date="2014-01-07T13:56:00Z">
            <w:rPr/>
          </w:rPrChange>
        </w:rPr>
      </w:pPr>
      <w:r w:rsidRPr="006C5EA7">
        <w:rPr>
          <w:rFonts w:asciiTheme="minorHAnsi" w:hAnsiTheme="minorHAnsi"/>
          <w:szCs w:val="22"/>
          <w:rPrChange w:id="33" w:author="Vitor Almeida" w:date="2014-01-07T13:56:00Z">
            <w:rPr/>
          </w:rPrChange>
        </w:rPr>
        <w:t xml:space="preserve">Se o BGP for configurado corretamente, no R4 qual será a informação de </w:t>
      </w:r>
      <w:proofErr w:type="spellStart"/>
      <w:r w:rsidRPr="006C5EA7">
        <w:rPr>
          <w:rFonts w:asciiTheme="minorHAnsi" w:hAnsiTheme="minorHAnsi"/>
          <w:i/>
          <w:szCs w:val="22"/>
          <w:rPrChange w:id="34" w:author="Vitor Almeida" w:date="2014-01-07T13:56:00Z">
            <w:rPr>
              <w:i/>
            </w:rPr>
          </w:rPrChange>
        </w:rPr>
        <w:t>ASPath</w:t>
      </w:r>
      <w:proofErr w:type="spellEnd"/>
      <w:r w:rsidRPr="006C5EA7">
        <w:rPr>
          <w:rFonts w:asciiTheme="minorHAnsi" w:hAnsiTheme="minorHAnsi"/>
          <w:szCs w:val="22"/>
          <w:rPrChange w:id="35" w:author="Vitor Almeida" w:date="2014-01-07T13:56:00Z">
            <w:rPr/>
          </w:rPrChange>
        </w:rPr>
        <w:t xml:space="preserve"> recebida para a rede 192.168.1.0/24?</w:t>
      </w:r>
    </w:p>
    <w:p w14:paraId="05165169" w14:textId="77777777" w:rsidR="008B4763" w:rsidRPr="006C5EA7" w:rsidRDefault="008B4763" w:rsidP="008B4763">
      <w:pPr>
        <w:pStyle w:val="Hipotese"/>
        <w:rPr>
          <w:rFonts w:asciiTheme="minorHAnsi" w:hAnsiTheme="minorHAnsi"/>
          <w:szCs w:val="22"/>
          <w:rPrChange w:id="36" w:author="Vitor Almeida" w:date="2014-01-07T13:56:00Z">
            <w:rPr/>
          </w:rPrChange>
        </w:rPr>
      </w:pPr>
      <w:r w:rsidRPr="006C5EA7">
        <w:rPr>
          <w:rFonts w:asciiTheme="minorHAnsi" w:hAnsiTheme="minorHAnsi"/>
          <w:szCs w:val="22"/>
          <w:rPrChange w:id="37" w:author="Vitor Almeida" w:date="2014-01-07T13:56:00Z">
            <w:rPr/>
          </w:rPrChange>
        </w:rPr>
        <w:t xml:space="preserve">65003 65001 </w:t>
      </w:r>
      <w:r w:rsidRPr="006C5EA7">
        <w:rPr>
          <w:rFonts w:asciiTheme="minorHAnsi" w:hAnsiTheme="minorHAnsi"/>
          <w:vanish/>
          <w:color w:val="FF0000"/>
          <w:szCs w:val="22"/>
          <w:rPrChange w:id="38" w:author="Vitor Almeida" w:date="2014-01-07T13:56:00Z">
            <w:rPr>
              <w:vanish/>
              <w:color w:val="FF0000"/>
            </w:rPr>
          </w:rPrChange>
        </w:rPr>
        <w:t>V</w:t>
      </w:r>
    </w:p>
    <w:p w14:paraId="443DDCEC" w14:textId="77777777" w:rsidR="008B4763" w:rsidRPr="006C5EA7" w:rsidRDefault="008B4763" w:rsidP="008B4763">
      <w:pPr>
        <w:pStyle w:val="Hipotese"/>
        <w:rPr>
          <w:rFonts w:asciiTheme="minorHAnsi" w:hAnsiTheme="minorHAnsi"/>
          <w:szCs w:val="22"/>
          <w:rPrChange w:id="39" w:author="Vitor Almeida" w:date="2014-01-07T13:56:00Z">
            <w:rPr/>
          </w:rPrChange>
        </w:rPr>
      </w:pPr>
      <w:r w:rsidRPr="006C5EA7">
        <w:rPr>
          <w:rFonts w:asciiTheme="minorHAnsi" w:hAnsiTheme="minorHAnsi"/>
          <w:szCs w:val="22"/>
          <w:rPrChange w:id="40" w:author="Vitor Almeida" w:date="2014-01-07T13:56:00Z">
            <w:rPr/>
          </w:rPrChange>
        </w:rPr>
        <w:t xml:space="preserve">65002 65001 </w:t>
      </w:r>
      <w:r w:rsidRPr="006C5EA7">
        <w:rPr>
          <w:rFonts w:asciiTheme="minorHAnsi" w:hAnsiTheme="minorHAnsi"/>
          <w:vanish/>
          <w:color w:val="FF0000"/>
          <w:szCs w:val="22"/>
          <w:rPrChange w:id="41" w:author="Vitor Almeida" w:date="2014-01-07T13:56:00Z">
            <w:rPr>
              <w:vanish/>
              <w:color w:val="FF0000"/>
            </w:rPr>
          </w:rPrChange>
        </w:rPr>
        <w:t>V</w:t>
      </w:r>
    </w:p>
    <w:p w14:paraId="145110EB" w14:textId="77777777" w:rsidR="008B4763" w:rsidRPr="006C5EA7" w:rsidRDefault="008B4763" w:rsidP="008B4763">
      <w:pPr>
        <w:pStyle w:val="Hipotese"/>
        <w:rPr>
          <w:rFonts w:asciiTheme="minorHAnsi" w:hAnsiTheme="minorHAnsi"/>
          <w:szCs w:val="22"/>
          <w:rPrChange w:id="42" w:author="Vitor Almeida" w:date="2014-01-07T13:56:00Z">
            <w:rPr/>
          </w:rPrChange>
        </w:rPr>
      </w:pPr>
      <w:r w:rsidRPr="006C5EA7">
        <w:rPr>
          <w:rFonts w:asciiTheme="minorHAnsi" w:hAnsiTheme="minorHAnsi"/>
          <w:szCs w:val="22"/>
          <w:rPrChange w:id="43" w:author="Vitor Almeida" w:date="2014-01-07T13:56:00Z">
            <w:rPr/>
          </w:rPrChange>
        </w:rPr>
        <w:t xml:space="preserve">65001 65001 </w:t>
      </w:r>
      <w:r w:rsidRPr="006C5EA7">
        <w:rPr>
          <w:rFonts w:asciiTheme="minorHAnsi" w:hAnsiTheme="minorHAnsi"/>
          <w:vanish/>
          <w:color w:val="FF0000"/>
          <w:szCs w:val="22"/>
          <w:rPrChange w:id="44" w:author="Vitor Almeida" w:date="2014-01-07T13:56:00Z">
            <w:rPr>
              <w:vanish/>
              <w:color w:val="FF0000"/>
            </w:rPr>
          </w:rPrChange>
        </w:rPr>
        <w:t>F</w:t>
      </w:r>
    </w:p>
    <w:p w14:paraId="0502D048" w14:textId="77777777" w:rsidR="00591F06" w:rsidRPr="006C5EA7" w:rsidRDefault="008B4763" w:rsidP="008B4763">
      <w:pPr>
        <w:pStyle w:val="Hipotese"/>
        <w:rPr>
          <w:rFonts w:asciiTheme="minorHAnsi" w:hAnsiTheme="minorHAnsi"/>
          <w:szCs w:val="22"/>
          <w:rPrChange w:id="45" w:author="Vitor Almeida" w:date="2014-01-07T13:56:00Z">
            <w:rPr/>
          </w:rPrChange>
        </w:rPr>
      </w:pPr>
      <w:r w:rsidRPr="006C5EA7">
        <w:rPr>
          <w:rFonts w:asciiTheme="minorHAnsi" w:hAnsiTheme="minorHAnsi"/>
          <w:szCs w:val="22"/>
          <w:rPrChange w:id="46" w:author="Vitor Almeida" w:date="2014-01-07T13:56:00Z">
            <w:rPr/>
          </w:rPrChange>
        </w:rPr>
        <w:t xml:space="preserve">65004 65002 65001 </w:t>
      </w:r>
      <w:r w:rsidRPr="006C5EA7">
        <w:rPr>
          <w:rFonts w:asciiTheme="minorHAnsi" w:hAnsiTheme="minorHAnsi"/>
          <w:vanish/>
          <w:color w:val="FF0000"/>
          <w:szCs w:val="22"/>
          <w:rPrChange w:id="47" w:author="Vitor Almeida" w:date="2014-01-07T13:56:00Z">
            <w:rPr>
              <w:vanish/>
              <w:color w:val="FF0000"/>
            </w:rPr>
          </w:rPrChange>
        </w:rPr>
        <w:t>F</w:t>
      </w:r>
    </w:p>
    <w:p w14:paraId="57FD0384" w14:textId="77777777" w:rsidR="00591F06" w:rsidRPr="006C5EA7" w:rsidRDefault="008B4763" w:rsidP="008F5F0A">
      <w:pPr>
        <w:pStyle w:val="Pergunta"/>
        <w:rPr>
          <w:rFonts w:asciiTheme="minorHAnsi" w:hAnsiTheme="minorHAnsi"/>
          <w:szCs w:val="22"/>
          <w:rPrChange w:id="48" w:author="Vitor Almeida" w:date="2014-01-07T13:56:00Z">
            <w:rPr/>
          </w:rPrChange>
        </w:rPr>
      </w:pPr>
      <w:r w:rsidRPr="006C5EA7">
        <w:rPr>
          <w:rFonts w:asciiTheme="minorHAnsi" w:hAnsiTheme="minorHAnsi"/>
          <w:szCs w:val="22"/>
          <w:rPrChange w:id="49" w:author="Vitor Almeida" w:date="2014-01-07T13:56:00Z">
            <w:rPr/>
          </w:rPrChange>
        </w:rPr>
        <w:t xml:space="preserve">No R4, qual será o </w:t>
      </w:r>
      <w:proofErr w:type="spellStart"/>
      <w:r w:rsidRPr="006C5EA7">
        <w:rPr>
          <w:rFonts w:asciiTheme="minorHAnsi" w:hAnsiTheme="minorHAnsi"/>
          <w:i/>
          <w:szCs w:val="22"/>
          <w:rPrChange w:id="50" w:author="Vitor Almeida" w:date="2014-01-07T13:56:00Z">
            <w:rPr>
              <w:i/>
            </w:rPr>
          </w:rPrChange>
        </w:rPr>
        <w:t>next-hop</w:t>
      </w:r>
      <w:proofErr w:type="spellEnd"/>
      <w:r w:rsidRPr="006C5EA7">
        <w:rPr>
          <w:rFonts w:asciiTheme="minorHAnsi" w:hAnsiTheme="minorHAnsi"/>
          <w:szCs w:val="22"/>
          <w:rPrChange w:id="51" w:author="Vitor Almeida" w:date="2014-01-07T13:56:00Z">
            <w:rPr/>
          </w:rPrChange>
        </w:rPr>
        <w:t xml:space="preserve"> para a rede 192.168.1.0/24?</w:t>
      </w:r>
    </w:p>
    <w:p w14:paraId="207CC2FC" w14:textId="77777777" w:rsidR="008B4763" w:rsidRPr="006C5EA7" w:rsidRDefault="008B4763" w:rsidP="008B4763">
      <w:pPr>
        <w:pStyle w:val="Hipotese"/>
        <w:rPr>
          <w:rFonts w:asciiTheme="minorHAnsi" w:hAnsiTheme="minorHAnsi"/>
          <w:szCs w:val="22"/>
          <w:rPrChange w:id="52" w:author="Vitor Almeida" w:date="2014-01-07T13:56:00Z">
            <w:rPr/>
          </w:rPrChange>
        </w:rPr>
      </w:pPr>
      <w:r w:rsidRPr="006C5EA7">
        <w:rPr>
          <w:rFonts w:asciiTheme="minorHAnsi" w:hAnsiTheme="minorHAnsi"/>
          <w:szCs w:val="22"/>
          <w:rPrChange w:id="53" w:author="Vitor Almeida" w:date="2014-01-07T13:56:00Z">
            <w:rPr/>
          </w:rPrChange>
        </w:rPr>
        <w:t xml:space="preserve">10.0.13.4 </w:t>
      </w:r>
      <w:r w:rsidRPr="006C5EA7">
        <w:rPr>
          <w:rFonts w:asciiTheme="minorHAnsi" w:hAnsiTheme="minorHAnsi"/>
          <w:vanish/>
          <w:color w:val="FF0000"/>
          <w:szCs w:val="22"/>
          <w:rPrChange w:id="54" w:author="Vitor Almeida" w:date="2014-01-07T13:56:00Z">
            <w:rPr>
              <w:vanish/>
              <w:color w:val="FF0000"/>
            </w:rPr>
          </w:rPrChange>
        </w:rPr>
        <w:t>F</w:t>
      </w:r>
    </w:p>
    <w:p w14:paraId="6D5103D4" w14:textId="77777777" w:rsidR="008B4763" w:rsidRPr="006C5EA7" w:rsidRDefault="008B4763" w:rsidP="008B4763">
      <w:pPr>
        <w:pStyle w:val="Hipotese"/>
        <w:rPr>
          <w:rFonts w:asciiTheme="minorHAnsi" w:hAnsiTheme="minorHAnsi"/>
          <w:szCs w:val="22"/>
          <w:rPrChange w:id="55" w:author="Vitor Almeida" w:date="2014-01-07T13:56:00Z">
            <w:rPr/>
          </w:rPrChange>
        </w:rPr>
      </w:pPr>
      <w:r w:rsidRPr="006C5EA7">
        <w:rPr>
          <w:rFonts w:asciiTheme="minorHAnsi" w:hAnsiTheme="minorHAnsi"/>
          <w:szCs w:val="22"/>
          <w:rPrChange w:id="56" w:author="Vitor Almeida" w:date="2014-01-07T13:56:00Z">
            <w:rPr/>
          </w:rPrChange>
        </w:rPr>
        <w:t>10.0.13.2</w:t>
      </w:r>
      <w:r w:rsidRPr="006C5EA7">
        <w:rPr>
          <w:rFonts w:asciiTheme="minorHAnsi" w:hAnsiTheme="minorHAnsi"/>
          <w:vanish/>
          <w:color w:val="FF0000"/>
          <w:szCs w:val="22"/>
          <w:rPrChange w:id="57" w:author="Vitor Almeida" w:date="2014-01-07T13:56:00Z">
            <w:rPr>
              <w:vanish/>
              <w:color w:val="FF0000"/>
            </w:rPr>
          </w:rPrChange>
        </w:rPr>
        <w:t xml:space="preserve"> V</w:t>
      </w:r>
    </w:p>
    <w:p w14:paraId="580CC464" w14:textId="77777777" w:rsidR="008B4763" w:rsidRPr="006C5EA7" w:rsidRDefault="008B4763" w:rsidP="008B4763">
      <w:pPr>
        <w:pStyle w:val="Hipotese"/>
        <w:rPr>
          <w:rFonts w:asciiTheme="minorHAnsi" w:hAnsiTheme="minorHAnsi"/>
          <w:szCs w:val="22"/>
          <w:rPrChange w:id="58" w:author="Vitor Almeida" w:date="2014-01-07T13:56:00Z">
            <w:rPr/>
          </w:rPrChange>
        </w:rPr>
      </w:pPr>
      <w:r w:rsidRPr="006C5EA7">
        <w:rPr>
          <w:rFonts w:asciiTheme="minorHAnsi" w:hAnsiTheme="minorHAnsi"/>
          <w:szCs w:val="22"/>
          <w:rPrChange w:id="59" w:author="Vitor Almeida" w:date="2014-01-07T13:56:00Z">
            <w:rPr/>
          </w:rPrChange>
        </w:rPr>
        <w:t xml:space="preserve">10.0.34.3 </w:t>
      </w:r>
      <w:r w:rsidRPr="006C5EA7">
        <w:rPr>
          <w:rFonts w:asciiTheme="minorHAnsi" w:hAnsiTheme="minorHAnsi"/>
          <w:vanish/>
          <w:color w:val="FF0000"/>
          <w:szCs w:val="22"/>
          <w:rPrChange w:id="60" w:author="Vitor Almeida" w:date="2014-01-07T13:56:00Z">
            <w:rPr>
              <w:vanish/>
              <w:color w:val="FF0000"/>
            </w:rPr>
          </w:rPrChange>
        </w:rPr>
        <w:t>F</w:t>
      </w:r>
    </w:p>
    <w:p w14:paraId="7CD70B36" w14:textId="77777777" w:rsidR="008B4763" w:rsidRPr="006C5EA7" w:rsidRDefault="008B4763" w:rsidP="008B4763">
      <w:pPr>
        <w:pStyle w:val="Hipotese"/>
        <w:rPr>
          <w:rFonts w:asciiTheme="minorHAnsi" w:hAnsiTheme="minorHAnsi"/>
          <w:szCs w:val="22"/>
          <w:rPrChange w:id="61" w:author="Vitor Almeida" w:date="2014-01-07T13:56:00Z">
            <w:rPr/>
          </w:rPrChange>
        </w:rPr>
      </w:pPr>
      <w:r w:rsidRPr="006C5EA7">
        <w:rPr>
          <w:rFonts w:asciiTheme="minorHAnsi" w:hAnsiTheme="minorHAnsi"/>
          <w:szCs w:val="22"/>
          <w:rPrChange w:id="62" w:author="Vitor Almeida" w:date="2014-01-07T13:56:00Z">
            <w:rPr/>
          </w:rPrChange>
        </w:rPr>
        <w:t xml:space="preserve">10.0.24.1 </w:t>
      </w:r>
      <w:r w:rsidRPr="006C5EA7">
        <w:rPr>
          <w:rFonts w:asciiTheme="minorHAnsi" w:hAnsiTheme="minorHAnsi"/>
          <w:vanish/>
          <w:color w:val="FF0000"/>
          <w:szCs w:val="22"/>
          <w:rPrChange w:id="63" w:author="Vitor Almeida" w:date="2014-01-07T13:56:00Z">
            <w:rPr>
              <w:vanish/>
              <w:color w:val="FF0000"/>
            </w:rPr>
          </w:rPrChange>
        </w:rPr>
        <w:t>F</w:t>
      </w:r>
    </w:p>
    <w:p w14:paraId="60D6237B" w14:textId="77777777" w:rsidR="008B4763" w:rsidRPr="006C5EA7" w:rsidRDefault="008B4763" w:rsidP="008B4763">
      <w:pPr>
        <w:pStyle w:val="Hipotese"/>
        <w:rPr>
          <w:rFonts w:asciiTheme="minorHAnsi" w:hAnsiTheme="minorHAnsi"/>
          <w:szCs w:val="22"/>
          <w:rPrChange w:id="64" w:author="Vitor Almeida" w:date="2014-01-07T13:56:00Z">
            <w:rPr/>
          </w:rPrChange>
        </w:rPr>
      </w:pPr>
      <w:r w:rsidRPr="006C5EA7">
        <w:rPr>
          <w:rFonts w:asciiTheme="minorHAnsi" w:hAnsiTheme="minorHAnsi"/>
          <w:szCs w:val="22"/>
          <w:rPrChange w:id="65" w:author="Vitor Almeida" w:date="2014-01-07T13:56:00Z">
            <w:rPr/>
          </w:rPrChange>
        </w:rPr>
        <w:t xml:space="preserve">192.168.1.1 </w:t>
      </w:r>
      <w:r w:rsidRPr="006C5EA7">
        <w:rPr>
          <w:rFonts w:asciiTheme="minorHAnsi" w:hAnsiTheme="minorHAnsi"/>
          <w:vanish/>
          <w:color w:val="FF0000"/>
          <w:szCs w:val="22"/>
          <w:rPrChange w:id="66" w:author="Vitor Almeida" w:date="2014-01-07T13:56:00Z">
            <w:rPr>
              <w:vanish/>
              <w:color w:val="FF0000"/>
            </w:rPr>
          </w:rPrChange>
        </w:rPr>
        <w:t>F</w:t>
      </w:r>
    </w:p>
    <w:p w14:paraId="121C121C" w14:textId="77777777" w:rsidR="008B4763" w:rsidRPr="006C5EA7" w:rsidRDefault="008B4763" w:rsidP="008B4763">
      <w:pPr>
        <w:pStyle w:val="Pergunta"/>
        <w:rPr>
          <w:rFonts w:asciiTheme="minorHAnsi" w:hAnsiTheme="minorHAnsi"/>
          <w:szCs w:val="22"/>
          <w:rPrChange w:id="67" w:author="Vitor Almeida" w:date="2014-01-07T13:56:00Z">
            <w:rPr/>
          </w:rPrChange>
        </w:rPr>
      </w:pPr>
      <w:r w:rsidRPr="006C5EA7">
        <w:rPr>
          <w:rFonts w:asciiTheme="minorHAnsi" w:hAnsiTheme="minorHAnsi"/>
          <w:szCs w:val="22"/>
          <w:rPrChange w:id="68" w:author="Vitor Almeida" w:date="2014-01-07T13:56:00Z">
            <w:rPr/>
          </w:rPrChange>
        </w:rPr>
        <w:t>Se o AS 65004 não pretender fazer trânsito para o tráfego entre o AS 65002 e o AS 65003:</w:t>
      </w:r>
    </w:p>
    <w:p w14:paraId="59EF6947" w14:textId="77777777" w:rsidR="008B4763" w:rsidRPr="006C5EA7" w:rsidRDefault="008B4763" w:rsidP="008B4763">
      <w:pPr>
        <w:pStyle w:val="Hipotese"/>
        <w:rPr>
          <w:rFonts w:asciiTheme="minorHAnsi" w:hAnsiTheme="minorHAnsi"/>
          <w:szCs w:val="22"/>
          <w:rPrChange w:id="69" w:author="Vitor Almeida" w:date="2014-01-07T13:56:00Z">
            <w:rPr/>
          </w:rPrChange>
        </w:rPr>
      </w:pPr>
      <w:r w:rsidRPr="006C5EA7">
        <w:rPr>
          <w:rFonts w:asciiTheme="minorHAnsi" w:hAnsiTheme="minorHAnsi"/>
          <w:szCs w:val="22"/>
          <w:rPrChange w:id="70" w:author="Vitor Almeida" w:date="2014-01-07T13:56:00Z">
            <w:rPr/>
          </w:rPrChange>
        </w:rPr>
        <w:t>Deve alterar o local-</w:t>
      </w:r>
      <w:proofErr w:type="spellStart"/>
      <w:r w:rsidRPr="006C5EA7">
        <w:rPr>
          <w:rFonts w:asciiTheme="minorHAnsi" w:hAnsiTheme="minorHAnsi"/>
          <w:szCs w:val="22"/>
          <w:rPrChange w:id="71" w:author="Vitor Almeida" w:date="2014-01-07T13:56:00Z">
            <w:rPr/>
          </w:rPrChange>
        </w:rPr>
        <w:t>pref</w:t>
      </w:r>
      <w:proofErr w:type="spellEnd"/>
      <w:r w:rsidRPr="006C5EA7">
        <w:rPr>
          <w:rFonts w:asciiTheme="minorHAnsi" w:hAnsiTheme="minorHAnsi"/>
          <w:szCs w:val="22"/>
          <w:rPrChange w:id="72" w:author="Vitor Almeida" w:date="2014-01-07T13:56:00Z">
            <w:rPr/>
          </w:rPrChange>
        </w:rPr>
        <w:t xml:space="preserve"> para o valor 0 nas rotas enviadas para o AS65002 e AS65003 </w:t>
      </w:r>
      <w:r w:rsidRPr="006C5EA7">
        <w:rPr>
          <w:rFonts w:asciiTheme="minorHAnsi" w:hAnsiTheme="minorHAnsi"/>
          <w:vanish/>
          <w:color w:val="FF0000"/>
          <w:szCs w:val="22"/>
          <w:rPrChange w:id="73" w:author="Vitor Almeida" w:date="2014-01-07T13:56:00Z">
            <w:rPr>
              <w:vanish/>
              <w:color w:val="FF0000"/>
            </w:rPr>
          </w:rPrChange>
        </w:rPr>
        <w:t>F</w:t>
      </w:r>
    </w:p>
    <w:p w14:paraId="50A6AFF8" w14:textId="77777777" w:rsidR="008B4763" w:rsidRPr="006C5EA7" w:rsidRDefault="008B4763" w:rsidP="008B4763">
      <w:pPr>
        <w:pStyle w:val="Hipotese"/>
        <w:rPr>
          <w:rFonts w:asciiTheme="minorHAnsi" w:hAnsiTheme="minorHAnsi"/>
          <w:szCs w:val="22"/>
          <w:rPrChange w:id="74" w:author="Vitor Almeida" w:date="2014-01-07T13:56:00Z">
            <w:rPr/>
          </w:rPrChange>
        </w:rPr>
      </w:pPr>
      <w:r w:rsidRPr="006C5EA7">
        <w:rPr>
          <w:rFonts w:asciiTheme="minorHAnsi" w:hAnsiTheme="minorHAnsi"/>
          <w:szCs w:val="22"/>
          <w:rPrChange w:id="75" w:author="Vitor Almeida" w:date="2014-01-07T13:56:00Z">
            <w:rPr/>
          </w:rPrChange>
        </w:rPr>
        <w:t xml:space="preserve">Deve filtrar as rotas enviadas de forma a não enviar para fora redes que não sejam as suas </w:t>
      </w:r>
      <w:r w:rsidRPr="006C5EA7">
        <w:rPr>
          <w:rFonts w:asciiTheme="minorHAnsi" w:hAnsiTheme="minorHAnsi"/>
          <w:vanish/>
          <w:color w:val="FF0000"/>
          <w:szCs w:val="22"/>
          <w:rPrChange w:id="76" w:author="Vitor Almeida" w:date="2014-01-07T13:56:00Z">
            <w:rPr>
              <w:vanish/>
              <w:color w:val="FF0000"/>
            </w:rPr>
          </w:rPrChange>
        </w:rPr>
        <w:t>V</w:t>
      </w:r>
    </w:p>
    <w:p w14:paraId="25B99B81" w14:textId="77777777" w:rsidR="008B4763" w:rsidRPr="006C5EA7" w:rsidRDefault="008B4763" w:rsidP="008B4763">
      <w:pPr>
        <w:pStyle w:val="Hipotese"/>
        <w:rPr>
          <w:rFonts w:asciiTheme="minorHAnsi" w:hAnsiTheme="minorHAnsi"/>
          <w:szCs w:val="22"/>
          <w:rPrChange w:id="77" w:author="Vitor Almeida" w:date="2014-01-07T13:56:00Z">
            <w:rPr/>
          </w:rPrChange>
        </w:rPr>
      </w:pPr>
      <w:r w:rsidRPr="006C5EA7">
        <w:rPr>
          <w:rFonts w:asciiTheme="minorHAnsi" w:hAnsiTheme="minorHAnsi"/>
          <w:szCs w:val="22"/>
          <w:rPrChange w:id="78" w:author="Vitor Almeida" w:date="2014-01-07T13:56:00Z">
            <w:rPr/>
          </w:rPrChange>
        </w:rPr>
        <w:t xml:space="preserve">Deve colocar nas rotas enviadas para o AS65002 e para o AS65003 valores MED mais baixos que o usado para as redes internas </w:t>
      </w:r>
      <w:r w:rsidRPr="006C5EA7">
        <w:rPr>
          <w:rFonts w:asciiTheme="minorHAnsi" w:hAnsiTheme="minorHAnsi"/>
          <w:vanish/>
          <w:color w:val="FF0000"/>
          <w:szCs w:val="22"/>
          <w:rPrChange w:id="79" w:author="Vitor Almeida" w:date="2014-01-07T13:56:00Z">
            <w:rPr>
              <w:vanish/>
              <w:color w:val="FF0000"/>
            </w:rPr>
          </w:rPrChange>
        </w:rPr>
        <w:t>F</w:t>
      </w:r>
    </w:p>
    <w:p w14:paraId="5C8F789B" w14:textId="17EE8C49" w:rsidR="008B4763" w:rsidRPr="006C5EA7" w:rsidRDefault="008B4763" w:rsidP="008B4763">
      <w:pPr>
        <w:pStyle w:val="Hipotese"/>
        <w:rPr>
          <w:rFonts w:asciiTheme="minorHAnsi" w:hAnsiTheme="minorHAnsi"/>
          <w:szCs w:val="22"/>
          <w:rPrChange w:id="80" w:author="Vitor Almeida" w:date="2014-01-07T13:56:00Z">
            <w:rPr/>
          </w:rPrChange>
        </w:rPr>
      </w:pPr>
      <w:r w:rsidRPr="006C5EA7">
        <w:rPr>
          <w:rFonts w:asciiTheme="minorHAnsi" w:hAnsiTheme="minorHAnsi"/>
          <w:szCs w:val="22"/>
          <w:rPrChange w:id="81" w:author="Vitor Almeida" w:date="2014-01-07T13:56:00Z">
            <w:rPr/>
          </w:rPrChange>
        </w:rPr>
        <w:t xml:space="preserve">Deve colocar a 0 o atributo </w:t>
      </w:r>
      <w:proofErr w:type="spellStart"/>
      <w:r w:rsidRPr="006C5EA7">
        <w:rPr>
          <w:rFonts w:asciiTheme="minorHAnsi" w:hAnsiTheme="minorHAnsi"/>
          <w:i/>
          <w:szCs w:val="22"/>
          <w:rPrChange w:id="82" w:author="Vitor Almeida" w:date="2014-01-07T13:56:00Z">
            <w:rPr>
              <w:i/>
            </w:rPr>
          </w:rPrChange>
        </w:rPr>
        <w:t>weight</w:t>
      </w:r>
      <w:proofErr w:type="spellEnd"/>
      <w:r w:rsidRPr="006C5EA7">
        <w:rPr>
          <w:rFonts w:asciiTheme="minorHAnsi" w:hAnsiTheme="minorHAnsi"/>
          <w:szCs w:val="22"/>
          <w:rPrChange w:id="83" w:author="Vitor Almeida" w:date="2014-01-07T13:56:00Z">
            <w:rPr/>
          </w:rPrChange>
        </w:rPr>
        <w:t xml:space="preserve"> nas rotas recebidas do AS65002 e AS65003</w:t>
      </w:r>
      <w:ins w:id="84" w:author="Vitor Almeida" w:date="2014-01-16T19:42:00Z">
        <w:r w:rsidR="00E141A0" w:rsidRPr="00E141A0">
          <w:rPr>
            <w:rFonts w:asciiTheme="minorHAnsi" w:hAnsiTheme="minorHAnsi"/>
            <w:vanish/>
            <w:color w:val="FF0000"/>
            <w:szCs w:val="22"/>
          </w:rPr>
          <w:t xml:space="preserve"> </w:t>
        </w:r>
        <w:r w:rsidR="00E141A0" w:rsidRPr="00EA667D">
          <w:rPr>
            <w:rFonts w:asciiTheme="minorHAnsi" w:hAnsiTheme="minorHAnsi"/>
            <w:vanish/>
            <w:color w:val="FF0000"/>
            <w:szCs w:val="22"/>
          </w:rPr>
          <w:t>F</w:t>
        </w:r>
      </w:ins>
    </w:p>
    <w:p w14:paraId="0712BCDC" w14:textId="77777777" w:rsidR="00591F06" w:rsidRPr="006C5EA7" w:rsidRDefault="008B4763">
      <w:pPr>
        <w:pStyle w:val="Pergunta"/>
        <w:keepNext/>
        <w:ind w:hanging="357"/>
        <w:rPr>
          <w:rFonts w:asciiTheme="minorHAnsi" w:hAnsiTheme="minorHAnsi"/>
          <w:szCs w:val="22"/>
          <w:rPrChange w:id="85" w:author="Vitor Almeida" w:date="2014-01-07T13:56:00Z">
            <w:rPr/>
          </w:rPrChange>
        </w:rPr>
        <w:pPrChange w:id="86" w:author="Vitor Almeida" w:date="2014-01-07T13:43:00Z">
          <w:pPr>
            <w:pStyle w:val="Pergunta"/>
          </w:pPr>
        </w:pPrChange>
      </w:pPr>
      <w:r w:rsidRPr="006C5EA7">
        <w:rPr>
          <w:rFonts w:asciiTheme="minorHAnsi" w:hAnsiTheme="minorHAnsi"/>
          <w:szCs w:val="22"/>
          <w:rPrChange w:id="87" w:author="Vitor Almeida" w:date="2014-01-07T13:56:00Z">
            <w:rPr/>
          </w:rPrChange>
        </w:rPr>
        <w:t>Se o AS 65004 pretender usar como ligação preferencial para tráfego de saída a ligação ao AS65002, deve:</w:t>
      </w:r>
    </w:p>
    <w:p w14:paraId="74E402A2" w14:textId="77777777" w:rsidR="00591F06" w:rsidRPr="006C5EA7" w:rsidRDefault="008B4763">
      <w:pPr>
        <w:pStyle w:val="Hipotese"/>
        <w:keepNext/>
        <w:keepLines/>
        <w:ind w:hanging="357"/>
        <w:rPr>
          <w:rFonts w:asciiTheme="minorHAnsi" w:hAnsiTheme="minorHAnsi"/>
          <w:szCs w:val="22"/>
          <w:rPrChange w:id="88" w:author="Vitor Almeida" w:date="2014-01-07T13:56:00Z">
            <w:rPr/>
          </w:rPrChange>
        </w:rPr>
        <w:pPrChange w:id="89" w:author="Vitor Almeida" w:date="2014-01-07T13:43:00Z">
          <w:pPr>
            <w:pStyle w:val="Hipotese"/>
          </w:pPr>
        </w:pPrChange>
      </w:pPr>
      <w:r w:rsidRPr="006C5EA7">
        <w:rPr>
          <w:rFonts w:asciiTheme="minorHAnsi" w:hAnsiTheme="minorHAnsi"/>
          <w:szCs w:val="22"/>
          <w:rPrChange w:id="90" w:author="Vitor Almeida" w:date="2014-01-07T13:56:00Z">
            <w:rPr/>
          </w:rPrChange>
        </w:rPr>
        <w:t xml:space="preserve">Alterar o atributo </w:t>
      </w:r>
      <w:proofErr w:type="spellStart"/>
      <w:r w:rsidRPr="006C5EA7">
        <w:rPr>
          <w:rFonts w:asciiTheme="minorHAnsi" w:hAnsiTheme="minorHAnsi"/>
          <w:i/>
          <w:szCs w:val="22"/>
          <w:rPrChange w:id="91" w:author="Vitor Almeida" w:date="2014-01-07T13:56:00Z">
            <w:rPr>
              <w:i/>
            </w:rPr>
          </w:rPrChange>
        </w:rPr>
        <w:t>weight</w:t>
      </w:r>
      <w:proofErr w:type="spellEnd"/>
      <w:r w:rsidRPr="006C5EA7">
        <w:rPr>
          <w:rFonts w:asciiTheme="minorHAnsi" w:hAnsiTheme="minorHAnsi"/>
          <w:szCs w:val="22"/>
          <w:rPrChange w:id="92" w:author="Vitor Almeida" w:date="2014-01-07T13:56:00Z">
            <w:rPr/>
          </w:rPrChange>
        </w:rPr>
        <w:t xml:space="preserve"> usando um valor mais alto nas rotas recebidas do AS 65002</w:t>
      </w:r>
      <w:r w:rsidRPr="006C5EA7">
        <w:rPr>
          <w:rFonts w:asciiTheme="minorHAnsi" w:hAnsiTheme="minorHAnsi"/>
          <w:vanish/>
          <w:color w:val="FF0000"/>
          <w:szCs w:val="22"/>
          <w:rPrChange w:id="93" w:author="Vitor Almeida" w:date="2014-01-07T13:56:00Z">
            <w:rPr>
              <w:vanish/>
              <w:color w:val="FF0000"/>
            </w:rPr>
          </w:rPrChange>
        </w:rPr>
        <w:t xml:space="preserve"> V</w:t>
      </w:r>
    </w:p>
    <w:p w14:paraId="6A460253" w14:textId="77777777" w:rsidR="008B4763" w:rsidRPr="006C5EA7" w:rsidRDefault="008B4763">
      <w:pPr>
        <w:pStyle w:val="Hipotese"/>
        <w:keepNext/>
        <w:keepLines/>
        <w:ind w:hanging="357"/>
        <w:rPr>
          <w:rFonts w:asciiTheme="minorHAnsi" w:hAnsiTheme="minorHAnsi"/>
          <w:szCs w:val="22"/>
          <w:rPrChange w:id="94" w:author="Vitor Almeida" w:date="2014-01-07T13:56:00Z">
            <w:rPr/>
          </w:rPrChange>
        </w:rPr>
        <w:pPrChange w:id="95" w:author="Vitor Almeida" w:date="2014-01-07T13:43:00Z">
          <w:pPr>
            <w:pStyle w:val="Hipotese"/>
          </w:pPr>
        </w:pPrChange>
      </w:pPr>
      <w:r w:rsidRPr="006C5EA7">
        <w:rPr>
          <w:rFonts w:asciiTheme="minorHAnsi" w:hAnsiTheme="minorHAnsi"/>
          <w:szCs w:val="22"/>
          <w:rPrChange w:id="96" w:author="Vitor Almeida" w:date="2014-01-07T13:56:00Z">
            <w:rPr/>
          </w:rPrChange>
        </w:rPr>
        <w:t xml:space="preserve">Alterar o atributo </w:t>
      </w:r>
      <w:proofErr w:type="spellStart"/>
      <w:r w:rsidRPr="006C5EA7">
        <w:rPr>
          <w:rFonts w:asciiTheme="minorHAnsi" w:hAnsiTheme="minorHAnsi"/>
          <w:i/>
          <w:szCs w:val="22"/>
          <w:rPrChange w:id="97" w:author="Vitor Almeida" w:date="2014-01-07T13:56:00Z">
            <w:rPr>
              <w:i/>
            </w:rPr>
          </w:rPrChange>
        </w:rPr>
        <w:t>weight</w:t>
      </w:r>
      <w:proofErr w:type="spellEnd"/>
      <w:r w:rsidRPr="006C5EA7">
        <w:rPr>
          <w:rFonts w:asciiTheme="minorHAnsi" w:hAnsiTheme="minorHAnsi"/>
          <w:szCs w:val="22"/>
          <w:rPrChange w:id="98" w:author="Vitor Almeida" w:date="2014-01-07T13:56:00Z">
            <w:rPr/>
          </w:rPrChange>
        </w:rPr>
        <w:t xml:space="preserve"> usando um valor mais alto nas rotas enviadas para o AS 65002</w:t>
      </w:r>
      <w:r w:rsidRPr="006C5EA7">
        <w:rPr>
          <w:rFonts w:asciiTheme="minorHAnsi" w:hAnsiTheme="minorHAnsi"/>
          <w:vanish/>
          <w:color w:val="FF0000"/>
          <w:szCs w:val="22"/>
          <w:rPrChange w:id="99" w:author="Vitor Almeida" w:date="2014-01-07T13:56:00Z">
            <w:rPr>
              <w:vanish/>
              <w:color w:val="FF0000"/>
            </w:rPr>
          </w:rPrChange>
        </w:rPr>
        <w:t xml:space="preserve"> F</w:t>
      </w:r>
    </w:p>
    <w:p w14:paraId="1AD42590" w14:textId="65CA4D24" w:rsidR="008B4763" w:rsidRPr="006C5EA7" w:rsidRDefault="008B4763">
      <w:pPr>
        <w:pStyle w:val="Hipotese"/>
        <w:keepNext/>
        <w:keepLines/>
        <w:ind w:hanging="357"/>
        <w:rPr>
          <w:rFonts w:asciiTheme="minorHAnsi" w:hAnsiTheme="minorHAnsi"/>
          <w:szCs w:val="22"/>
          <w:rPrChange w:id="100" w:author="Vitor Almeida" w:date="2014-01-07T13:56:00Z">
            <w:rPr/>
          </w:rPrChange>
        </w:rPr>
        <w:pPrChange w:id="101" w:author="Vitor Almeida" w:date="2014-01-07T13:43:00Z">
          <w:pPr>
            <w:pStyle w:val="Hipotese"/>
          </w:pPr>
        </w:pPrChange>
      </w:pPr>
      <w:commentRangeStart w:id="102"/>
      <w:r w:rsidRPr="006C5EA7">
        <w:rPr>
          <w:rFonts w:asciiTheme="minorHAnsi" w:hAnsiTheme="minorHAnsi"/>
          <w:szCs w:val="22"/>
          <w:rPrChange w:id="103" w:author="Vitor Almeida" w:date="2014-01-07T13:56:00Z">
            <w:rPr/>
          </w:rPrChange>
        </w:rPr>
        <w:t xml:space="preserve">Alterar o atributo </w:t>
      </w:r>
      <w:del w:id="104" w:author="Nuno Cruz" w:date="2014-01-07T14:19:00Z">
        <w:r w:rsidRPr="006C5EA7" w:rsidDel="00B95CE4">
          <w:rPr>
            <w:rFonts w:asciiTheme="minorHAnsi" w:hAnsiTheme="minorHAnsi"/>
            <w:i/>
            <w:szCs w:val="22"/>
            <w:rPrChange w:id="105" w:author="Vitor Almeida" w:date="2014-01-07T13:56:00Z">
              <w:rPr>
                <w:i/>
              </w:rPr>
            </w:rPrChange>
          </w:rPr>
          <w:delText>local-pref</w:delText>
        </w:r>
      </w:del>
      <w:ins w:id="106" w:author="Nuno Cruz" w:date="2014-01-07T14:19:00Z">
        <w:r w:rsidR="00B95CE4">
          <w:rPr>
            <w:rFonts w:asciiTheme="minorHAnsi" w:hAnsiTheme="minorHAnsi"/>
            <w:i/>
            <w:szCs w:val="22"/>
          </w:rPr>
          <w:t>MED</w:t>
        </w:r>
      </w:ins>
      <w:r w:rsidRPr="006C5EA7">
        <w:rPr>
          <w:rFonts w:asciiTheme="minorHAnsi" w:hAnsiTheme="minorHAnsi"/>
          <w:szCs w:val="22"/>
          <w:rPrChange w:id="107" w:author="Vitor Almeida" w:date="2014-01-07T13:56:00Z">
            <w:rPr/>
          </w:rPrChange>
        </w:rPr>
        <w:t xml:space="preserve"> usando um valor mais baixo nas rotas recebidas do AS 65003</w:t>
      </w:r>
      <w:r w:rsidRPr="006C5EA7">
        <w:rPr>
          <w:rFonts w:asciiTheme="minorHAnsi" w:hAnsiTheme="minorHAnsi"/>
          <w:vanish/>
          <w:color w:val="FF0000"/>
          <w:szCs w:val="22"/>
          <w:rPrChange w:id="108" w:author="Vitor Almeida" w:date="2014-01-07T13:56:00Z">
            <w:rPr>
              <w:vanish/>
              <w:color w:val="FF0000"/>
            </w:rPr>
          </w:rPrChange>
        </w:rPr>
        <w:t xml:space="preserve"> F</w:t>
      </w:r>
    </w:p>
    <w:p w14:paraId="57B1BF02" w14:textId="567CEFD1" w:rsidR="008B4763" w:rsidRPr="006C5EA7" w:rsidRDefault="008B4763">
      <w:pPr>
        <w:pStyle w:val="Hipotese"/>
        <w:keepLines/>
        <w:ind w:hanging="357"/>
        <w:rPr>
          <w:rFonts w:asciiTheme="minorHAnsi" w:hAnsiTheme="minorHAnsi"/>
          <w:szCs w:val="22"/>
          <w:rPrChange w:id="109" w:author="Vitor Almeida" w:date="2014-01-07T13:56:00Z">
            <w:rPr/>
          </w:rPrChange>
        </w:rPr>
        <w:pPrChange w:id="110" w:author="Vitor Almeida" w:date="2014-01-07T13:46:00Z">
          <w:pPr>
            <w:pStyle w:val="Hipotese"/>
          </w:pPr>
        </w:pPrChange>
      </w:pPr>
      <w:r w:rsidRPr="006C5EA7">
        <w:rPr>
          <w:rFonts w:asciiTheme="minorHAnsi" w:hAnsiTheme="minorHAnsi"/>
          <w:szCs w:val="22"/>
          <w:rPrChange w:id="111" w:author="Vitor Almeida" w:date="2014-01-07T13:56:00Z">
            <w:rPr/>
          </w:rPrChange>
        </w:rPr>
        <w:t xml:space="preserve">Alterar o atributo </w:t>
      </w:r>
      <w:del w:id="112" w:author="Nuno Cruz" w:date="2014-01-07T14:19:00Z">
        <w:r w:rsidRPr="006C5EA7" w:rsidDel="00B95CE4">
          <w:rPr>
            <w:rFonts w:asciiTheme="minorHAnsi" w:hAnsiTheme="minorHAnsi"/>
            <w:i/>
            <w:szCs w:val="22"/>
            <w:rPrChange w:id="113" w:author="Vitor Almeida" w:date="2014-01-07T13:56:00Z">
              <w:rPr>
                <w:i/>
              </w:rPr>
            </w:rPrChange>
          </w:rPr>
          <w:delText>local-pref</w:delText>
        </w:r>
      </w:del>
      <w:ins w:id="114" w:author="Nuno Cruz" w:date="2014-01-07T14:19:00Z">
        <w:r w:rsidR="00B95CE4">
          <w:rPr>
            <w:rFonts w:asciiTheme="minorHAnsi" w:hAnsiTheme="minorHAnsi"/>
            <w:i/>
            <w:szCs w:val="22"/>
          </w:rPr>
          <w:t>MED</w:t>
        </w:r>
      </w:ins>
      <w:r w:rsidRPr="006C5EA7">
        <w:rPr>
          <w:rFonts w:asciiTheme="minorHAnsi" w:hAnsiTheme="minorHAnsi"/>
          <w:szCs w:val="22"/>
          <w:rPrChange w:id="115" w:author="Vitor Almeida" w:date="2014-01-07T13:56:00Z">
            <w:rPr/>
          </w:rPrChange>
        </w:rPr>
        <w:t xml:space="preserve"> usando um valor mais baixo nas rotas recebidas do AS 65002</w:t>
      </w:r>
      <w:r w:rsidRPr="006C5EA7">
        <w:rPr>
          <w:rFonts w:asciiTheme="minorHAnsi" w:hAnsiTheme="minorHAnsi"/>
          <w:vanish/>
          <w:color w:val="FF0000"/>
          <w:szCs w:val="22"/>
          <w:rPrChange w:id="116" w:author="Vitor Almeida" w:date="2014-01-07T13:56:00Z">
            <w:rPr>
              <w:vanish/>
              <w:color w:val="FF0000"/>
            </w:rPr>
          </w:rPrChange>
        </w:rPr>
        <w:t xml:space="preserve"> F</w:t>
      </w:r>
      <w:commentRangeEnd w:id="102"/>
      <w:r w:rsidR="00511C73" w:rsidRPr="006C5EA7">
        <w:rPr>
          <w:rStyle w:val="CommentReference"/>
          <w:rFonts w:asciiTheme="minorHAnsi" w:eastAsiaTheme="minorEastAsia" w:hAnsiTheme="minorHAnsi"/>
          <w:sz w:val="22"/>
          <w:szCs w:val="22"/>
          <w:rPrChange w:id="117" w:author="Vitor Almeida" w:date="2014-01-07T13:56:00Z">
            <w:rPr>
              <w:rStyle w:val="CommentReference"/>
              <w:rFonts w:eastAsiaTheme="minorEastAsia"/>
            </w:rPr>
          </w:rPrChange>
        </w:rPr>
        <w:commentReference w:id="102"/>
      </w:r>
    </w:p>
    <w:p w14:paraId="58F98452" w14:textId="77777777" w:rsidR="00591F06" w:rsidRPr="006C5EA7" w:rsidRDefault="008B4763">
      <w:pPr>
        <w:pStyle w:val="Pergunta"/>
        <w:keepNext/>
        <w:ind w:hanging="357"/>
        <w:rPr>
          <w:rFonts w:asciiTheme="minorHAnsi" w:hAnsiTheme="minorHAnsi"/>
          <w:szCs w:val="22"/>
          <w:rPrChange w:id="118" w:author="Vitor Almeida" w:date="2014-01-07T13:56:00Z">
            <w:rPr/>
          </w:rPrChange>
        </w:rPr>
        <w:pPrChange w:id="119" w:author="Vitor Almeida" w:date="2014-01-07T13:46:00Z">
          <w:pPr>
            <w:pStyle w:val="Pergunta"/>
          </w:pPr>
        </w:pPrChange>
      </w:pPr>
      <w:r w:rsidRPr="006C5EA7">
        <w:rPr>
          <w:rFonts w:asciiTheme="minorHAnsi" w:hAnsiTheme="minorHAnsi"/>
          <w:szCs w:val="22"/>
          <w:rPrChange w:id="120" w:author="Vitor Almeida" w:date="2014-01-07T13:56:00Z">
            <w:rPr/>
          </w:rPrChange>
        </w:rPr>
        <w:lastRenderedPageBreak/>
        <w:t>Se o AS 65004 pretender usar como ligação preferencial para tráfego de entrada a ligação ao AS65003, deve</w:t>
      </w:r>
    </w:p>
    <w:p w14:paraId="77561A66" w14:textId="77777777" w:rsidR="00591F06" w:rsidRPr="006C5EA7" w:rsidRDefault="008B4763">
      <w:pPr>
        <w:pStyle w:val="Hipotese"/>
        <w:keepNext/>
        <w:keepLines/>
        <w:ind w:hanging="357"/>
        <w:rPr>
          <w:rFonts w:asciiTheme="minorHAnsi" w:hAnsiTheme="minorHAnsi"/>
          <w:szCs w:val="22"/>
          <w:rPrChange w:id="121" w:author="Vitor Almeida" w:date="2014-01-07T13:56:00Z">
            <w:rPr/>
          </w:rPrChange>
        </w:rPr>
        <w:pPrChange w:id="122" w:author="Vitor Almeida" w:date="2014-01-07T13:46:00Z">
          <w:pPr>
            <w:pStyle w:val="Hipotese"/>
          </w:pPr>
        </w:pPrChange>
      </w:pPr>
      <w:r w:rsidRPr="006C5EA7">
        <w:rPr>
          <w:rFonts w:asciiTheme="minorHAnsi" w:hAnsiTheme="minorHAnsi"/>
          <w:szCs w:val="22"/>
          <w:rPrChange w:id="123" w:author="Vitor Almeida" w:date="2014-01-07T13:56:00Z">
            <w:rPr/>
          </w:rPrChange>
        </w:rPr>
        <w:t xml:space="preserve">Alterar o atributo </w:t>
      </w:r>
      <w:r w:rsidRPr="006C5EA7">
        <w:rPr>
          <w:rFonts w:asciiTheme="minorHAnsi" w:hAnsiTheme="minorHAnsi"/>
          <w:i/>
          <w:szCs w:val="22"/>
          <w:rPrChange w:id="124" w:author="Vitor Almeida" w:date="2014-01-07T13:56:00Z">
            <w:rPr>
              <w:i/>
            </w:rPr>
          </w:rPrChange>
        </w:rPr>
        <w:t>local-</w:t>
      </w:r>
      <w:proofErr w:type="spellStart"/>
      <w:r w:rsidRPr="006C5EA7">
        <w:rPr>
          <w:rFonts w:asciiTheme="minorHAnsi" w:hAnsiTheme="minorHAnsi"/>
          <w:i/>
          <w:szCs w:val="22"/>
          <w:rPrChange w:id="125" w:author="Vitor Almeida" w:date="2014-01-07T13:56:00Z">
            <w:rPr>
              <w:i/>
            </w:rPr>
          </w:rPrChange>
        </w:rPr>
        <w:t>pref</w:t>
      </w:r>
      <w:proofErr w:type="spellEnd"/>
      <w:r w:rsidRPr="006C5EA7">
        <w:rPr>
          <w:rFonts w:asciiTheme="minorHAnsi" w:hAnsiTheme="minorHAnsi"/>
          <w:szCs w:val="22"/>
          <w:rPrChange w:id="126" w:author="Vitor Almeida" w:date="2014-01-07T13:56:00Z">
            <w:rPr/>
          </w:rPrChange>
        </w:rPr>
        <w:t xml:space="preserve"> usando um valor mais baixo nas rotas recebidas do AS 65002</w:t>
      </w:r>
      <w:r w:rsidRPr="006C5EA7">
        <w:rPr>
          <w:rFonts w:asciiTheme="minorHAnsi" w:hAnsiTheme="minorHAnsi"/>
          <w:vanish/>
          <w:color w:val="FF0000"/>
          <w:szCs w:val="22"/>
          <w:rPrChange w:id="127" w:author="Vitor Almeida" w:date="2014-01-07T13:56:00Z">
            <w:rPr>
              <w:vanish/>
              <w:color w:val="FF0000"/>
            </w:rPr>
          </w:rPrChange>
        </w:rPr>
        <w:t xml:space="preserve"> F</w:t>
      </w:r>
    </w:p>
    <w:p w14:paraId="3D3FA860" w14:textId="77777777" w:rsidR="008B4763" w:rsidRPr="006C5EA7" w:rsidRDefault="008B4763">
      <w:pPr>
        <w:pStyle w:val="Hipotese"/>
        <w:keepNext/>
        <w:keepLines/>
        <w:ind w:hanging="357"/>
        <w:rPr>
          <w:rFonts w:asciiTheme="minorHAnsi" w:hAnsiTheme="minorHAnsi"/>
          <w:szCs w:val="22"/>
          <w:rPrChange w:id="128" w:author="Vitor Almeida" w:date="2014-01-07T13:56:00Z">
            <w:rPr/>
          </w:rPrChange>
        </w:rPr>
        <w:pPrChange w:id="129" w:author="Vitor Almeida" w:date="2014-01-07T13:45:00Z">
          <w:pPr>
            <w:pStyle w:val="Hipotese"/>
          </w:pPr>
        </w:pPrChange>
      </w:pPr>
      <w:proofErr w:type="spellStart"/>
      <w:r w:rsidRPr="006C5EA7">
        <w:rPr>
          <w:rFonts w:asciiTheme="minorHAnsi" w:hAnsiTheme="minorHAnsi"/>
          <w:szCs w:val="22"/>
          <w:rPrChange w:id="130" w:author="Vitor Almeida" w:date="2014-01-07T13:56:00Z">
            <w:rPr/>
          </w:rPrChange>
        </w:rPr>
        <w:t>Efectuar</w:t>
      </w:r>
      <w:proofErr w:type="spellEnd"/>
      <w:r w:rsidRPr="006C5EA7">
        <w:rPr>
          <w:rFonts w:asciiTheme="minorHAnsi" w:hAnsiTheme="minorHAnsi"/>
          <w:szCs w:val="22"/>
          <w:rPrChange w:id="131" w:author="Vitor Almeida" w:date="2014-01-07T13:56:00Z">
            <w:rPr/>
          </w:rPrChange>
        </w:rPr>
        <w:t xml:space="preserve"> o </w:t>
      </w:r>
      <w:proofErr w:type="spellStart"/>
      <w:r w:rsidRPr="006C5EA7">
        <w:rPr>
          <w:rFonts w:asciiTheme="minorHAnsi" w:hAnsiTheme="minorHAnsi"/>
          <w:i/>
          <w:szCs w:val="22"/>
          <w:rPrChange w:id="132" w:author="Vitor Almeida" w:date="2014-01-07T13:56:00Z">
            <w:rPr/>
          </w:rPrChange>
        </w:rPr>
        <w:t>prepending</w:t>
      </w:r>
      <w:proofErr w:type="spellEnd"/>
      <w:r w:rsidRPr="006C5EA7">
        <w:rPr>
          <w:rFonts w:asciiTheme="minorHAnsi" w:hAnsiTheme="minorHAnsi"/>
          <w:szCs w:val="22"/>
          <w:rPrChange w:id="133" w:author="Vitor Almeida" w:date="2014-01-07T13:56:00Z">
            <w:rPr/>
          </w:rPrChange>
        </w:rPr>
        <w:t xml:space="preserve"> nas ligações ao AS 65003</w:t>
      </w:r>
      <w:r w:rsidRPr="006C5EA7">
        <w:rPr>
          <w:rFonts w:asciiTheme="minorHAnsi" w:hAnsiTheme="minorHAnsi"/>
          <w:vanish/>
          <w:color w:val="FF0000"/>
          <w:szCs w:val="22"/>
          <w:rPrChange w:id="134" w:author="Vitor Almeida" w:date="2014-01-07T13:56:00Z">
            <w:rPr>
              <w:vanish/>
              <w:color w:val="FF0000"/>
            </w:rPr>
          </w:rPrChange>
        </w:rPr>
        <w:t xml:space="preserve"> F</w:t>
      </w:r>
    </w:p>
    <w:p w14:paraId="4E2B4550" w14:textId="77777777" w:rsidR="008B4763" w:rsidRPr="006C5EA7" w:rsidRDefault="008B4763">
      <w:pPr>
        <w:pStyle w:val="Hipotese"/>
        <w:keepNext/>
        <w:keepLines/>
        <w:ind w:hanging="357"/>
        <w:rPr>
          <w:rFonts w:asciiTheme="minorHAnsi" w:hAnsiTheme="minorHAnsi"/>
          <w:szCs w:val="22"/>
          <w:rPrChange w:id="135" w:author="Vitor Almeida" w:date="2014-01-07T13:56:00Z">
            <w:rPr/>
          </w:rPrChange>
        </w:rPr>
        <w:pPrChange w:id="136" w:author="Vitor Almeida" w:date="2014-01-07T13:45:00Z">
          <w:pPr>
            <w:pStyle w:val="Hipotese"/>
          </w:pPr>
        </w:pPrChange>
      </w:pPr>
      <w:proofErr w:type="spellStart"/>
      <w:r w:rsidRPr="006C5EA7">
        <w:rPr>
          <w:rFonts w:asciiTheme="minorHAnsi" w:hAnsiTheme="minorHAnsi"/>
          <w:szCs w:val="22"/>
          <w:rPrChange w:id="137" w:author="Vitor Almeida" w:date="2014-01-07T13:56:00Z">
            <w:rPr/>
          </w:rPrChange>
        </w:rPr>
        <w:t>Efectuar</w:t>
      </w:r>
      <w:proofErr w:type="spellEnd"/>
      <w:r w:rsidRPr="006C5EA7">
        <w:rPr>
          <w:rFonts w:asciiTheme="minorHAnsi" w:hAnsiTheme="minorHAnsi"/>
          <w:szCs w:val="22"/>
          <w:rPrChange w:id="138" w:author="Vitor Almeida" w:date="2014-01-07T13:56:00Z">
            <w:rPr/>
          </w:rPrChange>
        </w:rPr>
        <w:t xml:space="preserve"> o </w:t>
      </w:r>
      <w:proofErr w:type="spellStart"/>
      <w:r w:rsidRPr="006C5EA7">
        <w:rPr>
          <w:rFonts w:asciiTheme="minorHAnsi" w:hAnsiTheme="minorHAnsi"/>
          <w:i/>
          <w:szCs w:val="22"/>
          <w:rPrChange w:id="139" w:author="Vitor Almeida" w:date="2014-01-07T13:56:00Z">
            <w:rPr/>
          </w:rPrChange>
        </w:rPr>
        <w:t>prepending</w:t>
      </w:r>
      <w:proofErr w:type="spellEnd"/>
      <w:r w:rsidRPr="006C5EA7">
        <w:rPr>
          <w:rFonts w:asciiTheme="minorHAnsi" w:hAnsiTheme="minorHAnsi"/>
          <w:szCs w:val="22"/>
          <w:rPrChange w:id="140" w:author="Vitor Almeida" w:date="2014-01-07T13:56:00Z">
            <w:rPr/>
          </w:rPrChange>
        </w:rPr>
        <w:t xml:space="preserve"> nas ligações ao AS 65002 </w:t>
      </w:r>
      <w:r w:rsidRPr="006C5EA7">
        <w:rPr>
          <w:rFonts w:asciiTheme="minorHAnsi" w:hAnsiTheme="minorHAnsi"/>
          <w:vanish/>
          <w:color w:val="FF0000"/>
          <w:szCs w:val="22"/>
          <w:rPrChange w:id="141" w:author="Vitor Almeida" w:date="2014-01-07T13:56:00Z">
            <w:rPr>
              <w:vanish/>
              <w:color w:val="FF0000"/>
            </w:rPr>
          </w:rPrChange>
        </w:rPr>
        <w:t>V</w:t>
      </w:r>
    </w:p>
    <w:p w14:paraId="6D0EF11E" w14:textId="77777777" w:rsidR="008B4763" w:rsidRPr="006C5EA7" w:rsidRDefault="008B4763">
      <w:pPr>
        <w:pStyle w:val="Hipotese"/>
        <w:keepNext/>
        <w:keepLines/>
        <w:ind w:hanging="357"/>
        <w:rPr>
          <w:rFonts w:asciiTheme="minorHAnsi" w:hAnsiTheme="minorHAnsi"/>
          <w:szCs w:val="22"/>
          <w:rPrChange w:id="142" w:author="Vitor Almeida" w:date="2014-01-07T13:56:00Z">
            <w:rPr/>
          </w:rPrChange>
        </w:rPr>
        <w:pPrChange w:id="143" w:author="Vitor Almeida" w:date="2014-01-07T13:45:00Z">
          <w:pPr>
            <w:pStyle w:val="Hipotese"/>
          </w:pPr>
        </w:pPrChange>
      </w:pPr>
      <w:r w:rsidRPr="006C5EA7">
        <w:rPr>
          <w:rFonts w:asciiTheme="minorHAnsi" w:hAnsiTheme="minorHAnsi"/>
          <w:szCs w:val="22"/>
          <w:rPrChange w:id="144" w:author="Vitor Almeida" w:date="2014-01-07T13:56:00Z">
            <w:rPr/>
          </w:rPrChange>
        </w:rPr>
        <w:t xml:space="preserve">Alterar o atributo </w:t>
      </w:r>
      <w:r w:rsidRPr="006C5EA7">
        <w:rPr>
          <w:rFonts w:asciiTheme="minorHAnsi" w:hAnsiTheme="minorHAnsi"/>
          <w:i/>
          <w:szCs w:val="22"/>
          <w:rPrChange w:id="145" w:author="Vitor Almeida" w:date="2014-01-07T13:56:00Z">
            <w:rPr>
              <w:i/>
            </w:rPr>
          </w:rPrChange>
        </w:rPr>
        <w:t xml:space="preserve">MED </w:t>
      </w:r>
      <w:r w:rsidRPr="006C5EA7">
        <w:rPr>
          <w:rFonts w:asciiTheme="minorHAnsi" w:hAnsiTheme="minorHAnsi"/>
          <w:szCs w:val="22"/>
          <w:rPrChange w:id="146" w:author="Vitor Almeida" w:date="2014-01-07T13:56:00Z">
            <w:rPr/>
          </w:rPrChange>
        </w:rPr>
        <w:t xml:space="preserve">para um valor mais baixo para as rotas enviadas para o AS 65003 </w:t>
      </w:r>
      <w:r w:rsidRPr="006C5EA7">
        <w:rPr>
          <w:rFonts w:asciiTheme="minorHAnsi" w:hAnsiTheme="minorHAnsi"/>
          <w:vanish/>
          <w:color w:val="FF0000"/>
          <w:szCs w:val="22"/>
          <w:rPrChange w:id="147" w:author="Vitor Almeida" w:date="2014-01-07T13:56:00Z">
            <w:rPr>
              <w:vanish/>
              <w:color w:val="FF0000"/>
            </w:rPr>
          </w:rPrChange>
        </w:rPr>
        <w:t>F</w:t>
      </w:r>
    </w:p>
    <w:p w14:paraId="7144EAAE" w14:textId="77777777" w:rsidR="00591F06" w:rsidRPr="006C5EA7" w:rsidDel="00887EC4" w:rsidRDefault="007C26B9" w:rsidP="008F5F0A">
      <w:pPr>
        <w:pStyle w:val="Pergunta"/>
        <w:rPr>
          <w:del w:id="148" w:author="Vitor Almeida" w:date="2014-01-07T12:57:00Z"/>
          <w:rFonts w:asciiTheme="minorHAnsi" w:hAnsiTheme="minorHAnsi"/>
          <w:color w:val="FF0000"/>
          <w:szCs w:val="22"/>
          <w:rPrChange w:id="149" w:author="Vitor Almeida" w:date="2014-01-07T13:56:00Z">
            <w:rPr>
              <w:del w:id="150" w:author="Vitor Almeida" w:date="2014-01-07T12:57:00Z"/>
            </w:rPr>
          </w:rPrChange>
        </w:rPr>
      </w:pPr>
      <w:del w:id="151" w:author="Vitor Almeida" w:date="2014-01-07T12:57:00Z">
        <w:r w:rsidRPr="006C5EA7" w:rsidDel="00887EC4">
          <w:rPr>
            <w:rFonts w:asciiTheme="minorHAnsi" w:hAnsiTheme="minorHAnsi"/>
            <w:color w:val="FF0000"/>
            <w:szCs w:val="22"/>
            <w:rPrChange w:id="152" w:author="Vitor Almeida" w:date="2014-01-07T13:56:00Z">
              <w:rPr/>
            </w:rPrChange>
          </w:rPr>
          <w:delText>Em relação ao IGMPv2, indique:</w:delText>
        </w:r>
      </w:del>
    </w:p>
    <w:p w14:paraId="7BEC0CDE" w14:textId="77777777" w:rsidR="007C26B9" w:rsidRPr="006C5EA7" w:rsidDel="00887EC4" w:rsidRDefault="007C26B9" w:rsidP="007C26B9">
      <w:pPr>
        <w:pStyle w:val="Hipotese"/>
        <w:rPr>
          <w:del w:id="153" w:author="Vitor Almeida" w:date="2014-01-07T12:57:00Z"/>
          <w:rFonts w:asciiTheme="minorHAnsi" w:hAnsiTheme="minorHAnsi"/>
          <w:color w:val="FF0000"/>
          <w:szCs w:val="22"/>
          <w:rPrChange w:id="154" w:author="Vitor Almeida" w:date="2014-01-07T13:56:00Z">
            <w:rPr>
              <w:del w:id="155" w:author="Vitor Almeida" w:date="2014-01-07T12:57:00Z"/>
            </w:rPr>
          </w:rPrChange>
        </w:rPr>
      </w:pPr>
      <w:del w:id="156" w:author="Vitor Almeida" w:date="2014-01-07T12:57:00Z">
        <w:r w:rsidRPr="006C5EA7" w:rsidDel="00887EC4">
          <w:rPr>
            <w:rFonts w:asciiTheme="minorHAnsi" w:hAnsiTheme="minorHAnsi"/>
            <w:color w:val="FF0000"/>
            <w:szCs w:val="22"/>
            <w:rPrChange w:id="157" w:author="Vitor Almeida" w:date="2014-01-07T13:56:00Z">
              <w:rPr/>
            </w:rPrChange>
          </w:rPr>
          <w:delText xml:space="preserve">As mensagens de JOIN são enviadas para o endereço do grupo </w:delText>
        </w:r>
        <w:r w:rsidRPr="006C5EA7" w:rsidDel="00887EC4">
          <w:rPr>
            <w:rFonts w:asciiTheme="minorHAnsi" w:hAnsiTheme="minorHAnsi"/>
            <w:vanish/>
            <w:color w:val="FF0000"/>
            <w:szCs w:val="22"/>
            <w:rPrChange w:id="158" w:author="Vitor Almeida" w:date="2014-01-07T13:56:00Z">
              <w:rPr>
                <w:vanish/>
                <w:color w:val="FF0000"/>
              </w:rPr>
            </w:rPrChange>
          </w:rPr>
          <w:delText>F</w:delText>
        </w:r>
      </w:del>
    </w:p>
    <w:p w14:paraId="29B6A400" w14:textId="77777777" w:rsidR="007C26B9" w:rsidRPr="006C5EA7" w:rsidDel="00887EC4" w:rsidRDefault="007C26B9" w:rsidP="007C26B9">
      <w:pPr>
        <w:pStyle w:val="Hipotese"/>
        <w:rPr>
          <w:del w:id="159" w:author="Vitor Almeida" w:date="2014-01-07T12:57:00Z"/>
          <w:rFonts w:asciiTheme="minorHAnsi" w:hAnsiTheme="minorHAnsi"/>
          <w:color w:val="FF0000"/>
          <w:szCs w:val="22"/>
          <w:rPrChange w:id="160" w:author="Vitor Almeida" w:date="2014-01-07T13:56:00Z">
            <w:rPr>
              <w:del w:id="161" w:author="Vitor Almeida" w:date="2014-01-07T12:57:00Z"/>
            </w:rPr>
          </w:rPrChange>
        </w:rPr>
      </w:pPr>
      <w:del w:id="162" w:author="Vitor Almeida" w:date="2014-01-07T12:57:00Z">
        <w:r w:rsidRPr="006C5EA7" w:rsidDel="00887EC4">
          <w:rPr>
            <w:rFonts w:asciiTheme="minorHAnsi" w:hAnsiTheme="minorHAnsi"/>
            <w:color w:val="FF0000"/>
            <w:szCs w:val="22"/>
            <w:rPrChange w:id="163" w:author="Vitor Almeida" w:date="2014-01-07T13:56:00Z">
              <w:rPr/>
            </w:rPrChange>
          </w:rPr>
          <w:delText xml:space="preserve">As mensagens de QUERY genéricas são enviadas para o endereço 224.0.0.1 </w:delText>
        </w:r>
        <w:r w:rsidRPr="006C5EA7" w:rsidDel="00887EC4">
          <w:rPr>
            <w:rFonts w:asciiTheme="minorHAnsi" w:hAnsiTheme="minorHAnsi"/>
            <w:vanish/>
            <w:color w:val="FF0000"/>
            <w:szCs w:val="22"/>
            <w:rPrChange w:id="164" w:author="Vitor Almeida" w:date="2014-01-07T13:56:00Z">
              <w:rPr>
                <w:vanish/>
                <w:color w:val="FF0000"/>
              </w:rPr>
            </w:rPrChange>
          </w:rPr>
          <w:delText>V</w:delText>
        </w:r>
      </w:del>
    </w:p>
    <w:p w14:paraId="5EBE5782" w14:textId="77777777" w:rsidR="007C26B9" w:rsidRPr="006C5EA7" w:rsidDel="00887EC4" w:rsidRDefault="007C26B9" w:rsidP="007C26B9">
      <w:pPr>
        <w:pStyle w:val="Hipotese"/>
        <w:rPr>
          <w:del w:id="165" w:author="Vitor Almeida" w:date="2014-01-07T12:57:00Z"/>
          <w:rFonts w:asciiTheme="minorHAnsi" w:hAnsiTheme="minorHAnsi"/>
          <w:color w:val="FF0000"/>
          <w:szCs w:val="22"/>
          <w:rPrChange w:id="166" w:author="Vitor Almeida" w:date="2014-01-07T13:56:00Z">
            <w:rPr>
              <w:del w:id="167" w:author="Vitor Almeida" w:date="2014-01-07T12:57:00Z"/>
            </w:rPr>
          </w:rPrChange>
        </w:rPr>
      </w:pPr>
      <w:del w:id="168" w:author="Vitor Almeida" w:date="2014-01-07T12:57:00Z">
        <w:r w:rsidRPr="006C5EA7" w:rsidDel="00887EC4">
          <w:rPr>
            <w:rFonts w:asciiTheme="minorHAnsi" w:hAnsiTheme="minorHAnsi"/>
            <w:color w:val="FF0000"/>
            <w:szCs w:val="22"/>
            <w:rPrChange w:id="169" w:author="Vitor Almeida" w:date="2014-01-07T13:56:00Z">
              <w:rPr/>
            </w:rPrChange>
          </w:rPr>
          <w:delText xml:space="preserve">As mensagens de REPORT específicas para um grupo são enviadas para o endereço 224.0.0.1 </w:delText>
        </w:r>
        <w:r w:rsidRPr="006C5EA7" w:rsidDel="00887EC4">
          <w:rPr>
            <w:rFonts w:asciiTheme="minorHAnsi" w:hAnsiTheme="minorHAnsi"/>
            <w:vanish/>
            <w:color w:val="FF0000"/>
            <w:szCs w:val="22"/>
            <w:rPrChange w:id="170" w:author="Vitor Almeida" w:date="2014-01-07T13:56:00Z">
              <w:rPr>
                <w:vanish/>
                <w:color w:val="FF0000"/>
              </w:rPr>
            </w:rPrChange>
          </w:rPr>
          <w:delText>F</w:delText>
        </w:r>
      </w:del>
    </w:p>
    <w:p w14:paraId="47300951" w14:textId="77777777" w:rsidR="007C26B9" w:rsidRPr="006C5EA7" w:rsidDel="00887EC4" w:rsidRDefault="007C26B9" w:rsidP="007C26B9">
      <w:pPr>
        <w:pStyle w:val="Hipotese"/>
        <w:rPr>
          <w:del w:id="171" w:author="Vitor Almeida" w:date="2014-01-07T12:57:00Z"/>
          <w:rFonts w:asciiTheme="minorHAnsi" w:hAnsiTheme="minorHAnsi"/>
          <w:color w:val="FF0000"/>
          <w:szCs w:val="22"/>
          <w:rPrChange w:id="172" w:author="Vitor Almeida" w:date="2014-01-07T13:56:00Z">
            <w:rPr>
              <w:del w:id="173" w:author="Vitor Almeida" w:date="2014-01-07T12:57:00Z"/>
            </w:rPr>
          </w:rPrChange>
        </w:rPr>
      </w:pPr>
      <w:del w:id="174" w:author="Vitor Almeida" w:date="2014-01-07T12:57:00Z">
        <w:r w:rsidRPr="006C5EA7" w:rsidDel="00887EC4">
          <w:rPr>
            <w:rFonts w:asciiTheme="minorHAnsi" w:hAnsiTheme="minorHAnsi"/>
            <w:color w:val="FF0000"/>
            <w:szCs w:val="22"/>
            <w:rPrChange w:id="175" w:author="Vitor Almeida" w:date="2014-01-07T13:56:00Z">
              <w:rPr/>
            </w:rPrChange>
          </w:rPr>
          <w:delText xml:space="preserve">As mensagens de LEAVE são enviadas para o endereço do grupo </w:delText>
        </w:r>
        <w:r w:rsidRPr="006C5EA7" w:rsidDel="00887EC4">
          <w:rPr>
            <w:rFonts w:asciiTheme="minorHAnsi" w:hAnsiTheme="minorHAnsi"/>
            <w:vanish/>
            <w:color w:val="FF0000"/>
            <w:szCs w:val="22"/>
            <w:rPrChange w:id="176" w:author="Vitor Almeida" w:date="2014-01-07T13:56:00Z">
              <w:rPr>
                <w:vanish/>
                <w:color w:val="FF0000"/>
              </w:rPr>
            </w:rPrChange>
          </w:rPr>
          <w:delText>V</w:delText>
        </w:r>
      </w:del>
    </w:p>
    <w:p w14:paraId="18E24244" w14:textId="63851458" w:rsidR="004A40AC" w:rsidRPr="006C5EA7" w:rsidDel="00EA6A39" w:rsidRDefault="004A40AC" w:rsidP="00E02899">
      <w:pPr>
        <w:pStyle w:val="Pergunta"/>
        <w:numPr>
          <w:ilvl w:val="0"/>
          <w:numId w:val="0"/>
        </w:numPr>
        <w:ind w:left="360" w:hanging="360"/>
        <w:rPr>
          <w:del w:id="177" w:author="Vitor Almeida" w:date="2014-01-07T13:36:00Z"/>
          <w:rFonts w:asciiTheme="minorHAnsi" w:hAnsiTheme="minorHAnsi"/>
          <w:color w:val="FF0000"/>
          <w:szCs w:val="22"/>
          <w:rPrChange w:id="178" w:author="Vitor Almeida" w:date="2014-01-07T13:56:00Z">
            <w:rPr>
              <w:del w:id="179" w:author="Vitor Almeida" w:date="2014-01-07T13:36:00Z"/>
            </w:rPr>
          </w:rPrChange>
        </w:rPr>
      </w:pPr>
      <w:del w:id="180" w:author="Vitor Almeida" w:date="2014-01-07T13:36:00Z">
        <w:r w:rsidRPr="006C5EA7" w:rsidDel="00EA6A39">
          <w:rPr>
            <w:rFonts w:asciiTheme="minorHAnsi" w:hAnsiTheme="minorHAnsi"/>
            <w:color w:val="FF0000"/>
            <w:szCs w:val="22"/>
            <w:rPrChange w:id="181" w:author="Vitor Almeida" w:date="2014-01-07T13:56:00Z">
              <w:rPr/>
            </w:rPrChange>
          </w:rPr>
          <w:delText>VA</w:delText>
        </w:r>
        <w:r w:rsidR="00E02899" w:rsidRPr="006C5EA7" w:rsidDel="00EA6A39">
          <w:rPr>
            <w:rFonts w:asciiTheme="minorHAnsi" w:hAnsiTheme="minorHAnsi"/>
            <w:color w:val="FF0000"/>
            <w:szCs w:val="22"/>
            <w:rPrChange w:id="182" w:author="Vitor Almeida" w:date="2014-01-07T13:56:00Z">
              <w:rPr/>
            </w:rPrChange>
          </w:rPr>
          <w:delText xml:space="preserve"> -&gt; </w:delText>
        </w:r>
        <w:r w:rsidRPr="006C5EA7" w:rsidDel="00EA6A39">
          <w:rPr>
            <w:rFonts w:asciiTheme="minorHAnsi" w:hAnsiTheme="minorHAnsi"/>
            <w:color w:val="FF0000"/>
            <w:szCs w:val="22"/>
            <w:rPrChange w:id="183" w:author="Vitor Almeida" w:date="2014-01-07T13:56:00Z">
              <w:rPr/>
            </w:rPrChange>
          </w:rPr>
          <w:delText>BGP</w:delText>
        </w:r>
      </w:del>
    </w:p>
    <w:p w14:paraId="3B14FC60" w14:textId="77777777" w:rsidR="004A40AC" w:rsidRPr="006C5EA7" w:rsidRDefault="004A40AC">
      <w:pPr>
        <w:jc w:val="center"/>
        <w:rPr>
          <w:rFonts w:asciiTheme="minorHAnsi" w:hAnsiTheme="minorHAnsi"/>
          <w:szCs w:val="22"/>
          <w:rPrChange w:id="184" w:author="Vitor Almeida" w:date="2014-01-07T13:56:00Z">
            <w:rPr/>
          </w:rPrChange>
        </w:rPr>
        <w:pPrChange w:id="185" w:author="Nuno Cruz" w:date="2014-01-07T14:51:00Z">
          <w:pPr/>
        </w:pPrChange>
      </w:pPr>
      <w:r w:rsidRPr="006C5EA7">
        <w:rPr>
          <w:rFonts w:asciiTheme="minorHAnsi" w:hAnsiTheme="minorHAnsi"/>
          <w:noProof/>
          <w:szCs w:val="22"/>
          <w:lang w:eastAsia="pt-PT"/>
          <w:rPrChange w:id="186" w:author="Vitor Almeida" w:date="2014-01-07T13:56:00Z">
            <w:rPr>
              <w:noProof/>
              <w:lang w:eastAsia="pt-PT"/>
            </w:rPr>
          </w:rPrChange>
        </w:rPr>
        <w:drawing>
          <wp:inline distT="0" distB="0" distL="0" distR="0" wp14:anchorId="2B2E77A3" wp14:editId="5AC1B193">
            <wp:extent cx="5104263" cy="3841845"/>
            <wp:effectExtent l="0" t="0" r="1270" b="6350"/>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BEBA8EAE-BF5A-486C-A8C5-ECC9F3942E4B}">
                          <a14:imgProps xmlns:a14="http://schemas.microsoft.com/office/drawing/2010/main">
                            <a14:imgLayer r:embed="rId13">
                              <a14:imgEffect>
                                <a14:brightnessContrast bright="40000"/>
                              </a14:imgEffect>
                            </a14:imgLayer>
                          </a14:imgProps>
                        </a:ext>
                      </a:extLst>
                    </a:blip>
                    <a:srcRect l="4576" t="9733" r="40984"/>
                    <a:stretch/>
                  </pic:blipFill>
                  <pic:spPr bwMode="auto">
                    <a:xfrm>
                      <a:off x="0" y="0"/>
                      <a:ext cx="5144626" cy="3872225"/>
                    </a:xfrm>
                    <a:prstGeom prst="rect">
                      <a:avLst/>
                    </a:prstGeom>
                    <a:noFill/>
                    <a:ln>
                      <a:noFill/>
                    </a:ln>
                    <a:extLst>
                      <a:ext uri="{53640926-AAD7-44D8-BBD7-CCE9431645EC}">
                        <a14:shadowObscured xmlns:a14="http://schemas.microsoft.com/office/drawing/2010/main"/>
                      </a:ext>
                    </a:extLst>
                  </pic:spPr>
                </pic:pic>
              </a:graphicData>
            </a:graphic>
          </wp:inline>
        </w:drawing>
      </w:r>
    </w:p>
    <w:p w14:paraId="2F22C844" w14:textId="6A9323F6" w:rsidR="004A40AC" w:rsidRPr="006C5EA7" w:rsidRDefault="004A40AC" w:rsidP="004A40AC">
      <w:pPr>
        <w:pStyle w:val="Pergunta"/>
        <w:rPr>
          <w:rFonts w:asciiTheme="minorHAnsi" w:hAnsiTheme="minorHAnsi"/>
          <w:szCs w:val="22"/>
          <w:rPrChange w:id="187" w:author="Vitor Almeida" w:date="2014-01-07T13:56:00Z">
            <w:rPr/>
          </w:rPrChange>
        </w:rPr>
      </w:pPr>
      <w:r w:rsidRPr="006C5EA7">
        <w:rPr>
          <w:rFonts w:asciiTheme="minorHAnsi" w:hAnsiTheme="minorHAnsi"/>
          <w:szCs w:val="22"/>
          <w:rPrChange w:id="188" w:author="Vitor Almeida" w:date="2014-01-07T13:56:00Z">
            <w:rPr/>
          </w:rPrChange>
        </w:rPr>
        <w:t xml:space="preserve">Se em dois </w:t>
      </w:r>
      <w:proofErr w:type="gramStart"/>
      <w:r w:rsidRPr="006C5EA7">
        <w:rPr>
          <w:rFonts w:asciiTheme="minorHAnsi" w:hAnsiTheme="minorHAnsi"/>
          <w:i/>
          <w:szCs w:val="22"/>
          <w:rPrChange w:id="189" w:author="Vitor Almeida" w:date="2014-01-07T13:56:00Z">
            <w:rPr/>
          </w:rPrChange>
        </w:rPr>
        <w:t>routers</w:t>
      </w:r>
      <w:proofErr w:type="gramEnd"/>
      <w:r w:rsidRPr="006C5EA7">
        <w:rPr>
          <w:rFonts w:asciiTheme="minorHAnsi" w:hAnsiTheme="minorHAnsi"/>
          <w:szCs w:val="22"/>
          <w:rPrChange w:id="190" w:author="Vitor Almeida" w:date="2014-01-07T13:56:00Z">
            <w:rPr/>
          </w:rPrChange>
        </w:rPr>
        <w:t xml:space="preserve"> de saída </w:t>
      </w:r>
      <w:del w:id="191" w:author="Nuno Cruz" w:date="2014-01-07T14:22:00Z">
        <w:r w:rsidRPr="006C5EA7" w:rsidDel="005F6DAC">
          <w:rPr>
            <w:rFonts w:asciiTheme="minorHAnsi" w:hAnsiTheme="minorHAnsi"/>
            <w:szCs w:val="22"/>
            <w:rPrChange w:id="192" w:author="Vitor Almeida" w:date="2014-01-07T13:56:00Z">
              <w:rPr/>
            </w:rPrChange>
          </w:rPr>
          <w:delText>de um</w:delText>
        </w:r>
      </w:del>
      <w:ins w:id="193" w:author="Nuno Cruz" w:date="2014-01-07T14:22:00Z">
        <w:r w:rsidR="005F6DAC">
          <w:rPr>
            <w:rFonts w:asciiTheme="minorHAnsi" w:hAnsiTheme="minorHAnsi"/>
            <w:szCs w:val="22"/>
          </w:rPr>
          <w:t>do</w:t>
        </w:r>
      </w:ins>
      <w:r w:rsidRPr="006C5EA7">
        <w:rPr>
          <w:rFonts w:asciiTheme="minorHAnsi" w:hAnsiTheme="minorHAnsi"/>
          <w:szCs w:val="22"/>
          <w:rPrChange w:id="194" w:author="Vitor Almeida" w:date="2014-01-07T13:56:00Z">
            <w:rPr/>
          </w:rPrChange>
        </w:rPr>
        <w:t xml:space="preserve"> AS</w:t>
      </w:r>
      <w:ins w:id="195" w:author="Nuno Cruz" w:date="2014-01-07T14:22:00Z">
        <w:r w:rsidR="005F6DAC">
          <w:rPr>
            <w:rFonts w:asciiTheme="minorHAnsi" w:hAnsiTheme="minorHAnsi"/>
            <w:szCs w:val="22"/>
          </w:rPr>
          <w:t xml:space="preserve"> 200</w:t>
        </w:r>
      </w:ins>
      <w:r w:rsidRPr="006C5EA7">
        <w:rPr>
          <w:rFonts w:asciiTheme="minorHAnsi" w:hAnsiTheme="minorHAnsi"/>
          <w:szCs w:val="22"/>
          <w:rPrChange w:id="196" w:author="Vitor Almeida" w:date="2014-01-07T13:56:00Z">
            <w:rPr/>
          </w:rPrChange>
        </w:rPr>
        <w:t xml:space="preserve"> (R1 e R2) for configurado no </w:t>
      </w:r>
      <w:r w:rsidRPr="006C5EA7">
        <w:rPr>
          <w:rFonts w:asciiTheme="minorHAnsi" w:hAnsiTheme="minorHAnsi"/>
          <w:i/>
          <w:szCs w:val="22"/>
          <w:rPrChange w:id="197" w:author="Vitor Almeida" w:date="2014-01-07T13:56:00Z">
            <w:rPr/>
          </w:rPrChange>
        </w:rPr>
        <w:t>router</w:t>
      </w:r>
      <w:r w:rsidRPr="006C5EA7">
        <w:rPr>
          <w:rFonts w:asciiTheme="minorHAnsi" w:hAnsiTheme="minorHAnsi"/>
          <w:szCs w:val="22"/>
          <w:rPrChange w:id="198" w:author="Vitor Almeida" w:date="2014-01-07T13:56:00Z">
            <w:rPr/>
          </w:rPrChange>
        </w:rPr>
        <w:t xml:space="preserve"> R1 uma “</w:t>
      </w:r>
      <w:r w:rsidRPr="006C5EA7">
        <w:rPr>
          <w:rFonts w:asciiTheme="minorHAnsi" w:hAnsiTheme="minorHAnsi"/>
          <w:i/>
          <w:szCs w:val="22"/>
          <w:rPrChange w:id="199" w:author="Vitor Almeida" w:date="2014-01-07T13:56:00Z">
            <w:rPr>
              <w:i/>
            </w:rPr>
          </w:rPrChange>
        </w:rPr>
        <w:t xml:space="preserve">local </w:t>
      </w:r>
      <w:proofErr w:type="spellStart"/>
      <w:r w:rsidRPr="006C5EA7">
        <w:rPr>
          <w:rFonts w:asciiTheme="minorHAnsi" w:hAnsiTheme="minorHAnsi"/>
          <w:i/>
          <w:szCs w:val="22"/>
          <w:rPrChange w:id="200" w:author="Vitor Almeida" w:date="2014-01-07T13:56:00Z">
            <w:rPr>
              <w:i/>
            </w:rPr>
          </w:rPrChange>
        </w:rPr>
        <w:t>preference</w:t>
      </w:r>
      <w:proofErr w:type="spellEnd"/>
      <w:r w:rsidRPr="006C5EA7">
        <w:rPr>
          <w:rFonts w:asciiTheme="minorHAnsi" w:hAnsiTheme="minorHAnsi"/>
          <w:szCs w:val="22"/>
          <w:rPrChange w:id="201" w:author="Vitor Almeida" w:date="2014-01-07T13:56:00Z">
            <w:rPr/>
          </w:rPrChange>
        </w:rPr>
        <w:t xml:space="preserve">” de 100 e no router </w:t>
      </w:r>
      <w:del w:id="202" w:author="Paulo" w:date="2014-01-07T11:22:00Z">
        <w:r w:rsidRPr="006C5EA7" w:rsidDel="00AF0522">
          <w:rPr>
            <w:rFonts w:asciiTheme="minorHAnsi" w:hAnsiTheme="minorHAnsi"/>
            <w:szCs w:val="22"/>
            <w:rPrChange w:id="203" w:author="Vitor Almeida" w:date="2014-01-07T13:56:00Z">
              <w:rPr/>
            </w:rPrChange>
          </w:rPr>
          <w:delText xml:space="preserve">B </w:delText>
        </w:r>
      </w:del>
      <w:ins w:id="204" w:author="Paulo" w:date="2014-01-07T11:22:00Z">
        <w:r w:rsidR="00AF0522" w:rsidRPr="006C5EA7">
          <w:rPr>
            <w:rFonts w:asciiTheme="minorHAnsi" w:hAnsiTheme="minorHAnsi"/>
            <w:szCs w:val="22"/>
            <w:rPrChange w:id="205" w:author="Vitor Almeida" w:date="2014-01-07T13:56:00Z">
              <w:rPr/>
            </w:rPrChange>
          </w:rPr>
          <w:t xml:space="preserve">2 </w:t>
        </w:r>
      </w:ins>
      <w:r w:rsidRPr="006C5EA7">
        <w:rPr>
          <w:rFonts w:asciiTheme="minorHAnsi" w:hAnsiTheme="minorHAnsi"/>
          <w:szCs w:val="22"/>
          <w:rPrChange w:id="206" w:author="Vitor Almeida" w:date="2014-01-07T13:56:00Z">
            <w:rPr/>
          </w:rPrChange>
        </w:rPr>
        <w:t>um “</w:t>
      </w:r>
      <w:r w:rsidRPr="006C5EA7">
        <w:rPr>
          <w:rFonts w:asciiTheme="minorHAnsi" w:hAnsiTheme="minorHAnsi"/>
          <w:i/>
          <w:szCs w:val="22"/>
          <w:rPrChange w:id="207" w:author="Vitor Almeida" w:date="2014-01-07T13:56:00Z">
            <w:rPr>
              <w:i/>
            </w:rPr>
          </w:rPrChange>
        </w:rPr>
        <w:t xml:space="preserve">local </w:t>
      </w:r>
      <w:proofErr w:type="spellStart"/>
      <w:r w:rsidRPr="006C5EA7">
        <w:rPr>
          <w:rFonts w:asciiTheme="minorHAnsi" w:hAnsiTheme="minorHAnsi"/>
          <w:i/>
          <w:szCs w:val="22"/>
          <w:rPrChange w:id="208" w:author="Vitor Almeida" w:date="2014-01-07T13:56:00Z">
            <w:rPr>
              <w:i/>
            </w:rPr>
          </w:rPrChange>
        </w:rPr>
        <w:t>preference</w:t>
      </w:r>
      <w:proofErr w:type="spellEnd"/>
      <w:r w:rsidRPr="006C5EA7">
        <w:rPr>
          <w:rFonts w:asciiTheme="minorHAnsi" w:hAnsiTheme="minorHAnsi"/>
          <w:szCs w:val="22"/>
          <w:rPrChange w:id="209" w:author="Vitor Almeida" w:date="2014-01-07T13:56:00Z">
            <w:rPr/>
          </w:rPrChange>
        </w:rPr>
        <w:t xml:space="preserve">” de 150, assumindo que todos os outros atributos e condições são iguais, qual a </w:t>
      </w:r>
      <w:del w:id="210" w:author="Nuno Cruz" w:date="2014-01-07T14:22:00Z">
        <w:r w:rsidRPr="006C5EA7" w:rsidDel="005F6DAC">
          <w:rPr>
            <w:rFonts w:asciiTheme="minorHAnsi" w:hAnsiTheme="minorHAnsi"/>
            <w:szCs w:val="22"/>
            <w:rPrChange w:id="211" w:author="Vitor Almeida" w:date="2014-01-07T13:56:00Z">
              <w:rPr/>
            </w:rPrChange>
          </w:rPr>
          <w:delText xml:space="preserve">rota </w:delText>
        </w:r>
      </w:del>
      <w:ins w:id="212" w:author="Nuno Cruz" w:date="2014-01-07T14:22:00Z">
        <w:r w:rsidR="005F6DAC">
          <w:rPr>
            <w:rFonts w:asciiTheme="minorHAnsi" w:hAnsiTheme="minorHAnsi"/>
            <w:szCs w:val="22"/>
          </w:rPr>
          <w:t>ligação</w:t>
        </w:r>
        <w:r w:rsidR="005F6DAC" w:rsidRPr="006C5EA7">
          <w:rPr>
            <w:rFonts w:asciiTheme="minorHAnsi" w:hAnsiTheme="minorHAnsi"/>
            <w:szCs w:val="22"/>
            <w:rPrChange w:id="213" w:author="Vitor Almeida" w:date="2014-01-07T13:56:00Z">
              <w:rPr/>
            </w:rPrChange>
          </w:rPr>
          <w:t xml:space="preserve"> </w:t>
        </w:r>
      </w:ins>
      <w:del w:id="214" w:author="Nuno Cruz" w:date="2014-01-07T14:22:00Z">
        <w:r w:rsidRPr="006C5EA7" w:rsidDel="005F6DAC">
          <w:rPr>
            <w:rFonts w:asciiTheme="minorHAnsi" w:hAnsiTheme="minorHAnsi"/>
            <w:szCs w:val="22"/>
            <w:rPrChange w:id="215" w:author="Vitor Almeida" w:date="2014-01-07T13:56:00Z">
              <w:rPr/>
            </w:rPrChange>
          </w:rPr>
          <w:delText xml:space="preserve">pelo </w:delText>
        </w:r>
      </w:del>
      <w:ins w:id="216" w:author="Nuno Cruz" w:date="2014-01-07T14:22:00Z">
        <w:r w:rsidR="005F6DAC" w:rsidRPr="006C5EA7">
          <w:rPr>
            <w:rFonts w:asciiTheme="minorHAnsi" w:hAnsiTheme="minorHAnsi"/>
            <w:szCs w:val="22"/>
            <w:rPrChange w:id="217" w:author="Vitor Almeida" w:date="2014-01-07T13:56:00Z">
              <w:rPr/>
            </w:rPrChange>
          </w:rPr>
          <w:t>pel</w:t>
        </w:r>
        <w:r w:rsidR="005F6DAC">
          <w:rPr>
            <w:rFonts w:asciiTheme="minorHAnsi" w:hAnsiTheme="minorHAnsi"/>
            <w:szCs w:val="22"/>
          </w:rPr>
          <w:t>a</w:t>
        </w:r>
        <w:r w:rsidR="005F6DAC" w:rsidRPr="006C5EA7">
          <w:rPr>
            <w:rFonts w:asciiTheme="minorHAnsi" w:hAnsiTheme="minorHAnsi"/>
            <w:szCs w:val="22"/>
            <w:rPrChange w:id="218" w:author="Vitor Almeida" w:date="2014-01-07T13:56:00Z">
              <w:rPr/>
            </w:rPrChange>
          </w:rPr>
          <w:t xml:space="preserve"> </w:t>
        </w:r>
      </w:ins>
      <w:r w:rsidRPr="006C5EA7">
        <w:rPr>
          <w:rFonts w:asciiTheme="minorHAnsi" w:hAnsiTheme="minorHAnsi"/>
          <w:szCs w:val="22"/>
          <w:rPrChange w:id="219" w:author="Vitor Almeida" w:date="2014-01-07T13:56:00Z">
            <w:rPr/>
          </w:rPrChange>
        </w:rPr>
        <w:t xml:space="preserve">qual o </w:t>
      </w:r>
      <w:del w:id="220" w:author="Nuno Cruz" w:date="2014-01-07T14:22:00Z">
        <w:r w:rsidRPr="006C5EA7" w:rsidDel="005F6DAC">
          <w:rPr>
            <w:rFonts w:asciiTheme="minorHAnsi" w:hAnsiTheme="minorHAnsi"/>
            <w:szCs w:val="22"/>
            <w:rPrChange w:id="221" w:author="Vitor Almeida" w:date="2014-01-07T13:56:00Z">
              <w:rPr/>
            </w:rPrChange>
          </w:rPr>
          <w:delText xml:space="preserve">R4 </w:delText>
        </w:r>
      </w:del>
      <w:ins w:id="222" w:author="Nuno Cruz" w:date="2014-01-07T14:22:00Z">
        <w:r w:rsidR="005F6DAC">
          <w:rPr>
            <w:rFonts w:asciiTheme="minorHAnsi" w:hAnsiTheme="minorHAnsi"/>
            <w:szCs w:val="22"/>
          </w:rPr>
          <w:t>ISP1</w:t>
        </w:r>
        <w:r w:rsidR="005F6DAC" w:rsidRPr="006C5EA7">
          <w:rPr>
            <w:rFonts w:asciiTheme="minorHAnsi" w:hAnsiTheme="minorHAnsi"/>
            <w:szCs w:val="22"/>
            <w:rPrChange w:id="223" w:author="Vitor Almeida" w:date="2014-01-07T13:56:00Z">
              <w:rPr/>
            </w:rPrChange>
          </w:rPr>
          <w:t xml:space="preserve"> </w:t>
        </w:r>
      </w:ins>
      <w:r w:rsidRPr="006C5EA7">
        <w:rPr>
          <w:rFonts w:asciiTheme="minorHAnsi" w:hAnsiTheme="minorHAnsi"/>
          <w:szCs w:val="22"/>
          <w:rPrChange w:id="224" w:author="Vitor Almeida" w:date="2014-01-07T13:56:00Z">
            <w:rPr/>
          </w:rPrChange>
        </w:rPr>
        <w:t>receberia o tráfego proveniente do AS 200?</w:t>
      </w:r>
    </w:p>
    <w:p w14:paraId="6469A6ED" w14:textId="57507FAC" w:rsidR="004A40AC" w:rsidRPr="006C5EA7" w:rsidRDefault="004A40AC" w:rsidP="004A40AC">
      <w:pPr>
        <w:pStyle w:val="Hipotese"/>
        <w:rPr>
          <w:rFonts w:asciiTheme="minorHAnsi" w:hAnsiTheme="minorHAnsi"/>
          <w:szCs w:val="22"/>
          <w:rPrChange w:id="225" w:author="Vitor Almeida" w:date="2014-01-07T13:56:00Z">
            <w:rPr/>
          </w:rPrChange>
        </w:rPr>
      </w:pPr>
      <w:r w:rsidRPr="006C5EA7">
        <w:rPr>
          <w:rFonts w:asciiTheme="minorHAnsi" w:hAnsiTheme="minorHAnsi"/>
          <w:szCs w:val="22"/>
          <w:rPrChange w:id="226" w:author="Vitor Almeida" w:date="2014-01-07T13:56:00Z">
            <w:rPr/>
          </w:rPrChange>
        </w:rPr>
        <w:t>10.1.0.0</w:t>
      </w:r>
      <w:ins w:id="227" w:author="Nuno Cruz" w:date="2014-01-07T14:24:00Z">
        <w:r w:rsidR="005F6DAC">
          <w:rPr>
            <w:rFonts w:asciiTheme="minorHAnsi" w:hAnsiTheme="minorHAnsi"/>
            <w:szCs w:val="22"/>
          </w:rPr>
          <w:t xml:space="preserve"> </w:t>
        </w:r>
        <w:r w:rsidR="005F6DAC">
          <w:rPr>
            <w:rFonts w:asciiTheme="minorHAnsi" w:hAnsiTheme="minorHAnsi"/>
            <w:vanish/>
            <w:color w:val="FF0000"/>
            <w:szCs w:val="22"/>
            <w:lang w:val="en-GB"/>
          </w:rPr>
          <w:t>F</w:t>
        </w:r>
      </w:ins>
    </w:p>
    <w:p w14:paraId="4435C437" w14:textId="64CC59AA" w:rsidR="004A40AC" w:rsidRPr="006C5EA7" w:rsidRDefault="004A40AC" w:rsidP="004A40AC">
      <w:pPr>
        <w:pStyle w:val="Hipotese"/>
        <w:rPr>
          <w:rFonts w:asciiTheme="minorHAnsi" w:hAnsiTheme="minorHAnsi"/>
          <w:szCs w:val="22"/>
          <w:lang w:val="en-GB"/>
          <w:rPrChange w:id="228" w:author="Vitor Almeida" w:date="2014-01-07T13:56:00Z">
            <w:rPr>
              <w:lang w:val="en-GB"/>
            </w:rPr>
          </w:rPrChange>
        </w:rPr>
      </w:pPr>
      <w:r w:rsidRPr="006C5EA7">
        <w:rPr>
          <w:rFonts w:asciiTheme="minorHAnsi" w:hAnsiTheme="minorHAnsi"/>
          <w:szCs w:val="22"/>
          <w:lang w:val="en-GB"/>
          <w:rPrChange w:id="229" w:author="Vitor Almeida" w:date="2014-01-07T13:56:00Z">
            <w:rPr>
              <w:lang w:val="en-GB"/>
            </w:rPr>
          </w:rPrChange>
        </w:rPr>
        <w:t xml:space="preserve">172.16.64.0 </w:t>
      </w:r>
      <w:del w:id="230" w:author="Nuno Cruz" w:date="2014-01-07T14:24:00Z">
        <w:r w:rsidRPr="006C5EA7" w:rsidDel="005F6DAC">
          <w:rPr>
            <w:rFonts w:asciiTheme="minorHAnsi" w:hAnsiTheme="minorHAnsi"/>
            <w:vanish/>
            <w:color w:val="FF0000"/>
            <w:szCs w:val="22"/>
            <w:lang w:val="en-GB"/>
            <w:rPrChange w:id="231" w:author="Vitor Almeida" w:date="2014-01-07T13:56:00Z">
              <w:rPr>
                <w:vanish/>
                <w:color w:val="FF0000"/>
                <w:lang w:val="en-GB"/>
              </w:rPr>
            </w:rPrChange>
          </w:rPr>
          <w:delText xml:space="preserve"># </w:delText>
        </w:r>
      </w:del>
      <w:ins w:id="232" w:author="Nuno Cruz" w:date="2014-01-07T14:24:00Z">
        <w:r w:rsidR="005F6DAC">
          <w:rPr>
            <w:rFonts w:asciiTheme="minorHAnsi" w:hAnsiTheme="minorHAnsi"/>
            <w:vanish/>
            <w:color w:val="FF0000"/>
            <w:szCs w:val="22"/>
            <w:lang w:val="en-GB"/>
          </w:rPr>
          <w:t>V</w:t>
        </w:r>
        <w:r w:rsidR="005F6DAC" w:rsidRPr="006C5EA7">
          <w:rPr>
            <w:rFonts w:asciiTheme="minorHAnsi" w:hAnsiTheme="minorHAnsi"/>
            <w:vanish/>
            <w:color w:val="FF0000"/>
            <w:szCs w:val="22"/>
            <w:lang w:val="en-GB"/>
            <w:rPrChange w:id="233" w:author="Vitor Almeida" w:date="2014-01-07T13:56:00Z">
              <w:rPr>
                <w:vanish/>
                <w:color w:val="FF0000"/>
                <w:lang w:val="en-GB"/>
              </w:rPr>
            </w:rPrChange>
          </w:rPr>
          <w:t xml:space="preserve"> </w:t>
        </w:r>
      </w:ins>
      <w:r w:rsidRPr="006C5EA7">
        <w:rPr>
          <w:rFonts w:asciiTheme="minorHAnsi" w:hAnsiTheme="minorHAnsi"/>
          <w:vanish/>
          <w:color w:val="FF0000"/>
          <w:szCs w:val="22"/>
          <w:lang w:val="en-GB"/>
          <w:rPrChange w:id="234" w:author="Vitor Almeida" w:date="2014-01-07T13:56:00Z">
            <w:rPr>
              <w:vanish/>
              <w:color w:val="FF0000"/>
              <w:lang w:val="en-GB"/>
            </w:rPr>
          </w:rPrChange>
        </w:rPr>
        <w:t>Sai pela rota com o maior “local preference” e “Prefer the path that comes from the lowest neighbor address”. This address is the IP address that is used in the BGP neighbor configuration. The address corresponds to the remote peer that is used in the TCP connection with the local router.</w:t>
      </w:r>
    </w:p>
    <w:p w14:paraId="5DB53DF5" w14:textId="1FD28F75" w:rsidR="004A40AC" w:rsidRPr="006C5EA7" w:rsidRDefault="004A40AC" w:rsidP="004A40AC">
      <w:pPr>
        <w:pStyle w:val="Hipotese"/>
        <w:rPr>
          <w:rFonts w:asciiTheme="minorHAnsi" w:hAnsiTheme="minorHAnsi"/>
          <w:szCs w:val="22"/>
          <w:rPrChange w:id="235" w:author="Vitor Almeida" w:date="2014-01-07T13:56:00Z">
            <w:rPr/>
          </w:rPrChange>
        </w:rPr>
      </w:pPr>
      <w:del w:id="236" w:author="Nuno Cruz" w:date="2014-01-07T14:24:00Z">
        <w:r w:rsidRPr="006C5EA7" w:rsidDel="005F6DAC">
          <w:rPr>
            <w:rFonts w:asciiTheme="minorHAnsi" w:hAnsiTheme="minorHAnsi"/>
            <w:szCs w:val="22"/>
            <w:rPrChange w:id="237" w:author="Vitor Almeida" w:date="2014-01-07T13:56:00Z">
              <w:rPr/>
            </w:rPrChange>
          </w:rPr>
          <w:delText>172.30.1.0</w:delText>
        </w:r>
      </w:del>
      <w:ins w:id="238" w:author="Nuno Cruz" w:date="2014-01-07T14:24:00Z">
        <w:r w:rsidR="005F6DAC">
          <w:rPr>
            <w:rFonts w:asciiTheme="minorHAnsi" w:hAnsiTheme="minorHAnsi"/>
            <w:szCs w:val="22"/>
          </w:rPr>
          <w:t xml:space="preserve">10.100.0.0/30 </w:t>
        </w:r>
        <w:r w:rsidR="005F6DAC">
          <w:rPr>
            <w:rFonts w:asciiTheme="minorHAnsi" w:hAnsiTheme="minorHAnsi"/>
            <w:vanish/>
            <w:color w:val="FF0000"/>
            <w:szCs w:val="22"/>
            <w:lang w:val="en-GB"/>
          </w:rPr>
          <w:t>F</w:t>
        </w:r>
      </w:ins>
    </w:p>
    <w:p w14:paraId="0D16C0E4" w14:textId="6E0EDC21" w:rsidR="004A40AC" w:rsidRPr="006C5EA7" w:rsidRDefault="004A40AC" w:rsidP="004A40AC">
      <w:pPr>
        <w:pStyle w:val="Hipotese"/>
        <w:rPr>
          <w:rFonts w:asciiTheme="minorHAnsi" w:hAnsiTheme="minorHAnsi"/>
          <w:szCs w:val="22"/>
          <w:rPrChange w:id="239" w:author="Vitor Almeida" w:date="2014-01-07T13:56:00Z">
            <w:rPr/>
          </w:rPrChange>
        </w:rPr>
      </w:pPr>
      <w:r w:rsidRPr="006C5EA7">
        <w:rPr>
          <w:rFonts w:asciiTheme="minorHAnsi" w:hAnsiTheme="minorHAnsi"/>
          <w:szCs w:val="22"/>
          <w:rPrChange w:id="240" w:author="Vitor Almeida" w:date="2014-01-07T13:56:00Z">
            <w:rPr/>
          </w:rPrChange>
        </w:rPr>
        <w:t>Balanceado entre as 3 rotas</w:t>
      </w:r>
      <w:ins w:id="241" w:author="Nuno Cruz" w:date="2014-01-07T14:24:00Z">
        <w:r w:rsidR="005F6DAC">
          <w:rPr>
            <w:rFonts w:asciiTheme="minorHAnsi" w:hAnsiTheme="minorHAnsi"/>
            <w:szCs w:val="22"/>
          </w:rPr>
          <w:t xml:space="preserve"> </w:t>
        </w:r>
        <w:r w:rsidR="005F6DAC">
          <w:rPr>
            <w:rFonts w:asciiTheme="minorHAnsi" w:hAnsiTheme="minorHAnsi"/>
            <w:vanish/>
            <w:color w:val="FF0000"/>
            <w:szCs w:val="22"/>
          </w:rPr>
          <w:t>F</w:t>
        </w:r>
      </w:ins>
    </w:p>
    <w:p w14:paraId="3CF298FC" w14:textId="4AE30CE8" w:rsidR="004A40AC" w:rsidRPr="006C5EA7" w:rsidRDefault="004A40AC" w:rsidP="004A40AC">
      <w:pPr>
        <w:pStyle w:val="Hipotese"/>
        <w:rPr>
          <w:rFonts w:asciiTheme="minorHAnsi" w:hAnsiTheme="minorHAnsi"/>
          <w:szCs w:val="22"/>
          <w:rPrChange w:id="242" w:author="Vitor Almeida" w:date="2014-01-07T13:56:00Z">
            <w:rPr/>
          </w:rPrChange>
        </w:rPr>
      </w:pPr>
      <w:r w:rsidRPr="006C5EA7">
        <w:rPr>
          <w:rFonts w:asciiTheme="minorHAnsi" w:hAnsiTheme="minorHAnsi"/>
          <w:szCs w:val="22"/>
          <w:rPrChange w:id="243" w:author="Vitor Almeida" w:date="2014-01-07T13:56:00Z">
            <w:rPr/>
          </w:rPrChange>
        </w:rPr>
        <w:t>Balanceado entre as rotas 172.16.64.0 e 172.30.1.0</w:t>
      </w:r>
      <w:ins w:id="244" w:author="Nuno Cruz" w:date="2014-01-07T14:24:00Z">
        <w:r w:rsidR="005F6DAC">
          <w:rPr>
            <w:rFonts w:asciiTheme="minorHAnsi" w:hAnsiTheme="minorHAnsi"/>
            <w:szCs w:val="22"/>
          </w:rPr>
          <w:t xml:space="preserve"> </w:t>
        </w:r>
        <w:r w:rsidR="005F6DAC">
          <w:rPr>
            <w:rFonts w:asciiTheme="minorHAnsi" w:hAnsiTheme="minorHAnsi"/>
            <w:vanish/>
            <w:color w:val="FF0000"/>
            <w:szCs w:val="22"/>
          </w:rPr>
          <w:t>F</w:t>
        </w:r>
      </w:ins>
    </w:p>
    <w:p w14:paraId="41E3D131" w14:textId="2967948E" w:rsidR="004A40AC" w:rsidRPr="006C5EA7" w:rsidDel="007A37DB" w:rsidRDefault="007A37DB" w:rsidP="004A40AC">
      <w:pPr>
        <w:rPr>
          <w:del w:id="245" w:author="Nuno Cruz" w:date="2014-01-07T14:34:00Z"/>
          <w:rFonts w:asciiTheme="minorHAnsi" w:hAnsiTheme="minorHAnsi"/>
          <w:szCs w:val="22"/>
          <w:rPrChange w:id="246" w:author="Vitor Almeida" w:date="2014-01-07T13:56:00Z">
            <w:rPr>
              <w:del w:id="247" w:author="Nuno Cruz" w:date="2014-01-07T14:34:00Z"/>
            </w:rPr>
          </w:rPrChange>
        </w:rPr>
      </w:pPr>
      <w:ins w:id="248" w:author="Nuno Cruz" w:date="2014-01-07T14:34:00Z">
        <w:r>
          <w:rPr>
            <w:rFonts w:asciiTheme="minorHAnsi" w:hAnsiTheme="minorHAnsi"/>
            <w:szCs w:val="22"/>
          </w:rPr>
          <w:t xml:space="preserve">Assuma </w:t>
        </w:r>
        <w:proofErr w:type="gramStart"/>
        <w:r>
          <w:rPr>
            <w:rFonts w:asciiTheme="minorHAnsi" w:hAnsiTheme="minorHAnsi"/>
            <w:szCs w:val="22"/>
          </w:rPr>
          <w:t>que</w:t>
        </w:r>
        <w:proofErr w:type="gramEnd"/>
        <w:r>
          <w:rPr>
            <w:rFonts w:asciiTheme="minorHAnsi" w:hAnsiTheme="minorHAnsi"/>
            <w:szCs w:val="22"/>
          </w:rPr>
          <w:t xml:space="preserve"> </w:t>
        </w:r>
      </w:ins>
    </w:p>
    <w:p w14:paraId="5BDD0FE1" w14:textId="6A967F95" w:rsidR="004A40AC" w:rsidRPr="006C5EA7" w:rsidRDefault="004A40AC" w:rsidP="004A40AC">
      <w:pPr>
        <w:pStyle w:val="Pergunta"/>
        <w:rPr>
          <w:rFonts w:asciiTheme="minorHAnsi" w:hAnsiTheme="minorHAnsi"/>
          <w:szCs w:val="22"/>
          <w:rPrChange w:id="249" w:author="Vitor Almeida" w:date="2014-01-07T13:56:00Z">
            <w:rPr/>
          </w:rPrChange>
        </w:rPr>
      </w:pPr>
      <w:del w:id="250" w:author="Nuno Cruz" w:date="2014-01-07T14:34:00Z">
        <w:r w:rsidRPr="006C5EA7" w:rsidDel="007A37DB">
          <w:rPr>
            <w:rFonts w:asciiTheme="minorHAnsi" w:hAnsiTheme="minorHAnsi"/>
            <w:szCs w:val="22"/>
            <w:rPrChange w:id="251" w:author="Vitor Almeida" w:date="2014-01-07T13:56:00Z">
              <w:rPr/>
            </w:rPrChange>
          </w:rPr>
          <w:delText>E</w:delText>
        </w:r>
      </w:del>
      <w:proofErr w:type="gramStart"/>
      <w:ins w:id="252" w:author="Nuno Cruz" w:date="2014-01-07T14:35:00Z">
        <w:r w:rsidR="007A37DB">
          <w:rPr>
            <w:rFonts w:asciiTheme="minorHAnsi" w:hAnsiTheme="minorHAnsi"/>
            <w:szCs w:val="22"/>
          </w:rPr>
          <w:t>e</w:t>
        </w:r>
      </w:ins>
      <w:r w:rsidRPr="006C5EA7">
        <w:rPr>
          <w:rFonts w:asciiTheme="minorHAnsi" w:hAnsiTheme="minorHAnsi"/>
          <w:szCs w:val="22"/>
          <w:rPrChange w:id="253" w:author="Vitor Almeida" w:date="2014-01-07T13:56:00Z">
            <w:rPr/>
          </w:rPrChange>
        </w:rPr>
        <w:t>m</w:t>
      </w:r>
      <w:proofErr w:type="gramEnd"/>
      <w:r w:rsidRPr="006C5EA7">
        <w:rPr>
          <w:rFonts w:asciiTheme="minorHAnsi" w:hAnsiTheme="minorHAnsi"/>
          <w:szCs w:val="22"/>
          <w:rPrChange w:id="254" w:author="Vitor Almeida" w:date="2014-01-07T13:56:00Z">
            <w:rPr/>
          </w:rPrChange>
        </w:rPr>
        <w:t xml:space="preserve"> R4 foi realizado o comando “</w:t>
      </w:r>
      <w:proofErr w:type="spellStart"/>
      <w:r w:rsidRPr="006C5EA7">
        <w:rPr>
          <w:rFonts w:asciiTheme="minorHAnsi" w:hAnsiTheme="minorHAnsi"/>
          <w:szCs w:val="22"/>
          <w:rPrChange w:id="255" w:author="Vitor Almeida" w:date="2014-01-07T13:56:00Z">
            <w:rPr/>
          </w:rPrChange>
        </w:rPr>
        <w:t>ping</w:t>
      </w:r>
      <w:proofErr w:type="spellEnd"/>
      <w:r w:rsidRPr="006C5EA7">
        <w:rPr>
          <w:rFonts w:asciiTheme="minorHAnsi" w:hAnsiTheme="minorHAnsi"/>
          <w:szCs w:val="22"/>
          <w:rPrChange w:id="256" w:author="Vitor Almeida" w:date="2014-01-07T13:56:00Z">
            <w:rPr/>
          </w:rPrChange>
        </w:rPr>
        <w:t xml:space="preserve"> 192.168.59.1”</w:t>
      </w:r>
      <w:ins w:id="257" w:author="Nuno Cruz" w:date="2014-01-07T14:25:00Z">
        <w:r w:rsidR="005F6DAC">
          <w:rPr>
            <w:rFonts w:asciiTheme="minorHAnsi" w:hAnsiTheme="minorHAnsi"/>
            <w:szCs w:val="22"/>
          </w:rPr>
          <w:t xml:space="preserve"> (Interface Lo1 do R3)</w:t>
        </w:r>
      </w:ins>
      <w:r w:rsidRPr="006C5EA7">
        <w:rPr>
          <w:rFonts w:asciiTheme="minorHAnsi" w:hAnsiTheme="minorHAnsi"/>
          <w:szCs w:val="22"/>
          <w:rPrChange w:id="258" w:author="Vitor Almeida" w:date="2014-01-07T13:56:00Z">
            <w:rPr/>
          </w:rPrChange>
        </w:rPr>
        <w:t xml:space="preserve"> com gravação da rota cujo resultado foi:</w:t>
      </w:r>
    </w:p>
    <w:p w14:paraId="4AB704BA" w14:textId="77777777" w:rsidR="004A40AC" w:rsidRPr="006C5EA7" w:rsidRDefault="004A40AC">
      <w:pPr>
        <w:pStyle w:val="Cdigo"/>
        <w:rPr>
          <w:rPrChange w:id="259" w:author="Vitor Almeida" w:date="2014-01-07T13:56:00Z">
            <w:rPr/>
          </w:rPrChange>
        </w:rPr>
        <w:pPrChange w:id="260" w:author="Nuno Cruz" w:date="2014-01-07T15:05:00Z">
          <w:pPr>
            <w:ind w:left="708"/>
          </w:pPr>
        </w:pPrChange>
      </w:pPr>
      <w:r w:rsidRPr="006C5EA7">
        <w:rPr>
          <w:rPrChange w:id="261" w:author="Vitor Almeida" w:date="2014-01-07T13:56:00Z">
            <w:rPr/>
          </w:rPrChange>
        </w:rPr>
        <w:t xml:space="preserve">Record </w:t>
      </w:r>
      <w:proofErr w:type="spellStart"/>
      <w:r w:rsidRPr="006C5EA7">
        <w:rPr>
          <w:rPrChange w:id="262" w:author="Vitor Almeida" w:date="2014-01-07T13:56:00Z">
            <w:rPr/>
          </w:rPrChange>
        </w:rPr>
        <w:t>route</w:t>
      </w:r>
      <w:proofErr w:type="spellEnd"/>
      <w:r w:rsidRPr="006C5EA7">
        <w:rPr>
          <w:rPrChange w:id="263" w:author="Vitor Almeida" w:date="2014-01-07T13:56:00Z">
            <w:rPr/>
          </w:rPrChange>
        </w:rPr>
        <w:t>:</w:t>
      </w:r>
    </w:p>
    <w:p w14:paraId="6A3D332D" w14:textId="77777777" w:rsidR="004A40AC" w:rsidRPr="006C5EA7" w:rsidRDefault="004A40AC">
      <w:pPr>
        <w:pStyle w:val="Cdigo"/>
        <w:rPr>
          <w:rPrChange w:id="264" w:author="Vitor Almeida" w:date="2014-01-07T13:56:00Z">
            <w:rPr/>
          </w:rPrChange>
        </w:rPr>
        <w:pPrChange w:id="265" w:author="Nuno Cruz" w:date="2014-01-07T15:05:00Z">
          <w:pPr>
            <w:ind w:left="708"/>
          </w:pPr>
        </w:pPrChange>
      </w:pPr>
      <w:r w:rsidRPr="006C5EA7">
        <w:rPr>
          <w:rPrChange w:id="266" w:author="Vitor Almeida" w:date="2014-01-07T13:56:00Z">
            <w:rPr/>
          </w:rPrChange>
        </w:rPr>
        <w:t xml:space="preserve">   (172.16.100.1)</w:t>
      </w:r>
    </w:p>
    <w:p w14:paraId="48E13CDC" w14:textId="77777777" w:rsidR="004A40AC" w:rsidRPr="006C5EA7" w:rsidRDefault="004A40AC">
      <w:pPr>
        <w:pStyle w:val="Cdigo"/>
        <w:rPr>
          <w:rPrChange w:id="267" w:author="Vitor Almeida" w:date="2014-01-07T13:56:00Z">
            <w:rPr/>
          </w:rPrChange>
        </w:rPr>
        <w:pPrChange w:id="268" w:author="Nuno Cruz" w:date="2014-01-07T15:05:00Z">
          <w:pPr>
            <w:ind w:left="708"/>
          </w:pPr>
        </w:pPrChange>
      </w:pPr>
      <w:r w:rsidRPr="006C5EA7">
        <w:rPr>
          <w:rPrChange w:id="269" w:author="Vitor Almeida" w:date="2014-01-07T13:56:00Z">
            <w:rPr/>
          </w:rPrChange>
        </w:rPr>
        <w:t xml:space="preserve">   (172.30.1.1)</w:t>
      </w:r>
    </w:p>
    <w:p w14:paraId="03E892E6" w14:textId="77777777" w:rsidR="004A40AC" w:rsidRPr="006C5EA7" w:rsidRDefault="004A40AC">
      <w:pPr>
        <w:pStyle w:val="Cdigo"/>
        <w:rPr>
          <w:rPrChange w:id="270" w:author="Vitor Almeida" w:date="2014-01-07T13:56:00Z">
            <w:rPr/>
          </w:rPrChange>
        </w:rPr>
        <w:pPrChange w:id="271" w:author="Nuno Cruz" w:date="2014-01-07T15:05:00Z">
          <w:pPr>
            <w:ind w:left="708"/>
          </w:pPr>
        </w:pPrChange>
      </w:pPr>
      <w:r w:rsidRPr="006C5EA7">
        <w:rPr>
          <w:rPrChange w:id="272" w:author="Vitor Almeida" w:date="2014-01-07T13:56:00Z">
            <w:rPr/>
          </w:rPrChange>
        </w:rPr>
        <w:t xml:space="preserve">   (192.168.1.197)</w:t>
      </w:r>
    </w:p>
    <w:p w14:paraId="0C584644" w14:textId="77777777" w:rsidR="004A40AC" w:rsidRPr="006C5EA7" w:rsidRDefault="004A40AC">
      <w:pPr>
        <w:pStyle w:val="Cdigo"/>
        <w:rPr>
          <w:rPrChange w:id="273" w:author="Vitor Almeida" w:date="2014-01-07T13:56:00Z">
            <w:rPr/>
          </w:rPrChange>
        </w:rPr>
        <w:pPrChange w:id="274" w:author="Nuno Cruz" w:date="2014-01-07T15:05:00Z">
          <w:pPr>
            <w:ind w:left="708"/>
          </w:pPr>
        </w:pPrChange>
      </w:pPr>
      <w:r w:rsidRPr="006C5EA7">
        <w:rPr>
          <w:rPrChange w:id="275" w:author="Vitor Almeida" w:date="2014-01-07T13:56:00Z">
            <w:rPr/>
          </w:rPrChange>
        </w:rPr>
        <w:t xml:space="preserve">   (192.168.59.1)</w:t>
      </w:r>
    </w:p>
    <w:p w14:paraId="318C67D6" w14:textId="77777777" w:rsidR="004A40AC" w:rsidRPr="006C5EA7" w:rsidRDefault="004A40AC">
      <w:pPr>
        <w:pStyle w:val="Cdigo"/>
        <w:rPr>
          <w:rPrChange w:id="276" w:author="Vitor Almeida" w:date="2014-01-07T13:56:00Z">
            <w:rPr/>
          </w:rPrChange>
        </w:rPr>
        <w:pPrChange w:id="277" w:author="Nuno Cruz" w:date="2014-01-07T15:05:00Z">
          <w:pPr>
            <w:ind w:left="708"/>
          </w:pPr>
        </w:pPrChange>
      </w:pPr>
      <w:r w:rsidRPr="006C5EA7">
        <w:rPr>
          <w:rPrChange w:id="278" w:author="Vitor Almeida" w:date="2014-01-07T13:56:00Z">
            <w:rPr/>
          </w:rPrChange>
        </w:rPr>
        <w:t xml:space="preserve">   (192.168.1.194)</w:t>
      </w:r>
    </w:p>
    <w:p w14:paraId="72783B01" w14:textId="77777777" w:rsidR="004A40AC" w:rsidRPr="006C5EA7" w:rsidRDefault="004A40AC">
      <w:pPr>
        <w:pStyle w:val="Cdigo"/>
        <w:rPr>
          <w:rPrChange w:id="279" w:author="Vitor Almeida" w:date="2014-01-07T13:56:00Z">
            <w:rPr/>
          </w:rPrChange>
        </w:rPr>
        <w:pPrChange w:id="280" w:author="Nuno Cruz" w:date="2014-01-07T15:05:00Z">
          <w:pPr>
            <w:ind w:left="708"/>
          </w:pPr>
        </w:pPrChange>
      </w:pPr>
      <w:r w:rsidRPr="006C5EA7">
        <w:rPr>
          <w:rPrChange w:id="281" w:author="Vitor Almeida" w:date="2014-01-07T13:56:00Z">
            <w:rPr/>
          </w:rPrChange>
        </w:rPr>
        <w:t xml:space="preserve">   (10.1.0.2)</w:t>
      </w:r>
    </w:p>
    <w:p w14:paraId="097C9365" w14:textId="77777777" w:rsidR="004A40AC" w:rsidRPr="006C5EA7" w:rsidRDefault="004A40AC">
      <w:pPr>
        <w:pStyle w:val="Cdigo"/>
        <w:rPr>
          <w:rPrChange w:id="282" w:author="Vitor Almeida" w:date="2014-01-07T13:56:00Z">
            <w:rPr/>
          </w:rPrChange>
        </w:rPr>
        <w:pPrChange w:id="283" w:author="Nuno Cruz" w:date="2014-01-07T15:05:00Z">
          <w:pPr>
            <w:ind w:left="708"/>
          </w:pPr>
        </w:pPrChange>
      </w:pPr>
      <w:r w:rsidRPr="006C5EA7">
        <w:rPr>
          <w:rPrChange w:id="284" w:author="Vitor Almeida" w:date="2014-01-07T13:56:00Z">
            <w:rPr/>
          </w:rPrChange>
        </w:rPr>
        <w:t xml:space="preserve">   (10.100.0.2)</w:t>
      </w:r>
    </w:p>
    <w:p w14:paraId="0B2F5140" w14:textId="77777777" w:rsidR="004A40AC" w:rsidRPr="006C5EA7" w:rsidRDefault="004A40AC">
      <w:pPr>
        <w:pStyle w:val="Cdigo"/>
        <w:rPr>
          <w:rPrChange w:id="285" w:author="Vitor Almeida" w:date="2014-01-07T13:56:00Z">
            <w:rPr/>
          </w:rPrChange>
        </w:rPr>
        <w:pPrChange w:id="286" w:author="Nuno Cruz" w:date="2014-01-07T15:05:00Z">
          <w:pPr>
            <w:ind w:left="708"/>
          </w:pPr>
        </w:pPrChange>
      </w:pPr>
      <w:r w:rsidRPr="006C5EA7">
        <w:rPr>
          <w:rPrChange w:id="287" w:author="Vitor Almeida" w:date="2014-01-07T13:56:00Z">
            <w:rPr/>
          </w:rPrChange>
        </w:rPr>
        <w:t xml:space="preserve">   (172.16.100.1) &lt;*&gt;</w:t>
      </w:r>
    </w:p>
    <w:p w14:paraId="314CC9A3" w14:textId="77777777" w:rsidR="004A40AC" w:rsidRPr="006C5EA7" w:rsidRDefault="004A40AC">
      <w:pPr>
        <w:pStyle w:val="Cdigo"/>
        <w:rPr>
          <w:rPrChange w:id="288" w:author="Vitor Almeida" w:date="2014-01-07T13:56:00Z">
            <w:rPr/>
          </w:rPrChange>
        </w:rPr>
        <w:pPrChange w:id="289" w:author="Nuno Cruz" w:date="2014-01-07T15:05:00Z">
          <w:pPr>
            <w:ind w:left="708"/>
          </w:pPr>
        </w:pPrChange>
      </w:pPr>
      <w:r w:rsidRPr="006C5EA7">
        <w:rPr>
          <w:rPrChange w:id="290" w:author="Vitor Almeida" w:date="2014-01-07T13:56:00Z">
            <w:rPr/>
          </w:rPrChange>
        </w:rPr>
        <w:t xml:space="preserve">   (0.0.0.0)</w:t>
      </w:r>
    </w:p>
    <w:p w14:paraId="69E02D55" w14:textId="77777777" w:rsidR="004A40AC" w:rsidRPr="006C5EA7" w:rsidRDefault="004A40AC">
      <w:pPr>
        <w:pStyle w:val="Cdigo"/>
        <w:rPr>
          <w:rPrChange w:id="291" w:author="Vitor Almeida" w:date="2014-01-07T13:56:00Z">
            <w:rPr/>
          </w:rPrChange>
        </w:rPr>
        <w:pPrChange w:id="292" w:author="Nuno Cruz" w:date="2014-01-07T15:05:00Z">
          <w:pPr>
            <w:ind w:left="708"/>
          </w:pPr>
        </w:pPrChange>
      </w:pPr>
      <w:r w:rsidRPr="006C5EA7">
        <w:rPr>
          <w:rPrChange w:id="293" w:author="Vitor Almeida" w:date="2014-01-07T13:56:00Z">
            <w:rPr/>
          </w:rPrChange>
        </w:rPr>
        <w:t xml:space="preserve"> </w:t>
      </w:r>
      <w:proofErr w:type="spellStart"/>
      <w:r w:rsidRPr="006C5EA7">
        <w:rPr>
          <w:rPrChange w:id="294" w:author="Vitor Almeida" w:date="2014-01-07T13:56:00Z">
            <w:rPr/>
          </w:rPrChange>
        </w:rPr>
        <w:t>End</w:t>
      </w:r>
      <w:proofErr w:type="spellEnd"/>
      <w:r w:rsidRPr="006C5EA7">
        <w:rPr>
          <w:rPrChange w:id="295" w:author="Vitor Almeida" w:date="2014-01-07T13:56:00Z">
            <w:rPr/>
          </w:rPrChange>
        </w:rPr>
        <w:t xml:space="preserve"> </w:t>
      </w:r>
      <w:proofErr w:type="spellStart"/>
      <w:r w:rsidRPr="006C5EA7">
        <w:rPr>
          <w:rPrChange w:id="296" w:author="Vitor Almeida" w:date="2014-01-07T13:56:00Z">
            <w:rPr/>
          </w:rPrChange>
        </w:rPr>
        <w:t>of</w:t>
      </w:r>
      <w:proofErr w:type="spellEnd"/>
      <w:r w:rsidRPr="006C5EA7">
        <w:rPr>
          <w:rPrChange w:id="297" w:author="Vitor Almeida" w:date="2014-01-07T13:56:00Z">
            <w:rPr/>
          </w:rPrChange>
        </w:rPr>
        <w:t xml:space="preserve"> </w:t>
      </w:r>
      <w:proofErr w:type="spellStart"/>
      <w:r w:rsidRPr="006C5EA7">
        <w:rPr>
          <w:rPrChange w:id="298" w:author="Vitor Almeida" w:date="2014-01-07T13:56:00Z">
            <w:rPr/>
          </w:rPrChange>
        </w:rPr>
        <w:t>list</w:t>
      </w:r>
      <w:proofErr w:type="spellEnd"/>
    </w:p>
    <w:p w14:paraId="5837FBC8" w14:textId="762528E4" w:rsidR="004A40AC" w:rsidRDefault="004A40AC">
      <w:pPr>
        <w:keepLines/>
        <w:rPr>
          <w:ins w:id="299" w:author="Nuno Cruz" w:date="2014-01-07T14:32:00Z"/>
          <w:rFonts w:asciiTheme="minorHAnsi" w:hAnsiTheme="minorHAnsi"/>
          <w:szCs w:val="22"/>
        </w:rPr>
        <w:pPrChange w:id="300" w:author="Nuno Cruz" w:date="2014-01-07T14:52:00Z">
          <w:pPr/>
        </w:pPrChange>
      </w:pPr>
      <w:del w:id="301" w:author="Nuno Cruz" w:date="2014-01-07T14:35:00Z">
        <w:r w:rsidRPr="006C5EA7" w:rsidDel="007A37DB">
          <w:rPr>
            <w:rFonts w:asciiTheme="minorHAnsi" w:hAnsiTheme="minorHAnsi"/>
            <w:szCs w:val="22"/>
            <w:rPrChange w:id="302" w:author="Vitor Almeida" w:date="2014-01-07T13:56:00Z">
              <w:rPr/>
            </w:rPrChange>
          </w:rPr>
          <w:delText xml:space="preserve">A razão para o caminho </w:delText>
        </w:r>
      </w:del>
      <w:ins w:id="303" w:author="Vitor Almeida" w:date="2014-01-07T13:41:00Z">
        <w:del w:id="304" w:author="Nuno Cruz" w:date="2014-01-07T14:35:00Z">
          <w:r w:rsidR="00EA6A39" w:rsidRPr="006C5EA7" w:rsidDel="007A37DB">
            <w:rPr>
              <w:rFonts w:asciiTheme="minorHAnsi" w:hAnsiTheme="minorHAnsi"/>
              <w:szCs w:val="22"/>
              <w:rPrChange w:id="305" w:author="Vitor Almeida" w:date="2014-01-07T13:56:00Z">
                <w:rPr/>
              </w:rPrChange>
            </w:rPr>
            <w:delText xml:space="preserve">de ida e volta ser </w:delText>
          </w:r>
        </w:del>
        <w:del w:id="306" w:author="Nuno Cruz" w:date="2014-01-07T14:26:00Z">
          <w:r w:rsidR="00EA6A39" w:rsidRPr="006C5EA7" w:rsidDel="007A37DB">
            <w:rPr>
              <w:rFonts w:asciiTheme="minorHAnsi" w:hAnsiTheme="minorHAnsi"/>
              <w:szCs w:val="22"/>
              <w:rPrChange w:id="307" w:author="Vitor Almeida" w:date="2014-01-07T13:56:00Z">
                <w:rPr/>
              </w:rPrChange>
            </w:rPr>
            <w:delText>o referido</w:delText>
          </w:r>
        </w:del>
      </w:ins>
      <w:del w:id="308" w:author="Nuno Cruz" w:date="2014-01-07T14:35:00Z">
        <w:r w:rsidRPr="006C5EA7" w:rsidDel="007A37DB">
          <w:rPr>
            <w:rFonts w:asciiTheme="minorHAnsi" w:hAnsiTheme="minorHAnsi"/>
            <w:szCs w:val="22"/>
            <w:rPrChange w:id="309" w:author="Vitor Almeida" w:date="2014-01-07T13:56:00Z">
              <w:rPr/>
            </w:rPrChange>
          </w:rPr>
          <w:delText xml:space="preserve">não ser simétrico, atendendo a que não foi alterado nenhum dos valores por omissão dos atributos, nem usado </w:delText>
        </w:r>
        <w:r w:rsidRPr="006C5EA7" w:rsidDel="007A37DB">
          <w:rPr>
            <w:rFonts w:asciiTheme="minorHAnsi" w:hAnsiTheme="minorHAnsi"/>
            <w:i/>
            <w:szCs w:val="22"/>
            <w:rPrChange w:id="310" w:author="Vitor Almeida" w:date="2014-01-07T13:56:00Z">
              <w:rPr>
                <w:i/>
              </w:rPr>
            </w:rPrChange>
          </w:rPr>
          <w:delText>prepending</w:delText>
        </w:r>
        <w:r w:rsidRPr="006C5EA7" w:rsidDel="007A37DB">
          <w:rPr>
            <w:rFonts w:asciiTheme="minorHAnsi" w:hAnsiTheme="minorHAnsi"/>
            <w:szCs w:val="22"/>
            <w:rPrChange w:id="311" w:author="Vitor Almeida" w:date="2014-01-07T13:56:00Z">
              <w:rPr/>
            </w:rPrChange>
          </w:rPr>
          <w:delText>, é</w:delText>
        </w:r>
      </w:del>
      <w:ins w:id="312" w:author="Nuno Cruz" w:date="2014-01-07T14:35:00Z">
        <w:r w:rsidR="007A37DB">
          <w:rPr>
            <w:rFonts w:asciiTheme="minorHAnsi" w:hAnsiTheme="minorHAnsi"/>
            <w:szCs w:val="22"/>
          </w:rPr>
          <w:t>Diga que configurações BGP seriam necessárias para que o resultado seja o apresentado (ligaç</w:t>
        </w:r>
      </w:ins>
      <w:ins w:id="313" w:author="Nuno Cruz" w:date="2014-01-07T14:36:00Z">
        <w:r w:rsidR="007A37DB">
          <w:rPr>
            <w:rFonts w:asciiTheme="minorHAnsi" w:hAnsiTheme="minorHAnsi"/>
            <w:szCs w:val="22"/>
          </w:rPr>
          <w:t>ão assimétrica)</w:t>
        </w:r>
      </w:ins>
      <w:r w:rsidRPr="006C5EA7">
        <w:rPr>
          <w:rFonts w:asciiTheme="minorHAnsi" w:hAnsiTheme="minorHAnsi"/>
          <w:szCs w:val="22"/>
          <w:rPrChange w:id="314" w:author="Vitor Almeida" w:date="2014-01-07T13:56:00Z">
            <w:rPr/>
          </w:rPrChange>
        </w:rPr>
        <w:t>:</w:t>
      </w:r>
    </w:p>
    <w:p w14:paraId="74210C1C" w14:textId="13D0B308" w:rsidR="007A37DB" w:rsidRPr="00AE1E38" w:rsidRDefault="007A37DB">
      <w:pPr>
        <w:keepLines/>
        <w:pBdr>
          <w:bottom w:val="single" w:sz="4" w:space="1" w:color="auto"/>
          <w:between w:val="single" w:sz="4" w:space="1" w:color="auto"/>
        </w:pBdr>
        <w:rPr>
          <w:ins w:id="315" w:author="Nuno Cruz" w:date="2014-01-07T14:32:00Z"/>
          <w:rFonts w:asciiTheme="minorHAnsi" w:hAnsiTheme="minorHAnsi"/>
          <w:color w:val="FF0000"/>
          <w:szCs w:val="22"/>
          <w:rPrChange w:id="316" w:author="Nuno Cruz" w:date="2014-01-07T14:37:00Z">
            <w:rPr>
              <w:ins w:id="317" w:author="Nuno Cruz" w:date="2014-01-07T14:32:00Z"/>
              <w:rFonts w:asciiTheme="minorHAnsi" w:hAnsiTheme="minorHAnsi"/>
              <w:szCs w:val="22"/>
            </w:rPr>
          </w:rPrChange>
        </w:rPr>
        <w:pPrChange w:id="318" w:author="Nuno Cruz" w:date="2014-01-07T14:52:00Z">
          <w:pPr/>
        </w:pPrChange>
      </w:pPr>
      <w:ins w:id="319" w:author="Nuno Cruz" w:date="2014-01-07T14:36:00Z">
        <w:r w:rsidRPr="007A37DB">
          <w:rPr>
            <w:rFonts w:asciiTheme="minorHAnsi" w:hAnsiTheme="minorHAnsi"/>
            <w:vanish/>
            <w:color w:val="FF0000"/>
            <w:szCs w:val="22"/>
            <w:rPrChange w:id="320" w:author="Nuno Cruz" w:date="2014-01-07T14:36:00Z">
              <w:rPr>
                <w:rFonts w:asciiTheme="minorHAnsi" w:hAnsiTheme="minorHAnsi"/>
                <w:szCs w:val="22"/>
              </w:rPr>
            </w:rPrChange>
          </w:rPr>
          <w:t>Alterar o Weigh</w:t>
        </w:r>
        <w:r w:rsidR="00AE1E38">
          <w:rPr>
            <w:rFonts w:asciiTheme="minorHAnsi" w:hAnsiTheme="minorHAnsi"/>
            <w:vanish/>
            <w:color w:val="FF0000"/>
            <w:szCs w:val="22"/>
          </w:rPr>
          <w:t>t</w:t>
        </w:r>
        <w:r w:rsidRPr="007A37DB">
          <w:rPr>
            <w:rFonts w:asciiTheme="minorHAnsi" w:hAnsiTheme="minorHAnsi"/>
            <w:vanish/>
            <w:color w:val="FF0000"/>
            <w:szCs w:val="22"/>
            <w:rPrChange w:id="321" w:author="Nuno Cruz" w:date="2014-01-07T14:36:00Z">
              <w:rPr>
                <w:rFonts w:asciiTheme="minorHAnsi" w:hAnsiTheme="minorHAnsi"/>
                <w:szCs w:val="22"/>
              </w:rPr>
            </w:rPrChange>
          </w:rPr>
          <w:t xml:space="preserve"> da </w:t>
        </w:r>
        <w:r w:rsidR="00AE1E38">
          <w:rPr>
            <w:rFonts w:asciiTheme="minorHAnsi" w:hAnsiTheme="minorHAnsi"/>
            <w:vanish/>
            <w:color w:val="FF0000"/>
            <w:szCs w:val="22"/>
          </w:rPr>
          <w:t>interface s2/6</w:t>
        </w:r>
        <w:r w:rsidRPr="007A37DB">
          <w:rPr>
            <w:rFonts w:asciiTheme="minorHAnsi" w:hAnsiTheme="minorHAnsi"/>
            <w:vanish/>
            <w:color w:val="FF0000"/>
            <w:szCs w:val="22"/>
            <w:rPrChange w:id="322" w:author="Nuno Cruz" w:date="2014-01-07T14:36:00Z">
              <w:rPr>
                <w:rFonts w:asciiTheme="minorHAnsi" w:hAnsiTheme="minorHAnsi"/>
                <w:szCs w:val="22"/>
              </w:rPr>
            </w:rPrChange>
          </w:rPr>
          <w:t xml:space="preserve"> </w:t>
        </w:r>
        <w:r w:rsidR="00AE1E38">
          <w:rPr>
            <w:rFonts w:asciiTheme="minorHAnsi" w:hAnsiTheme="minorHAnsi"/>
            <w:vanish/>
            <w:color w:val="FF0000"/>
            <w:szCs w:val="22"/>
          </w:rPr>
          <w:t>d</w:t>
        </w:r>
        <w:r w:rsidRPr="007A37DB">
          <w:rPr>
            <w:rFonts w:asciiTheme="minorHAnsi" w:hAnsiTheme="minorHAnsi"/>
            <w:vanish/>
            <w:color w:val="FF0000"/>
            <w:szCs w:val="22"/>
            <w:rPrChange w:id="323" w:author="Nuno Cruz" w:date="2014-01-07T14:36:00Z">
              <w:rPr>
                <w:rFonts w:asciiTheme="minorHAnsi" w:hAnsiTheme="minorHAnsi"/>
                <w:szCs w:val="22"/>
              </w:rPr>
            </w:rPrChange>
          </w:rPr>
          <w:t>o R4 para valor</w:t>
        </w:r>
        <w:r w:rsidR="00AE1E38">
          <w:rPr>
            <w:rFonts w:asciiTheme="minorHAnsi" w:hAnsiTheme="minorHAnsi"/>
            <w:vanish/>
            <w:color w:val="FF0000"/>
            <w:szCs w:val="22"/>
          </w:rPr>
          <w:t xml:space="preserve"> mais alto</w:t>
        </w:r>
      </w:ins>
    </w:p>
    <w:p w14:paraId="03C91E4A" w14:textId="77777777" w:rsidR="007A37DB" w:rsidRDefault="007A37DB">
      <w:pPr>
        <w:keepLines/>
        <w:pBdr>
          <w:bottom w:val="single" w:sz="4" w:space="1" w:color="auto"/>
          <w:between w:val="single" w:sz="4" w:space="1" w:color="auto"/>
        </w:pBdr>
        <w:rPr>
          <w:ins w:id="324" w:author="Nuno Cruz" w:date="2014-01-07T14:32:00Z"/>
          <w:rFonts w:asciiTheme="minorHAnsi" w:hAnsiTheme="minorHAnsi"/>
          <w:szCs w:val="22"/>
        </w:rPr>
        <w:pPrChange w:id="325" w:author="Nuno Cruz" w:date="2014-01-07T14:52:00Z">
          <w:pPr/>
        </w:pPrChange>
      </w:pPr>
    </w:p>
    <w:p w14:paraId="559BC257" w14:textId="77777777" w:rsidR="007A37DB" w:rsidRDefault="007A37DB">
      <w:pPr>
        <w:keepLines/>
        <w:pBdr>
          <w:bottom w:val="single" w:sz="4" w:space="1" w:color="auto"/>
          <w:between w:val="single" w:sz="4" w:space="1" w:color="auto"/>
        </w:pBdr>
        <w:rPr>
          <w:ins w:id="326" w:author="Nuno Cruz" w:date="2014-01-07T14:32:00Z"/>
          <w:rFonts w:asciiTheme="minorHAnsi" w:hAnsiTheme="minorHAnsi"/>
          <w:szCs w:val="22"/>
        </w:rPr>
        <w:pPrChange w:id="327" w:author="Nuno Cruz" w:date="2014-01-07T14:52:00Z">
          <w:pPr/>
        </w:pPrChange>
      </w:pPr>
    </w:p>
    <w:p w14:paraId="537B6C0E" w14:textId="77777777" w:rsidR="007A37DB" w:rsidRDefault="007A37DB">
      <w:pPr>
        <w:keepLines/>
        <w:pBdr>
          <w:bottom w:val="single" w:sz="4" w:space="1" w:color="auto"/>
          <w:between w:val="single" w:sz="4" w:space="1" w:color="auto"/>
        </w:pBdr>
        <w:rPr>
          <w:ins w:id="328" w:author="Nuno Cruz" w:date="2014-01-07T14:32:00Z"/>
          <w:rFonts w:asciiTheme="minorHAnsi" w:hAnsiTheme="minorHAnsi"/>
          <w:szCs w:val="22"/>
        </w:rPr>
        <w:pPrChange w:id="329" w:author="Nuno Cruz" w:date="2014-01-07T14:52:00Z">
          <w:pPr/>
        </w:pPrChange>
      </w:pPr>
    </w:p>
    <w:p w14:paraId="40ED36DE" w14:textId="77777777" w:rsidR="007A37DB" w:rsidRPr="006C5EA7" w:rsidRDefault="007A37DB">
      <w:pPr>
        <w:keepLines/>
        <w:pBdr>
          <w:bottom w:val="single" w:sz="4" w:space="1" w:color="auto"/>
          <w:between w:val="single" w:sz="4" w:space="1" w:color="auto"/>
        </w:pBdr>
        <w:rPr>
          <w:rFonts w:asciiTheme="minorHAnsi" w:hAnsiTheme="minorHAnsi"/>
          <w:szCs w:val="22"/>
          <w:rPrChange w:id="330" w:author="Vitor Almeida" w:date="2014-01-07T13:56:00Z">
            <w:rPr/>
          </w:rPrChange>
        </w:rPr>
        <w:pPrChange w:id="331" w:author="Nuno Cruz" w:date="2014-01-07T14:52:00Z">
          <w:pPr/>
        </w:pPrChange>
      </w:pPr>
    </w:p>
    <w:p w14:paraId="281C4735" w14:textId="77777777" w:rsidR="00D827C2" w:rsidRDefault="00D827C2">
      <w:pPr>
        <w:rPr>
          <w:ins w:id="332" w:author="Nuno Cruz" w:date="2014-01-07T15:05:00Z"/>
        </w:rPr>
      </w:pPr>
      <w:ins w:id="333" w:author="Nuno Cruz" w:date="2014-01-07T15:05:00Z">
        <w:r>
          <w:br w:type="page"/>
        </w:r>
      </w:ins>
    </w:p>
    <w:tbl>
      <w:tblPr>
        <w:tblStyle w:val="TableGrid1"/>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gridCol w:w="962"/>
        <w:gridCol w:w="4708"/>
        <w:gridCol w:w="1986"/>
        <w:gridCol w:w="850"/>
        <w:gridCol w:w="1700"/>
      </w:tblGrid>
      <w:tr w:rsidR="00C02DA1" w:rsidRPr="001227A1" w14:paraId="728F8255" w14:textId="77777777" w:rsidTr="00621E55">
        <w:trPr>
          <w:ins w:id="334" w:author="Nuno Cruz" w:date="2014-01-07T14:53:00Z"/>
        </w:trPr>
        <w:tc>
          <w:tcPr>
            <w:tcW w:w="567" w:type="dxa"/>
          </w:tcPr>
          <w:p w14:paraId="4B7E4FD7" w14:textId="4D6B4AAA" w:rsidR="00C02DA1" w:rsidRPr="001227A1" w:rsidRDefault="00C02DA1" w:rsidP="00621E55">
            <w:pPr>
              <w:spacing w:before="120"/>
              <w:rPr>
                <w:ins w:id="335" w:author="Nuno Cruz" w:date="2014-01-07T14:53:00Z"/>
                <w:rFonts w:cs="Calibri"/>
                <w:szCs w:val="20"/>
              </w:rPr>
            </w:pPr>
            <w:ins w:id="336" w:author="Nuno Cruz" w:date="2014-01-07T14:53:00Z">
              <w:r w:rsidRPr="001227A1">
                <w:rPr>
                  <w:rFonts w:cs="Calibri"/>
                  <w:szCs w:val="20"/>
                </w:rPr>
                <w:lastRenderedPageBreak/>
                <w:t>Nome</w:t>
              </w:r>
              <w:r w:rsidRPr="001227A1">
                <w:rPr>
                  <w:rFonts w:cs="Calibri"/>
                  <w:b/>
                  <w:szCs w:val="20"/>
                </w:rPr>
                <w:t>:</w:t>
              </w:r>
            </w:ins>
          </w:p>
        </w:tc>
        <w:tc>
          <w:tcPr>
            <w:tcW w:w="7656" w:type="dxa"/>
            <w:gridSpan w:val="3"/>
            <w:tcBorders>
              <w:bottom w:val="single" w:sz="4" w:space="0" w:color="auto"/>
            </w:tcBorders>
          </w:tcPr>
          <w:p w14:paraId="47C9D009" w14:textId="77777777" w:rsidR="00C02DA1" w:rsidRPr="001227A1" w:rsidRDefault="00C02DA1" w:rsidP="00621E55">
            <w:pPr>
              <w:spacing w:before="120"/>
              <w:rPr>
                <w:ins w:id="337" w:author="Nuno Cruz" w:date="2014-01-07T14:53:00Z"/>
                <w:rFonts w:cs="Calibri"/>
                <w:szCs w:val="20"/>
              </w:rPr>
            </w:pPr>
          </w:p>
        </w:tc>
        <w:tc>
          <w:tcPr>
            <w:tcW w:w="850" w:type="dxa"/>
          </w:tcPr>
          <w:p w14:paraId="243EB673" w14:textId="77777777" w:rsidR="00C02DA1" w:rsidRPr="001227A1" w:rsidRDefault="00C02DA1" w:rsidP="00621E55">
            <w:pPr>
              <w:spacing w:before="120"/>
              <w:rPr>
                <w:ins w:id="338" w:author="Nuno Cruz" w:date="2014-01-07T14:53:00Z"/>
                <w:rFonts w:cs="Calibri"/>
                <w:szCs w:val="20"/>
              </w:rPr>
            </w:pPr>
            <w:proofErr w:type="spellStart"/>
            <w:ins w:id="339" w:author="Nuno Cruz" w:date="2014-01-07T14:53:00Z">
              <w:r w:rsidRPr="001227A1">
                <w:rPr>
                  <w:rFonts w:cs="Calibri"/>
                  <w:szCs w:val="20"/>
                </w:rPr>
                <w:t>Número</w:t>
              </w:r>
              <w:proofErr w:type="spellEnd"/>
              <w:r w:rsidRPr="001227A1">
                <w:rPr>
                  <w:rFonts w:cs="Calibri"/>
                  <w:szCs w:val="20"/>
                </w:rPr>
                <w:t>:</w:t>
              </w:r>
            </w:ins>
          </w:p>
        </w:tc>
        <w:tc>
          <w:tcPr>
            <w:tcW w:w="1700" w:type="dxa"/>
            <w:tcBorders>
              <w:bottom w:val="single" w:sz="4" w:space="0" w:color="auto"/>
            </w:tcBorders>
          </w:tcPr>
          <w:p w14:paraId="14EA10B4" w14:textId="77777777" w:rsidR="00C02DA1" w:rsidRPr="001227A1" w:rsidRDefault="00C02DA1" w:rsidP="00621E55">
            <w:pPr>
              <w:spacing w:before="120"/>
              <w:rPr>
                <w:ins w:id="340" w:author="Nuno Cruz" w:date="2014-01-07T14:53:00Z"/>
                <w:rFonts w:cs="Calibri"/>
                <w:szCs w:val="20"/>
              </w:rPr>
            </w:pPr>
          </w:p>
        </w:tc>
      </w:tr>
      <w:tr w:rsidR="00C02DA1" w:rsidRPr="001227A1" w14:paraId="0F9A65C5" w14:textId="77777777" w:rsidTr="00621E55">
        <w:trPr>
          <w:ins w:id="341" w:author="Nuno Cruz" w:date="2014-01-07T14:53:00Z"/>
        </w:trPr>
        <w:tc>
          <w:tcPr>
            <w:tcW w:w="6237" w:type="dxa"/>
            <w:gridSpan w:val="3"/>
          </w:tcPr>
          <w:p w14:paraId="0687F8E2" w14:textId="77777777" w:rsidR="00C02DA1" w:rsidRPr="007C26B9" w:rsidRDefault="00C02DA1" w:rsidP="00621E55">
            <w:pPr>
              <w:spacing w:before="120"/>
              <w:jc w:val="left"/>
              <w:rPr>
                <w:ins w:id="342" w:author="Nuno Cruz" w:date="2014-01-07T14:53:00Z"/>
                <w:rFonts w:cs="Calibri"/>
                <w:sz w:val="18"/>
                <w:szCs w:val="20"/>
                <w:lang w:val="pt-PT"/>
              </w:rPr>
            </w:pPr>
            <w:ins w:id="343" w:author="Nuno Cruz" w:date="2014-01-07T14:53:00Z">
              <w:r w:rsidRPr="007C26B9">
                <w:rPr>
                  <w:rFonts w:cs="Calibri"/>
                  <w:b/>
                  <w:sz w:val="18"/>
                  <w:szCs w:val="20"/>
                  <w:u w:val="single"/>
                  <w:lang w:val="pt-PT"/>
                </w:rPr>
                <w:t xml:space="preserve">Nas questões V/F assinale com uma cruz a resposta </w:t>
              </w:r>
              <w:proofErr w:type="spellStart"/>
              <w:r w:rsidRPr="007C26B9">
                <w:rPr>
                  <w:rFonts w:cs="Calibri"/>
                  <w:b/>
                  <w:sz w:val="18"/>
                  <w:szCs w:val="20"/>
                  <w:u w:val="single"/>
                  <w:lang w:val="pt-PT"/>
                </w:rPr>
                <w:t>correcta</w:t>
              </w:r>
              <w:proofErr w:type="spellEnd"/>
              <w:r w:rsidRPr="007C26B9">
                <w:rPr>
                  <w:rFonts w:cs="Calibri"/>
                  <w:b/>
                  <w:sz w:val="18"/>
                  <w:szCs w:val="20"/>
                  <w:u w:val="single"/>
                  <w:lang w:val="pt-PT"/>
                </w:rPr>
                <w:t xml:space="preserve">. </w:t>
              </w:r>
            </w:ins>
          </w:p>
        </w:tc>
        <w:tc>
          <w:tcPr>
            <w:tcW w:w="2836" w:type="dxa"/>
            <w:gridSpan w:val="2"/>
          </w:tcPr>
          <w:p w14:paraId="2963AF46" w14:textId="77777777" w:rsidR="00C02DA1" w:rsidRPr="001227A1" w:rsidRDefault="00C02DA1" w:rsidP="00621E55">
            <w:pPr>
              <w:spacing w:before="120"/>
              <w:jc w:val="left"/>
              <w:rPr>
                <w:ins w:id="344" w:author="Nuno Cruz" w:date="2014-01-07T14:53:00Z"/>
                <w:rFonts w:cs="Calibri"/>
                <w:sz w:val="18"/>
                <w:szCs w:val="20"/>
              </w:rPr>
            </w:pPr>
            <w:proofErr w:type="spellStart"/>
            <w:ins w:id="345" w:author="Nuno Cruz" w:date="2014-01-07T14:53:00Z">
              <w:r w:rsidRPr="001227A1">
                <w:rPr>
                  <w:rFonts w:cs="Calibri"/>
                  <w:szCs w:val="20"/>
                </w:rPr>
                <w:t>Docente</w:t>
              </w:r>
              <w:proofErr w:type="spellEnd"/>
              <w:r w:rsidRPr="001227A1">
                <w:rPr>
                  <w:rFonts w:cs="Calibri"/>
                  <w:szCs w:val="20"/>
                </w:rPr>
                <w:t xml:space="preserve">: NC </w:t>
              </w:r>
              <w:r w:rsidRPr="001227A1">
                <w:rPr>
                  <w:rFonts w:cs="Calibri"/>
                  <w:szCs w:val="20"/>
                </w:rPr>
                <w:sym w:font="Wingdings" w:char="00A8"/>
              </w:r>
              <w:r w:rsidRPr="001227A1">
                <w:rPr>
                  <w:rFonts w:cs="Calibri"/>
                  <w:szCs w:val="20"/>
                </w:rPr>
                <w:t xml:space="preserve">  P</w:t>
              </w:r>
              <w:r>
                <w:rPr>
                  <w:rFonts w:cs="Calibri"/>
                  <w:szCs w:val="20"/>
                </w:rPr>
                <w:t>A</w:t>
              </w:r>
              <w:r w:rsidRPr="001227A1">
                <w:rPr>
                  <w:rFonts w:cs="Calibri"/>
                  <w:szCs w:val="20"/>
                </w:rPr>
                <w:t xml:space="preserve"> </w:t>
              </w:r>
              <w:r w:rsidRPr="001227A1">
                <w:rPr>
                  <w:rFonts w:cs="Calibri"/>
                  <w:szCs w:val="20"/>
                </w:rPr>
                <w:sym w:font="Wingdings" w:char="00A8"/>
              </w:r>
              <w:r w:rsidRPr="001227A1">
                <w:rPr>
                  <w:rFonts w:cs="Calibri"/>
                  <w:szCs w:val="20"/>
                </w:rPr>
                <w:t xml:space="preserve">  </w:t>
              </w:r>
              <w:r>
                <w:rPr>
                  <w:rFonts w:cs="Calibri"/>
                  <w:szCs w:val="20"/>
                </w:rPr>
                <w:t>VA</w:t>
              </w:r>
              <w:r w:rsidRPr="001227A1">
                <w:rPr>
                  <w:rFonts w:cs="Calibri"/>
                  <w:szCs w:val="20"/>
                </w:rPr>
                <w:t xml:space="preserve"> </w:t>
              </w:r>
              <w:r w:rsidRPr="001227A1">
                <w:rPr>
                  <w:rFonts w:cs="Calibri"/>
                  <w:szCs w:val="20"/>
                </w:rPr>
                <w:sym w:font="Wingdings" w:char="00A8"/>
              </w:r>
            </w:ins>
          </w:p>
        </w:tc>
        <w:tc>
          <w:tcPr>
            <w:tcW w:w="1700" w:type="dxa"/>
          </w:tcPr>
          <w:p w14:paraId="7047DA9B" w14:textId="77777777" w:rsidR="00C02DA1" w:rsidRPr="001227A1" w:rsidRDefault="00C02DA1" w:rsidP="00621E55">
            <w:pPr>
              <w:spacing w:before="120"/>
              <w:jc w:val="center"/>
              <w:rPr>
                <w:ins w:id="346" w:author="Nuno Cruz" w:date="2014-01-07T14:53:00Z"/>
                <w:rFonts w:cs="Calibri"/>
                <w:sz w:val="18"/>
                <w:szCs w:val="20"/>
              </w:rPr>
            </w:pPr>
            <w:proofErr w:type="spellStart"/>
            <w:ins w:id="347" w:author="Nuno Cruz" w:date="2014-01-07T14:53:00Z">
              <w:r w:rsidRPr="001227A1">
                <w:rPr>
                  <w:rFonts w:cs="Calibri"/>
                  <w:b/>
                  <w:sz w:val="18"/>
                  <w:szCs w:val="20"/>
                  <w:u w:val="single"/>
                </w:rPr>
                <w:t>Duração</w:t>
              </w:r>
              <w:proofErr w:type="spellEnd"/>
              <w:r w:rsidRPr="001227A1">
                <w:rPr>
                  <w:rFonts w:cs="Calibri"/>
                  <w:b/>
                  <w:sz w:val="18"/>
                  <w:szCs w:val="20"/>
                  <w:u w:val="single"/>
                </w:rPr>
                <w:t>: 1</w:t>
              </w:r>
              <w:r>
                <w:rPr>
                  <w:rFonts w:cs="Calibri"/>
                  <w:b/>
                  <w:sz w:val="18"/>
                  <w:szCs w:val="20"/>
                  <w:u w:val="single"/>
                </w:rPr>
                <w:t>:30</w:t>
              </w:r>
              <w:r w:rsidRPr="001227A1">
                <w:rPr>
                  <w:rFonts w:cs="Calibri"/>
                  <w:b/>
                  <w:sz w:val="18"/>
                  <w:szCs w:val="20"/>
                  <w:u w:val="single"/>
                </w:rPr>
                <w:t xml:space="preserve"> H</w:t>
              </w:r>
            </w:ins>
          </w:p>
        </w:tc>
      </w:tr>
      <w:tr w:rsidR="00C02DA1" w:rsidRPr="006C5EA7" w14:paraId="2262E9CD" w14:textId="77777777" w:rsidTr="00621E55">
        <w:trPr>
          <w:gridAfter w:val="4"/>
          <w:wAfter w:w="9244" w:type="dxa"/>
          <w:ins w:id="348" w:author="Nuno Cruz" w:date="2014-01-07T14:53:00Z"/>
        </w:trPr>
        <w:tc>
          <w:tcPr>
            <w:tcW w:w="567" w:type="dxa"/>
          </w:tcPr>
          <w:p w14:paraId="313EFAFA" w14:textId="0E96E210" w:rsidR="00C02DA1" w:rsidRPr="00621E55" w:rsidRDefault="00C02DA1" w:rsidP="00621E55">
            <w:pPr>
              <w:spacing w:before="120"/>
              <w:jc w:val="center"/>
              <w:rPr>
                <w:ins w:id="349" w:author="Nuno Cruz" w:date="2014-01-07T14:53:00Z"/>
                <w:rFonts w:asciiTheme="minorHAnsi" w:hAnsiTheme="minorHAnsi"/>
                <w:b/>
                <w:sz w:val="22"/>
                <w:szCs w:val="22"/>
              </w:rPr>
            </w:pPr>
            <w:ins w:id="350" w:author="Nuno Cruz" w:date="2014-01-07T14:53:00Z">
              <w:r w:rsidRPr="00621E55">
                <w:rPr>
                  <w:rFonts w:asciiTheme="minorHAnsi" w:hAnsiTheme="minorHAnsi"/>
                  <w:b/>
                  <w:szCs w:val="22"/>
                </w:rPr>
                <w:t xml:space="preserve">       </w:t>
              </w:r>
            </w:ins>
            <w:ins w:id="351" w:author="Nuno Cruz" w:date="2014-01-07T15:05:00Z">
              <w:r w:rsidR="00D827C2">
                <w:rPr>
                  <w:rFonts w:asciiTheme="minorHAnsi" w:hAnsiTheme="minorHAnsi"/>
                  <w:b/>
                  <w:szCs w:val="22"/>
                </w:rPr>
                <w:t xml:space="preserve">  </w:t>
              </w:r>
            </w:ins>
            <w:ins w:id="352" w:author="Nuno Cruz" w:date="2014-01-07T14:53:00Z">
              <w:r w:rsidRPr="00621E55">
                <w:rPr>
                  <w:rFonts w:asciiTheme="minorHAnsi" w:hAnsiTheme="minorHAnsi"/>
                  <w:b/>
                  <w:szCs w:val="22"/>
                </w:rPr>
                <w:t xml:space="preserve">V </w:t>
              </w:r>
            </w:ins>
          </w:p>
        </w:tc>
        <w:tc>
          <w:tcPr>
            <w:tcW w:w="962" w:type="dxa"/>
          </w:tcPr>
          <w:p w14:paraId="582F1C70" w14:textId="71636E99" w:rsidR="00C02DA1" w:rsidRPr="00621E55" w:rsidRDefault="00C02DA1" w:rsidP="00621E55">
            <w:pPr>
              <w:spacing w:before="120"/>
              <w:jc w:val="left"/>
              <w:rPr>
                <w:ins w:id="353" w:author="Nuno Cruz" w:date="2014-01-07T14:53:00Z"/>
                <w:rFonts w:asciiTheme="minorHAnsi" w:hAnsiTheme="minorHAnsi"/>
                <w:b/>
                <w:sz w:val="22"/>
                <w:szCs w:val="22"/>
              </w:rPr>
            </w:pPr>
            <w:ins w:id="354" w:author="Nuno Cruz" w:date="2014-01-07T14:53:00Z">
              <w:r w:rsidRPr="00621E55">
                <w:rPr>
                  <w:rFonts w:asciiTheme="minorHAnsi" w:hAnsiTheme="minorHAnsi"/>
                  <w:b/>
                  <w:szCs w:val="22"/>
                </w:rPr>
                <w:t xml:space="preserve"> </w:t>
              </w:r>
            </w:ins>
            <w:ins w:id="355" w:author="Nuno Cruz" w:date="2014-01-07T15:05:00Z">
              <w:r w:rsidR="00D827C2">
                <w:rPr>
                  <w:rFonts w:asciiTheme="minorHAnsi" w:hAnsiTheme="minorHAnsi"/>
                  <w:b/>
                  <w:szCs w:val="22"/>
                </w:rPr>
                <w:t xml:space="preserve">  </w:t>
              </w:r>
            </w:ins>
            <w:ins w:id="356" w:author="Nuno Cruz" w:date="2014-01-07T14:53:00Z">
              <w:r w:rsidRPr="00621E55">
                <w:rPr>
                  <w:rFonts w:asciiTheme="minorHAnsi" w:hAnsiTheme="minorHAnsi"/>
                  <w:b/>
                  <w:szCs w:val="22"/>
                </w:rPr>
                <w:t>F</w:t>
              </w:r>
            </w:ins>
          </w:p>
        </w:tc>
      </w:tr>
    </w:tbl>
    <w:p w14:paraId="76C302B1" w14:textId="3BE714BD" w:rsidR="00892928" w:rsidRPr="006C5EA7" w:rsidDel="007A37DB" w:rsidRDefault="00683EEB">
      <w:pPr>
        <w:keepNext/>
        <w:keepLines/>
        <w:rPr>
          <w:del w:id="357" w:author="Nuno Cruz" w:date="2014-01-07T14:32:00Z"/>
          <w:rFonts w:asciiTheme="minorHAnsi" w:hAnsiTheme="minorHAnsi"/>
          <w:szCs w:val="22"/>
          <w:rPrChange w:id="358" w:author="Vitor Almeida" w:date="2014-01-07T13:56:00Z">
            <w:rPr>
              <w:del w:id="359" w:author="Nuno Cruz" w:date="2014-01-07T14:32:00Z"/>
            </w:rPr>
          </w:rPrChange>
        </w:rPr>
        <w:pPrChange w:id="360" w:author="Vitor Almeida" w:date="2014-01-07T13:40:00Z">
          <w:pPr/>
        </w:pPrChange>
      </w:pPr>
      <w:del w:id="361" w:author="Nuno Cruz" w:date="2014-01-07T14:32:00Z">
        <w:r w:rsidRPr="006C5EA7" w:rsidDel="007A37DB">
          <w:rPr>
            <w:rFonts w:asciiTheme="minorHAnsi" w:hAnsiTheme="minorHAnsi"/>
            <w:szCs w:val="22"/>
            <w:rPrChange w:id="362" w:author="Vitor Almeida" w:date="2014-01-07T13:56:00Z">
              <w:rPr/>
            </w:rPrChange>
          </w:rPr>
          <w:delText>____________________________________________________________________________________________________________________________________</w:delText>
        </w:r>
      </w:del>
      <w:ins w:id="363" w:author="Vitor Almeida" w:date="2014-01-07T13:47:00Z">
        <w:del w:id="364" w:author="Nuno Cruz" w:date="2014-01-07T14:32:00Z">
          <w:r w:rsidR="00975C3F" w:rsidRPr="006C5EA7" w:rsidDel="007A37DB">
            <w:rPr>
              <w:rFonts w:asciiTheme="minorHAnsi" w:hAnsiTheme="minorHAnsi"/>
              <w:szCs w:val="22"/>
            </w:rPr>
            <w:delText>________________________________________________________________</w:delText>
          </w:r>
        </w:del>
      </w:ins>
    </w:p>
    <w:p w14:paraId="324B34BE" w14:textId="5A79222D" w:rsidR="00892928" w:rsidRPr="006C5EA7" w:rsidDel="007A37DB" w:rsidRDefault="00683EEB">
      <w:pPr>
        <w:keepNext/>
        <w:keepLines/>
        <w:rPr>
          <w:ins w:id="365" w:author="Vitor Almeida" w:date="2014-01-07T12:59:00Z"/>
          <w:del w:id="366" w:author="Nuno Cruz" w:date="2014-01-07T14:32:00Z"/>
          <w:rFonts w:asciiTheme="minorHAnsi" w:hAnsiTheme="minorHAnsi"/>
          <w:szCs w:val="22"/>
          <w:rPrChange w:id="367" w:author="Vitor Almeida" w:date="2014-01-07T13:56:00Z">
            <w:rPr>
              <w:ins w:id="368" w:author="Vitor Almeida" w:date="2014-01-07T12:59:00Z"/>
              <w:del w:id="369" w:author="Nuno Cruz" w:date="2014-01-07T14:32:00Z"/>
            </w:rPr>
          </w:rPrChange>
        </w:rPr>
        <w:pPrChange w:id="370" w:author="Vitor Almeida" w:date="2014-01-07T13:40:00Z">
          <w:pPr/>
        </w:pPrChange>
      </w:pPr>
      <w:del w:id="371" w:author="Nuno Cruz" w:date="2014-01-07T14:32:00Z">
        <w:r w:rsidRPr="006C5EA7" w:rsidDel="007A37DB">
          <w:rPr>
            <w:rFonts w:asciiTheme="minorHAnsi" w:hAnsiTheme="minorHAnsi"/>
            <w:szCs w:val="22"/>
            <w:rPrChange w:id="372" w:author="Vitor Almeida" w:date="2014-01-07T13:56:00Z">
              <w:rPr/>
            </w:rPrChange>
          </w:rPr>
          <w:delText>____________________________________________________________________________________________________________________________________</w:delText>
        </w:r>
      </w:del>
      <w:ins w:id="373" w:author="Vitor Almeida" w:date="2014-01-07T13:47:00Z">
        <w:del w:id="374" w:author="Nuno Cruz" w:date="2014-01-07T14:32:00Z">
          <w:r w:rsidR="00975C3F" w:rsidRPr="006C5EA7" w:rsidDel="007A37DB">
            <w:rPr>
              <w:rFonts w:asciiTheme="minorHAnsi" w:hAnsiTheme="minorHAnsi"/>
              <w:szCs w:val="22"/>
            </w:rPr>
            <w:delText>________________________________________________________________</w:delText>
          </w:r>
        </w:del>
      </w:ins>
    </w:p>
    <w:p w14:paraId="0A331AFE" w14:textId="15CE3638" w:rsidR="00AE04C1" w:rsidRPr="006C5EA7" w:rsidDel="00975C3F" w:rsidRDefault="00AE04C1">
      <w:pPr>
        <w:keepNext/>
        <w:keepLines/>
        <w:rPr>
          <w:del w:id="375" w:author="Vitor Almeida" w:date="2014-01-07T13:48:00Z"/>
          <w:rFonts w:asciiTheme="minorHAnsi" w:hAnsiTheme="minorHAnsi"/>
          <w:szCs w:val="22"/>
          <w:rPrChange w:id="376" w:author="Vitor Almeida" w:date="2014-01-07T13:56:00Z">
            <w:rPr>
              <w:del w:id="377" w:author="Vitor Almeida" w:date="2014-01-07T13:48:00Z"/>
            </w:rPr>
          </w:rPrChange>
        </w:rPr>
        <w:pPrChange w:id="378" w:author="Vitor Almeida" w:date="2014-01-07T13:40:00Z">
          <w:pPr/>
        </w:pPrChange>
      </w:pPr>
    </w:p>
    <w:p w14:paraId="659F3E10" w14:textId="064245F1" w:rsidR="004A40AC" w:rsidRPr="006C5EA7" w:rsidRDefault="004A40AC">
      <w:pPr>
        <w:pStyle w:val="Pergunta"/>
        <w:keepNext/>
        <w:ind w:hanging="357"/>
        <w:rPr>
          <w:rFonts w:asciiTheme="minorHAnsi" w:hAnsiTheme="minorHAnsi"/>
          <w:szCs w:val="22"/>
          <w:rPrChange w:id="379" w:author="Vitor Almeida" w:date="2014-01-07T13:56:00Z">
            <w:rPr/>
          </w:rPrChange>
        </w:rPr>
        <w:pPrChange w:id="380" w:author="Vitor Almeida" w:date="2014-01-07T13:36:00Z">
          <w:pPr>
            <w:pStyle w:val="Pergunta"/>
          </w:pPr>
        </w:pPrChange>
      </w:pPr>
      <w:del w:id="381" w:author="Nuno Cruz" w:date="2014-01-07T14:33:00Z">
        <w:r w:rsidRPr="006C5EA7" w:rsidDel="007A37DB">
          <w:rPr>
            <w:rFonts w:asciiTheme="minorHAnsi" w:hAnsiTheme="minorHAnsi"/>
            <w:szCs w:val="22"/>
            <w:rPrChange w:id="382" w:author="Vitor Almeida" w:date="2014-01-07T13:56:00Z">
              <w:rPr/>
            </w:rPrChange>
          </w:rPr>
          <w:delText xml:space="preserve">- </w:delText>
        </w:r>
      </w:del>
      <w:r w:rsidRPr="006C5EA7">
        <w:rPr>
          <w:rFonts w:asciiTheme="minorHAnsi" w:hAnsiTheme="minorHAnsi"/>
          <w:szCs w:val="22"/>
          <w:rPrChange w:id="383" w:author="Vitor Almeida" w:date="2014-01-07T13:56:00Z">
            <w:rPr/>
          </w:rPrChange>
        </w:rPr>
        <w:t xml:space="preserve">Para que </w:t>
      </w:r>
      <w:ins w:id="384" w:author="Vitor Almeida" w:date="2014-01-07T13:00:00Z">
        <w:r w:rsidR="00AE04C1" w:rsidRPr="006C5EA7">
          <w:rPr>
            <w:rFonts w:asciiTheme="minorHAnsi" w:hAnsiTheme="minorHAnsi"/>
            <w:szCs w:val="22"/>
            <w:rPrChange w:id="385" w:author="Vitor Almeida" w:date="2014-01-07T13:56:00Z">
              <w:rPr/>
            </w:rPrChange>
          </w:rPr>
          <w:t xml:space="preserve">a </w:t>
        </w:r>
      </w:ins>
      <w:r w:rsidRPr="006C5EA7">
        <w:rPr>
          <w:rFonts w:asciiTheme="minorHAnsi" w:hAnsiTheme="minorHAnsi"/>
          <w:szCs w:val="22"/>
          <w:rPrChange w:id="386" w:author="Vitor Almeida" w:date="2014-01-07T13:56:00Z">
            <w:rPr/>
          </w:rPrChange>
        </w:rPr>
        <w:t xml:space="preserve">saída do </w:t>
      </w:r>
      <w:del w:id="387" w:author="Nuno Cruz" w:date="2014-01-07T14:28:00Z">
        <w:r w:rsidRPr="006C5EA7" w:rsidDel="007A37DB">
          <w:rPr>
            <w:rFonts w:asciiTheme="minorHAnsi" w:hAnsiTheme="minorHAnsi"/>
            <w:szCs w:val="22"/>
            <w:rPrChange w:id="388" w:author="Vitor Almeida" w:date="2014-01-07T13:56:00Z">
              <w:rPr/>
            </w:rPrChange>
          </w:rPr>
          <w:delText xml:space="preserve">R4 </w:delText>
        </w:r>
      </w:del>
      <w:ins w:id="389" w:author="Nuno Cruz" w:date="2014-01-07T14:28:00Z">
        <w:r w:rsidR="007A37DB">
          <w:rPr>
            <w:rFonts w:asciiTheme="minorHAnsi" w:hAnsiTheme="minorHAnsi"/>
            <w:szCs w:val="22"/>
          </w:rPr>
          <w:t>AS 400</w:t>
        </w:r>
        <w:r w:rsidR="007A37DB" w:rsidRPr="006C5EA7">
          <w:rPr>
            <w:rFonts w:asciiTheme="minorHAnsi" w:hAnsiTheme="minorHAnsi"/>
            <w:szCs w:val="22"/>
            <w:rPrChange w:id="390" w:author="Vitor Almeida" w:date="2014-01-07T13:56:00Z">
              <w:rPr/>
            </w:rPrChange>
          </w:rPr>
          <w:t xml:space="preserve"> </w:t>
        </w:r>
      </w:ins>
      <w:r w:rsidRPr="006C5EA7">
        <w:rPr>
          <w:rFonts w:asciiTheme="minorHAnsi" w:hAnsiTheme="minorHAnsi"/>
          <w:szCs w:val="22"/>
          <w:rPrChange w:id="391" w:author="Vitor Almeida" w:date="2014-01-07T13:56:00Z">
            <w:rPr/>
          </w:rPrChange>
        </w:rPr>
        <w:t>fosse sempre p</w:t>
      </w:r>
      <w:ins w:id="392" w:author="Nuno Cruz" w:date="2014-01-07T14:28:00Z">
        <w:r w:rsidR="007A37DB">
          <w:rPr>
            <w:rFonts w:asciiTheme="minorHAnsi" w:hAnsiTheme="minorHAnsi"/>
            <w:szCs w:val="22"/>
          </w:rPr>
          <w:t xml:space="preserve">ela ligação para o AS </w:t>
        </w:r>
      </w:ins>
      <w:ins w:id="393" w:author="Nuno Cruz" w:date="2014-01-07T14:29:00Z">
        <w:r w:rsidR="007A37DB">
          <w:rPr>
            <w:rFonts w:asciiTheme="minorHAnsi" w:hAnsiTheme="minorHAnsi"/>
            <w:szCs w:val="22"/>
          </w:rPr>
          <w:t>100</w:t>
        </w:r>
      </w:ins>
      <w:del w:id="394" w:author="Nuno Cruz" w:date="2014-01-07T14:28:00Z">
        <w:r w:rsidRPr="006C5EA7" w:rsidDel="007A37DB">
          <w:rPr>
            <w:rFonts w:asciiTheme="minorHAnsi" w:hAnsiTheme="minorHAnsi"/>
            <w:szCs w:val="22"/>
            <w:rPrChange w:id="395" w:author="Vitor Almeida" w:date="2014-01-07T13:56:00Z">
              <w:rPr/>
            </w:rPrChange>
          </w:rPr>
          <w:delText>or 10.100.0.1</w:delText>
        </w:r>
      </w:del>
      <w:r w:rsidRPr="006C5EA7">
        <w:rPr>
          <w:rFonts w:asciiTheme="minorHAnsi" w:hAnsiTheme="minorHAnsi"/>
          <w:szCs w:val="22"/>
          <w:rPrChange w:id="396" w:author="Vitor Almeida" w:date="2014-01-07T13:56:00Z">
            <w:rPr/>
          </w:rPrChange>
        </w:rPr>
        <w:t xml:space="preserve"> em vez </w:t>
      </w:r>
      <w:del w:id="397" w:author="Nuno Cruz" w:date="2014-01-07T14:29:00Z">
        <w:r w:rsidRPr="006C5EA7" w:rsidDel="007A37DB">
          <w:rPr>
            <w:rFonts w:asciiTheme="minorHAnsi" w:hAnsiTheme="minorHAnsi"/>
            <w:szCs w:val="22"/>
            <w:rPrChange w:id="398" w:author="Vitor Almeida" w:date="2014-01-07T13:56:00Z">
              <w:rPr/>
            </w:rPrChange>
          </w:rPr>
          <w:delText>de 172.16.100.1</w:delText>
        </w:r>
      </w:del>
      <w:ins w:id="399" w:author="Nuno Cruz" w:date="2014-01-07T14:29:00Z">
        <w:r w:rsidR="007A37DB">
          <w:rPr>
            <w:rFonts w:asciiTheme="minorHAnsi" w:hAnsiTheme="minorHAnsi"/>
            <w:szCs w:val="22"/>
          </w:rPr>
          <w:t>da ligação ao AS 300</w:t>
        </w:r>
      </w:ins>
      <w:r w:rsidRPr="006C5EA7">
        <w:rPr>
          <w:rFonts w:asciiTheme="minorHAnsi" w:hAnsiTheme="minorHAnsi"/>
          <w:szCs w:val="22"/>
          <w:rPrChange w:id="400" w:author="Vitor Almeida" w:date="2014-01-07T13:56:00Z">
            <w:rPr/>
          </w:rPrChange>
        </w:rPr>
        <w:t xml:space="preserve"> poder-se</w:t>
      </w:r>
      <w:ins w:id="401" w:author="Nuno Cruz" w:date="2014-01-07T14:29:00Z">
        <w:r w:rsidR="007A37DB">
          <w:rPr>
            <w:rFonts w:asciiTheme="minorHAnsi" w:hAnsiTheme="minorHAnsi"/>
            <w:szCs w:val="22"/>
          </w:rPr>
          <w:t>-ia</w:t>
        </w:r>
      </w:ins>
      <w:r w:rsidRPr="006C5EA7">
        <w:rPr>
          <w:rFonts w:asciiTheme="minorHAnsi" w:hAnsiTheme="minorHAnsi"/>
          <w:szCs w:val="22"/>
          <w:rPrChange w:id="402" w:author="Vitor Almeida" w:date="2014-01-07T13:56:00Z">
            <w:rPr/>
          </w:rPrChange>
        </w:rPr>
        <w:t xml:space="preserve"> alterar </w:t>
      </w:r>
      <w:proofErr w:type="gramStart"/>
      <w:r w:rsidRPr="006C5EA7">
        <w:rPr>
          <w:rFonts w:asciiTheme="minorHAnsi" w:hAnsiTheme="minorHAnsi"/>
          <w:szCs w:val="22"/>
          <w:rPrChange w:id="403" w:author="Vitor Almeida" w:date="2014-01-07T13:56:00Z">
            <w:rPr/>
          </w:rPrChange>
        </w:rPr>
        <w:t>o</w:t>
      </w:r>
      <w:proofErr w:type="gramEnd"/>
      <w:r w:rsidRPr="006C5EA7">
        <w:rPr>
          <w:rFonts w:asciiTheme="minorHAnsi" w:hAnsiTheme="minorHAnsi"/>
          <w:szCs w:val="22"/>
          <w:rPrChange w:id="404" w:author="Vitor Almeida" w:date="2014-01-07T13:56:00Z">
            <w:rPr/>
          </w:rPrChange>
        </w:rPr>
        <w:t>:</w:t>
      </w:r>
    </w:p>
    <w:p w14:paraId="291CEA12" w14:textId="56029B4D" w:rsidR="004A40AC" w:rsidRPr="006C5EA7" w:rsidRDefault="004A40AC">
      <w:pPr>
        <w:pStyle w:val="Hipotese"/>
        <w:keepNext/>
        <w:keepLines/>
        <w:ind w:hanging="357"/>
        <w:rPr>
          <w:rFonts w:asciiTheme="minorHAnsi" w:hAnsiTheme="minorHAnsi"/>
          <w:szCs w:val="22"/>
          <w:rPrChange w:id="405" w:author="Vitor Almeida" w:date="2014-01-07T13:56:00Z">
            <w:rPr/>
          </w:rPrChange>
        </w:rPr>
        <w:pPrChange w:id="406" w:author="Vitor Almeida" w:date="2014-01-07T13:36:00Z">
          <w:pPr>
            <w:pStyle w:val="Hipotese"/>
          </w:pPr>
        </w:pPrChange>
      </w:pPr>
      <w:r w:rsidRPr="006C5EA7">
        <w:rPr>
          <w:rFonts w:asciiTheme="minorHAnsi" w:hAnsiTheme="minorHAnsi"/>
          <w:szCs w:val="22"/>
          <w:rPrChange w:id="407" w:author="Vitor Almeida" w:date="2014-01-07T13:56:00Z">
            <w:rPr/>
          </w:rPrChange>
        </w:rPr>
        <w:t xml:space="preserve">MED </w:t>
      </w:r>
      <w:ins w:id="408" w:author="Nuno Cruz" w:date="2014-01-07T14:38:00Z">
        <w:r w:rsidR="00AE1E38">
          <w:rPr>
            <w:rFonts w:asciiTheme="minorHAnsi" w:hAnsiTheme="minorHAnsi"/>
            <w:vanish/>
            <w:color w:val="FF0000"/>
            <w:szCs w:val="22"/>
            <w:lang w:val="en-GB"/>
          </w:rPr>
          <w:t>F</w:t>
        </w:r>
      </w:ins>
    </w:p>
    <w:p w14:paraId="554C6A7D" w14:textId="70BE17D1" w:rsidR="004A40AC" w:rsidRPr="006C5EA7" w:rsidRDefault="004A40AC">
      <w:pPr>
        <w:pStyle w:val="Hipotese"/>
        <w:keepNext/>
        <w:keepLines/>
        <w:ind w:hanging="357"/>
        <w:rPr>
          <w:rFonts w:asciiTheme="minorHAnsi" w:hAnsiTheme="minorHAnsi"/>
          <w:szCs w:val="22"/>
          <w:rPrChange w:id="409" w:author="Vitor Almeida" w:date="2014-01-07T13:56:00Z">
            <w:rPr/>
          </w:rPrChange>
        </w:rPr>
        <w:pPrChange w:id="410" w:author="Vitor Almeida" w:date="2014-01-07T13:36:00Z">
          <w:pPr>
            <w:pStyle w:val="Hipotese"/>
          </w:pPr>
        </w:pPrChange>
      </w:pPr>
      <w:proofErr w:type="spellStart"/>
      <w:r w:rsidRPr="006C5EA7">
        <w:rPr>
          <w:rFonts w:asciiTheme="minorHAnsi" w:hAnsiTheme="minorHAnsi"/>
          <w:szCs w:val="22"/>
          <w:rPrChange w:id="411" w:author="Vitor Almeida" w:date="2014-01-07T13:56:00Z">
            <w:rPr/>
          </w:rPrChange>
        </w:rPr>
        <w:t>Weight</w:t>
      </w:r>
      <w:proofErr w:type="spellEnd"/>
      <w:r w:rsidRPr="006C5EA7">
        <w:rPr>
          <w:rFonts w:asciiTheme="minorHAnsi" w:hAnsiTheme="minorHAnsi"/>
          <w:szCs w:val="22"/>
          <w:rPrChange w:id="412" w:author="Vitor Almeida" w:date="2014-01-07T13:56:00Z">
            <w:rPr/>
          </w:rPrChange>
        </w:rPr>
        <w:t xml:space="preserve"> </w:t>
      </w:r>
      <w:del w:id="413" w:author="Nuno Cruz" w:date="2014-01-07T14:38:00Z">
        <w:r w:rsidRPr="006C5EA7" w:rsidDel="00AE1E38">
          <w:rPr>
            <w:rFonts w:asciiTheme="minorHAnsi" w:hAnsiTheme="minorHAnsi"/>
            <w:vanish/>
            <w:color w:val="FF0000"/>
            <w:szCs w:val="22"/>
            <w:lang w:val="en-GB"/>
            <w:rPrChange w:id="414" w:author="Vitor Almeida" w:date="2014-01-07T13:56:00Z">
              <w:rPr>
                <w:vanish/>
                <w:color w:val="FF0000"/>
                <w:lang w:val="en-GB"/>
              </w:rPr>
            </w:rPrChange>
          </w:rPr>
          <w:delText>#</w:delText>
        </w:r>
      </w:del>
      <w:ins w:id="415" w:author="Nuno Cruz" w:date="2014-01-07T14:38:00Z">
        <w:r w:rsidR="00AE1E38">
          <w:rPr>
            <w:rFonts w:asciiTheme="minorHAnsi" w:hAnsiTheme="minorHAnsi"/>
            <w:vanish/>
            <w:color w:val="FF0000"/>
            <w:szCs w:val="22"/>
            <w:lang w:val="en-GB"/>
          </w:rPr>
          <w:t>V</w:t>
        </w:r>
      </w:ins>
    </w:p>
    <w:p w14:paraId="6F9E0EDB" w14:textId="125E481D" w:rsidR="004A40AC" w:rsidRPr="006C5EA7" w:rsidRDefault="00AE1E38">
      <w:pPr>
        <w:pStyle w:val="Hipotese"/>
        <w:keepNext/>
        <w:keepLines/>
        <w:ind w:hanging="357"/>
        <w:rPr>
          <w:rFonts w:asciiTheme="minorHAnsi" w:hAnsiTheme="minorHAnsi"/>
          <w:szCs w:val="22"/>
          <w:rPrChange w:id="416" w:author="Vitor Almeida" w:date="2014-01-07T13:56:00Z">
            <w:rPr/>
          </w:rPrChange>
        </w:rPr>
        <w:pPrChange w:id="417" w:author="Vitor Almeida" w:date="2014-01-07T13:36:00Z">
          <w:pPr>
            <w:pStyle w:val="Hipotese"/>
          </w:pPr>
        </w:pPrChange>
      </w:pPr>
      <w:proofErr w:type="spellStart"/>
      <w:r w:rsidRPr="006C5EA7">
        <w:rPr>
          <w:rFonts w:asciiTheme="minorHAnsi" w:hAnsiTheme="minorHAnsi"/>
          <w:szCs w:val="22"/>
        </w:rPr>
        <w:t>P</w:t>
      </w:r>
      <w:r w:rsidR="004A40AC" w:rsidRPr="006C5EA7">
        <w:rPr>
          <w:rFonts w:asciiTheme="minorHAnsi" w:hAnsiTheme="minorHAnsi"/>
          <w:szCs w:val="22"/>
          <w:rPrChange w:id="418" w:author="Vitor Almeida" w:date="2014-01-07T13:56:00Z">
            <w:rPr/>
          </w:rPrChange>
        </w:rPr>
        <w:t>repending</w:t>
      </w:r>
      <w:proofErr w:type="spellEnd"/>
      <w:ins w:id="419" w:author="Nuno Cruz" w:date="2014-01-07T14:38:00Z">
        <w:r>
          <w:rPr>
            <w:rFonts w:asciiTheme="minorHAnsi" w:hAnsiTheme="minorHAnsi"/>
            <w:szCs w:val="22"/>
          </w:rPr>
          <w:t xml:space="preserve"> </w:t>
        </w:r>
        <w:r>
          <w:rPr>
            <w:rFonts w:asciiTheme="minorHAnsi" w:hAnsiTheme="minorHAnsi"/>
            <w:vanish/>
            <w:color w:val="FF0000"/>
            <w:szCs w:val="22"/>
            <w:lang w:val="en-GB"/>
          </w:rPr>
          <w:t>F</w:t>
        </w:r>
      </w:ins>
    </w:p>
    <w:p w14:paraId="1DACD269" w14:textId="6DD40FEE" w:rsidR="004A40AC" w:rsidRPr="006C5EA7" w:rsidRDefault="004A40AC">
      <w:pPr>
        <w:pStyle w:val="Hipotese"/>
        <w:keepNext/>
        <w:keepLines/>
        <w:ind w:hanging="357"/>
        <w:rPr>
          <w:rFonts w:asciiTheme="minorHAnsi" w:hAnsiTheme="minorHAnsi"/>
          <w:szCs w:val="22"/>
          <w:rPrChange w:id="420" w:author="Vitor Almeida" w:date="2014-01-07T13:56:00Z">
            <w:rPr/>
          </w:rPrChange>
        </w:rPr>
        <w:pPrChange w:id="421" w:author="Vitor Almeida" w:date="2014-01-07T13:36:00Z">
          <w:pPr>
            <w:pStyle w:val="Hipotese"/>
          </w:pPr>
        </w:pPrChange>
      </w:pPr>
      <w:del w:id="422" w:author="Nuno Cruz" w:date="2014-01-07T14:38:00Z">
        <w:r w:rsidRPr="006C5EA7" w:rsidDel="00AE1E38">
          <w:rPr>
            <w:rFonts w:asciiTheme="minorHAnsi" w:hAnsiTheme="minorHAnsi"/>
            <w:szCs w:val="22"/>
            <w:rPrChange w:id="423" w:author="Vitor Almeida" w:date="2014-01-07T13:56:00Z">
              <w:rPr/>
            </w:rPrChange>
          </w:rPr>
          <w:delText xml:space="preserve">local </w:delText>
        </w:r>
      </w:del>
      <w:ins w:id="424" w:author="Nuno Cruz" w:date="2014-01-07T14:38:00Z">
        <w:r w:rsidR="00AE1E38">
          <w:rPr>
            <w:rFonts w:asciiTheme="minorHAnsi" w:hAnsiTheme="minorHAnsi"/>
            <w:szCs w:val="22"/>
          </w:rPr>
          <w:t>L</w:t>
        </w:r>
        <w:r w:rsidR="00AE1E38" w:rsidRPr="006C5EA7">
          <w:rPr>
            <w:rFonts w:asciiTheme="minorHAnsi" w:hAnsiTheme="minorHAnsi"/>
            <w:szCs w:val="22"/>
            <w:rPrChange w:id="425" w:author="Vitor Almeida" w:date="2014-01-07T13:56:00Z">
              <w:rPr/>
            </w:rPrChange>
          </w:rPr>
          <w:t xml:space="preserve">ocal </w:t>
        </w:r>
      </w:ins>
      <w:proofErr w:type="spellStart"/>
      <w:r w:rsidRPr="006C5EA7">
        <w:rPr>
          <w:rFonts w:asciiTheme="minorHAnsi" w:hAnsiTheme="minorHAnsi"/>
          <w:szCs w:val="22"/>
          <w:rPrChange w:id="426" w:author="Vitor Almeida" w:date="2014-01-07T13:56:00Z">
            <w:rPr/>
          </w:rPrChange>
        </w:rPr>
        <w:t>preference</w:t>
      </w:r>
      <w:proofErr w:type="spellEnd"/>
      <w:r w:rsidRPr="006C5EA7">
        <w:rPr>
          <w:rFonts w:asciiTheme="minorHAnsi" w:hAnsiTheme="minorHAnsi"/>
          <w:szCs w:val="22"/>
          <w:rPrChange w:id="427" w:author="Vitor Almeida" w:date="2014-01-07T13:56:00Z">
            <w:rPr/>
          </w:rPrChange>
        </w:rPr>
        <w:t xml:space="preserve"> do </w:t>
      </w:r>
      <w:proofErr w:type="gramStart"/>
      <w:r w:rsidRPr="006C5EA7">
        <w:rPr>
          <w:rFonts w:asciiTheme="minorHAnsi" w:hAnsiTheme="minorHAnsi"/>
          <w:i/>
          <w:szCs w:val="22"/>
          <w:rPrChange w:id="428" w:author="Vitor Almeida" w:date="2014-01-07T13:56:00Z">
            <w:rPr/>
          </w:rPrChange>
        </w:rPr>
        <w:t>router</w:t>
      </w:r>
      <w:proofErr w:type="gramEnd"/>
      <w:ins w:id="429" w:author="Nuno Cruz" w:date="2014-01-07T14:38:00Z">
        <w:r w:rsidR="00AE1E38">
          <w:rPr>
            <w:rFonts w:asciiTheme="minorHAnsi" w:hAnsiTheme="minorHAnsi"/>
            <w:i/>
            <w:szCs w:val="22"/>
          </w:rPr>
          <w:t xml:space="preserve"> </w:t>
        </w:r>
        <w:r w:rsidR="00AE1E38" w:rsidRPr="00AE1E38">
          <w:rPr>
            <w:rFonts w:asciiTheme="minorHAnsi" w:hAnsiTheme="minorHAnsi"/>
            <w:vanish/>
            <w:color w:val="FF0000"/>
            <w:szCs w:val="22"/>
            <w:rPrChange w:id="430" w:author="Nuno Cruz" w:date="2014-01-07T14:38:00Z">
              <w:rPr>
                <w:rFonts w:asciiTheme="minorHAnsi" w:hAnsiTheme="minorHAnsi"/>
                <w:vanish/>
                <w:color w:val="FF0000"/>
                <w:szCs w:val="22"/>
                <w:lang w:val="en-GB"/>
              </w:rPr>
            </w:rPrChange>
          </w:rPr>
          <w:t>F</w:t>
        </w:r>
      </w:ins>
    </w:p>
    <w:p w14:paraId="0A10BA86" w14:textId="3F6C8BA8" w:rsidR="004A40AC" w:rsidRPr="006C5EA7" w:rsidRDefault="004A40AC">
      <w:pPr>
        <w:pStyle w:val="Hipotese"/>
        <w:keepNext/>
        <w:keepLines/>
        <w:ind w:hanging="357"/>
        <w:rPr>
          <w:rFonts w:asciiTheme="minorHAnsi" w:hAnsiTheme="minorHAnsi"/>
          <w:szCs w:val="22"/>
          <w:rPrChange w:id="431" w:author="Vitor Almeida" w:date="2014-01-07T13:56:00Z">
            <w:rPr/>
          </w:rPrChange>
        </w:rPr>
        <w:pPrChange w:id="432" w:author="Vitor Almeida" w:date="2014-01-07T13:36:00Z">
          <w:pPr>
            <w:pStyle w:val="Hipotese"/>
          </w:pPr>
        </w:pPrChange>
      </w:pPr>
      <w:del w:id="433" w:author="Nuno Cruz" w:date="2014-01-07T14:38:00Z">
        <w:r w:rsidRPr="006C5EA7" w:rsidDel="00AE1E38">
          <w:rPr>
            <w:rFonts w:asciiTheme="minorHAnsi" w:hAnsiTheme="minorHAnsi"/>
            <w:szCs w:val="22"/>
            <w:rPrChange w:id="434" w:author="Vitor Almeida" w:date="2014-01-07T13:56:00Z">
              <w:rPr/>
            </w:rPrChange>
          </w:rPr>
          <w:delText xml:space="preserve">local </w:delText>
        </w:r>
      </w:del>
      <w:ins w:id="435" w:author="Nuno Cruz" w:date="2014-01-07T14:38:00Z">
        <w:r w:rsidR="00AE1E38">
          <w:rPr>
            <w:rFonts w:asciiTheme="minorHAnsi" w:hAnsiTheme="minorHAnsi"/>
            <w:szCs w:val="22"/>
          </w:rPr>
          <w:t>L</w:t>
        </w:r>
        <w:r w:rsidR="00AE1E38" w:rsidRPr="006C5EA7">
          <w:rPr>
            <w:rFonts w:asciiTheme="minorHAnsi" w:hAnsiTheme="minorHAnsi"/>
            <w:szCs w:val="22"/>
            <w:rPrChange w:id="436" w:author="Vitor Almeida" w:date="2014-01-07T13:56:00Z">
              <w:rPr/>
            </w:rPrChange>
          </w:rPr>
          <w:t xml:space="preserve">ocal </w:t>
        </w:r>
      </w:ins>
      <w:proofErr w:type="spellStart"/>
      <w:r w:rsidRPr="006C5EA7">
        <w:rPr>
          <w:rFonts w:asciiTheme="minorHAnsi" w:hAnsiTheme="minorHAnsi"/>
          <w:szCs w:val="22"/>
          <w:rPrChange w:id="437" w:author="Vitor Almeida" w:date="2014-01-07T13:56:00Z">
            <w:rPr/>
          </w:rPrChange>
        </w:rPr>
        <w:t>preference</w:t>
      </w:r>
      <w:proofErr w:type="spellEnd"/>
      <w:r w:rsidRPr="006C5EA7">
        <w:rPr>
          <w:rFonts w:asciiTheme="minorHAnsi" w:hAnsiTheme="minorHAnsi"/>
          <w:szCs w:val="22"/>
          <w:rPrChange w:id="438" w:author="Vitor Almeida" w:date="2014-01-07T13:56:00Z">
            <w:rPr/>
          </w:rPrChange>
        </w:rPr>
        <w:t xml:space="preserve"> distintos por interface do </w:t>
      </w:r>
      <w:proofErr w:type="gramStart"/>
      <w:r w:rsidRPr="006C5EA7">
        <w:rPr>
          <w:rFonts w:asciiTheme="minorHAnsi" w:hAnsiTheme="minorHAnsi"/>
          <w:i/>
          <w:szCs w:val="22"/>
          <w:rPrChange w:id="439" w:author="Vitor Almeida" w:date="2014-01-07T13:56:00Z">
            <w:rPr/>
          </w:rPrChange>
        </w:rPr>
        <w:t>router</w:t>
      </w:r>
      <w:proofErr w:type="gramEnd"/>
      <w:r w:rsidRPr="006C5EA7">
        <w:rPr>
          <w:rFonts w:asciiTheme="minorHAnsi" w:hAnsiTheme="minorHAnsi"/>
          <w:szCs w:val="22"/>
          <w:rPrChange w:id="440" w:author="Vitor Almeida" w:date="2014-01-07T13:56:00Z">
            <w:rPr/>
          </w:rPrChange>
        </w:rPr>
        <w:t xml:space="preserve"> </w:t>
      </w:r>
      <w:ins w:id="441" w:author="Nuno Cruz" w:date="2014-01-07T14:38:00Z">
        <w:r w:rsidR="00AE1E38" w:rsidRPr="00AE1E38">
          <w:rPr>
            <w:rFonts w:asciiTheme="minorHAnsi" w:hAnsiTheme="minorHAnsi"/>
            <w:vanish/>
            <w:color w:val="FF0000"/>
            <w:szCs w:val="22"/>
            <w:rPrChange w:id="442" w:author="Nuno Cruz" w:date="2014-01-07T14:38:00Z">
              <w:rPr>
                <w:rFonts w:asciiTheme="minorHAnsi" w:hAnsiTheme="minorHAnsi"/>
                <w:vanish/>
                <w:color w:val="FF0000"/>
                <w:szCs w:val="22"/>
                <w:lang w:val="en-GB"/>
              </w:rPr>
            </w:rPrChange>
          </w:rPr>
          <w:t>V</w:t>
        </w:r>
        <w:r w:rsidR="00AE1E38" w:rsidRPr="006C5EA7" w:rsidDel="00AE1E38">
          <w:rPr>
            <w:rFonts w:asciiTheme="minorHAnsi" w:hAnsiTheme="minorHAnsi"/>
            <w:vanish/>
            <w:color w:val="FF0000"/>
            <w:szCs w:val="22"/>
          </w:rPr>
          <w:t xml:space="preserve"> </w:t>
        </w:r>
      </w:ins>
      <w:del w:id="443" w:author="Nuno Cruz" w:date="2014-01-07T14:38:00Z">
        <w:r w:rsidRPr="006C5EA7" w:rsidDel="00AE1E38">
          <w:rPr>
            <w:rFonts w:asciiTheme="minorHAnsi" w:hAnsiTheme="minorHAnsi"/>
            <w:vanish/>
            <w:color w:val="FF0000"/>
            <w:szCs w:val="22"/>
            <w:rPrChange w:id="444" w:author="Vitor Almeida" w:date="2014-01-07T13:56:00Z">
              <w:rPr>
                <w:vanish/>
                <w:color w:val="FF0000"/>
              </w:rPr>
            </w:rPrChange>
          </w:rPr>
          <w:delText>#</w:delText>
        </w:r>
      </w:del>
    </w:p>
    <w:p w14:paraId="3ED058E2" w14:textId="2A4CCCBE" w:rsidR="004A40AC" w:rsidRPr="006C5EA7" w:rsidDel="00EA6A39" w:rsidRDefault="004A40AC">
      <w:pPr>
        <w:ind w:left="360" w:hanging="360"/>
        <w:rPr>
          <w:del w:id="445" w:author="Vitor Almeida" w:date="2014-01-07T13:37:00Z"/>
          <w:rFonts w:asciiTheme="minorHAnsi" w:hAnsiTheme="minorHAnsi"/>
          <w:szCs w:val="22"/>
          <w:rPrChange w:id="446" w:author="Vitor Almeida" w:date="2014-01-07T13:56:00Z">
            <w:rPr>
              <w:del w:id="447" w:author="Vitor Almeida" w:date="2014-01-07T13:37:00Z"/>
            </w:rPr>
          </w:rPrChange>
        </w:rPr>
        <w:pPrChange w:id="448" w:author="Nuno Cruz" w:date="2014-01-07T14:39:00Z">
          <w:pPr/>
        </w:pPrChange>
      </w:pPr>
    </w:p>
    <w:p w14:paraId="59EEA466" w14:textId="77777777" w:rsidR="004A40AC" w:rsidRPr="006C5EA7" w:rsidRDefault="004A40AC">
      <w:pPr>
        <w:pStyle w:val="Pergunta"/>
        <w:numPr>
          <w:ilvl w:val="0"/>
          <w:numId w:val="0"/>
        </w:numPr>
        <w:ind w:left="360" w:hanging="360"/>
        <w:rPr>
          <w:rFonts w:asciiTheme="minorHAnsi" w:hAnsiTheme="minorHAnsi"/>
          <w:szCs w:val="22"/>
          <w:rPrChange w:id="449" w:author="Vitor Almeida" w:date="2014-01-07T13:56:00Z">
            <w:rPr/>
          </w:rPrChange>
        </w:rPr>
        <w:pPrChange w:id="450" w:author="Nuno Cruz" w:date="2014-01-07T14:39:00Z">
          <w:pPr>
            <w:pStyle w:val="Pergunta"/>
          </w:pPr>
        </w:pPrChange>
      </w:pPr>
      <w:r w:rsidRPr="006C5EA7">
        <w:rPr>
          <w:rFonts w:asciiTheme="minorHAnsi" w:hAnsiTheme="minorHAnsi"/>
          <w:szCs w:val="22"/>
          <w:rPrChange w:id="451" w:author="Vitor Almeida" w:date="2014-01-07T13:56:00Z">
            <w:rPr/>
          </w:rPrChange>
        </w:rPr>
        <w:t xml:space="preserve">Com o </w:t>
      </w:r>
      <w:proofErr w:type="gramStart"/>
      <w:r w:rsidRPr="006C5EA7">
        <w:rPr>
          <w:rFonts w:asciiTheme="minorHAnsi" w:hAnsiTheme="minorHAnsi"/>
          <w:i/>
          <w:szCs w:val="22"/>
          <w:rPrChange w:id="452" w:author="Vitor Almeida" w:date="2014-01-07T13:56:00Z">
            <w:rPr/>
          </w:rPrChange>
        </w:rPr>
        <w:t>router</w:t>
      </w:r>
      <w:proofErr w:type="gramEnd"/>
      <w:r w:rsidRPr="006C5EA7">
        <w:rPr>
          <w:rFonts w:asciiTheme="minorHAnsi" w:hAnsiTheme="minorHAnsi"/>
          <w:szCs w:val="22"/>
          <w:rPrChange w:id="453" w:author="Vitor Almeida" w:date="2014-01-07T13:56:00Z">
            <w:rPr/>
          </w:rPrChange>
        </w:rPr>
        <w:t xml:space="preserve"> R4 configurado da seguinte forma:</w:t>
      </w:r>
    </w:p>
    <w:p w14:paraId="3325D624" w14:textId="77777777" w:rsidR="004A40AC" w:rsidRPr="006C5EA7" w:rsidRDefault="004A40AC">
      <w:pPr>
        <w:pStyle w:val="Cdigo"/>
        <w:rPr>
          <w:lang w:val="en-GB"/>
          <w:rPrChange w:id="454" w:author="Vitor Almeida" w:date="2014-01-07T13:56:00Z">
            <w:rPr>
              <w:lang w:val="en-GB"/>
            </w:rPr>
          </w:rPrChange>
        </w:rPr>
        <w:pPrChange w:id="455" w:author="Nuno Cruz" w:date="2014-01-07T14:38:00Z">
          <w:pPr>
            <w:ind w:left="708"/>
          </w:pPr>
        </w:pPrChange>
      </w:pPr>
      <w:proofErr w:type="gramStart"/>
      <w:r w:rsidRPr="006C5EA7">
        <w:rPr>
          <w:lang w:val="en-GB"/>
          <w:rPrChange w:id="456" w:author="Vitor Almeida" w:date="2014-01-07T13:56:00Z">
            <w:rPr>
              <w:lang w:val="en-GB"/>
            </w:rPr>
          </w:rPrChange>
        </w:rPr>
        <w:t>router</w:t>
      </w:r>
      <w:proofErr w:type="gramEnd"/>
      <w:r w:rsidRPr="006C5EA7">
        <w:rPr>
          <w:lang w:val="en-GB"/>
          <w:rPrChange w:id="457" w:author="Vitor Almeida" w:date="2014-01-07T13:56:00Z">
            <w:rPr>
              <w:lang w:val="en-GB"/>
            </w:rPr>
          </w:rPrChange>
        </w:rPr>
        <w:t xml:space="preserve"> </w:t>
      </w:r>
      <w:proofErr w:type="spellStart"/>
      <w:r w:rsidRPr="006C5EA7">
        <w:rPr>
          <w:lang w:val="en-GB"/>
          <w:rPrChange w:id="458" w:author="Vitor Almeida" w:date="2014-01-07T13:56:00Z">
            <w:rPr>
              <w:lang w:val="en-GB"/>
            </w:rPr>
          </w:rPrChange>
        </w:rPr>
        <w:t>bgp</w:t>
      </w:r>
      <w:proofErr w:type="spellEnd"/>
      <w:r w:rsidRPr="006C5EA7">
        <w:rPr>
          <w:lang w:val="en-GB"/>
          <w:rPrChange w:id="459" w:author="Vitor Almeida" w:date="2014-01-07T13:56:00Z">
            <w:rPr>
              <w:lang w:val="en-GB"/>
            </w:rPr>
          </w:rPrChange>
        </w:rPr>
        <w:t xml:space="preserve"> 400</w:t>
      </w:r>
    </w:p>
    <w:p w14:paraId="4D94EAEF" w14:textId="77777777" w:rsidR="004A40AC" w:rsidRPr="006C5EA7" w:rsidRDefault="004A40AC">
      <w:pPr>
        <w:pStyle w:val="Cdigo"/>
        <w:rPr>
          <w:lang w:val="en-GB"/>
          <w:rPrChange w:id="460" w:author="Vitor Almeida" w:date="2014-01-07T13:56:00Z">
            <w:rPr>
              <w:lang w:val="en-GB"/>
            </w:rPr>
          </w:rPrChange>
        </w:rPr>
        <w:pPrChange w:id="461" w:author="Nuno Cruz" w:date="2014-01-07T14:38:00Z">
          <w:pPr>
            <w:ind w:left="1416"/>
          </w:pPr>
        </w:pPrChange>
      </w:pPr>
      <w:r w:rsidRPr="006C5EA7">
        <w:rPr>
          <w:lang w:val="en-GB"/>
          <w:rPrChange w:id="462" w:author="Vitor Almeida" w:date="2014-01-07T13:56:00Z">
            <w:rPr>
              <w:lang w:val="en-GB"/>
            </w:rPr>
          </w:rPrChange>
        </w:rPr>
        <w:t xml:space="preserve"> </w:t>
      </w:r>
      <w:proofErr w:type="gramStart"/>
      <w:r w:rsidRPr="006C5EA7">
        <w:rPr>
          <w:lang w:val="en-GB"/>
          <w:rPrChange w:id="463" w:author="Vitor Almeida" w:date="2014-01-07T13:56:00Z">
            <w:rPr>
              <w:lang w:val="en-GB"/>
            </w:rPr>
          </w:rPrChange>
        </w:rPr>
        <w:t>no</w:t>
      </w:r>
      <w:proofErr w:type="gramEnd"/>
      <w:r w:rsidRPr="006C5EA7">
        <w:rPr>
          <w:lang w:val="en-GB"/>
          <w:rPrChange w:id="464" w:author="Vitor Almeida" w:date="2014-01-07T13:56:00Z">
            <w:rPr>
              <w:lang w:val="en-GB"/>
            </w:rPr>
          </w:rPrChange>
        </w:rPr>
        <w:t xml:space="preserve"> synchronization</w:t>
      </w:r>
    </w:p>
    <w:p w14:paraId="6505B414" w14:textId="6CE3677B" w:rsidR="004A40AC" w:rsidRPr="006C5EA7" w:rsidRDefault="00593515">
      <w:pPr>
        <w:pStyle w:val="Cdigo"/>
        <w:rPr>
          <w:lang w:val="en-GB"/>
          <w:rPrChange w:id="465" w:author="Vitor Almeida" w:date="2014-01-07T13:56:00Z">
            <w:rPr>
              <w:lang w:val="en-GB"/>
            </w:rPr>
          </w:rPrChange>
        </w:rPr>
        <w:pPrChange w:id="466" w:author="Nuno Cruz" w:date="2014-01-07T14:38:00Z">
          <w:pPr>
            <w:ind w:left="1416"/>
          </w:pPr>
        </w:pPrChange>
      </w:pPr>
      <w:ins w:id="467" w:author="Vitor Almeida" w:date="2014-01-16T20:01:00Z">
        <w:r>
          <w:rPr>
            <w:lang w:val="en-GB"/>
          </w:rPr>
          <w:t xml:space="preserve"> </w:t>
        </w:r>
      </w:ins>
      <w:proofErr w:type="gramStart"/>
      <w:r w:rsidR="004A40AC" w:rsidRPr="006C5EA7">
        <w:rPr>
          <w:lang w:val="en-GB"/>
          <w:rPrChange w:id="468" w:author="Vitor Almeida" w:date="2014-01-07T13:56:00Z">
            <w:rPr>
              <w:lang w:val="en-GB"/>
            </w:rPr>
          </w:rPrChange>
        </w:rPr>
        <w:t>network</w:t>
      </w:r>
      <w:proofErr w:type="gramEnd"/>
      <w:r w:rsidR="004A40AC" w:rsidRPr="006C5EA7">
        <w:rPr>
          <w:lang w:val="en-GB"/>
          <w:rPrChange w:id="469" w:author="Vitor Almeida" w:date="2014-01-07T13:56:00Z">
            <w:rPr>
              <w:lang w:val="en-GB"/>
            </w:rPr>
          </w:rPrChange>
        </w:rPr>
        <w:t xml:space="preserve"> 10.100.0.0 mask 255.255.255.252</w:t>
      </w:r>
    </w:p>
    <w:p w14:paraId="26DA5AA1" w14:textId="77777777" w:rsidR="004A40AC" w:rsidRPr="006C5EA7" w:rsidRDefault="004A40AC">
      <w:pPr>
        <w:pStyle w:val="Cdigo"/>
        <w:rPr>
          <w:lang w:val="en-GB"/>
          <w:rPrChange w:id="470" w:author="Vitor Almeida" w:date="2014-01-07T13:56:00Z">
            <w:rPr>
              <w:lang w:val="en-GB"/>
            </w:rPr>
          </w:rPrChange>
        </w:rPr>
        <w:pPrChange w:id="471" w:author="Nuno Cruz" w:date="2014-01-07T14:38:00Z">
          <w:pPr>
            <w:ind w:left="1416"/>
          </w:pPr>
        </w:pPrChange>
      </w:pPr>
      <w:r w:rsidRPr="006C5EA7">
        <w:rPr>
          <w:lang w:val="en-GB"/>
          <w:rPrChange w:id="472" w:author="Vitor Almeida" w:date="2014-01-07T13:56:00Z">
            <w:rPr>
              <w:lang w:val="en-GB"/>
            </w:rPr>
          </w:rPrChange>
        </w:rPr>
        <w:t xml:space="preserve"> </w:t>
      </w:r>
      <w:proofErr w:type="gramStart"/>
      <w:r w:rsidRPr="006C5EA7">
        <w:rPr>
          <w:lang w:val="en-GB"/>
          <w:rPrChange w:id="473" w:author="Vitor Almeida" w:date="2014-01-07T13:56:00Z">
            <w:rPr>
              <w:lang w:val="en-GB"/>
            </w:rPr>
          </w:rPrChange>
        </w:rPr>
        <w:t>network</w:t>
      </w:r>
      <w:proofErr w:type="gramEnd"/>
      <w:r w:rsidRPr="006C5EA7">
        <w:rPr>
          <w:lang w:val="en-GB"/>
          <w:rPrChange w:id="474" w:author="Vitor Almeida" w:date="2014-01-07T13:56:00Z">
            <w:rPr>
              <w:lang w:val="en-GB"/>
            </w:rPr>
          </w:rPrChange>
        </w:rPr>
        <w:t xml:space="preserve"> 172.16.100.0 mask 255.255.255.252</w:t>
      </w:r>
    </w:p>
    <w:p w14:paraId="21D39387" w14:textId="77777777" w:rsidR="004A40AC" w:rsidRPr="006C5EA7" w:rsidRDefault="004A40AC">
      <w:pPr>
        <w:pStyle w:val="Cdigo"/>
        <w:rPr>
          <w:lang w:val="en-GB"/>
          <w:rPrChange w:id="475" w:author="Vitor Almeida" w:date="2014-01-07T13:56:00Z">
            <w:rPr>
              <w:lang w:val="en-GB"/>
            </w:rPr>
          </w:rPrChange>
        </w:rPr>
        <w:pPrChange w:id="476" w:author="Nuno Cruz" w:date="2014-01-07T14:38:00Z">
          <w:pPr>
            <w:ind w:left="1416"/>
          </w:pPr>
        </w:pPrChange>
      </w:pPr>
      <w:r w:rsidRPr="006C5EA7">
        <w:rPr>
          <w:lang w:val="en-GB"/>
          <w:rPrChange w:id="477" w:author="Vitor Almeida" w:date="2014-01-07T13:56:00Z">
            <w:rPr>
              <w:lang w:val="en-GB"/>
            </w:rPr>
          </w:rPrChange>
        </w:rPr>
        <w:t xml:space="preserve"> </w:t>
      </w:r>
      <w:proofErr w:type="gramStart"/>
      <w:r w:rsidRPr="006C5EA7">
        <w:rPr>
          <w:lang w:val="en-GB"/>
          <w:rPrChange w:id="478" w:author="Vitor Almeida" w:date="2014-01-07T13:56:00Z">
            <w:rPr>
              <w:lang w:val="en-GB"/>
            </w:rPr>
          </w:rPrChange>
        </w:rPr>
        <w:t>network</w:t>
      </w:r>
      <w:proofErr w:type="gramEnd"/>
      <w:r w:rsidRPr="006C5EA7">
        <w:rPr>
          <w:lang w:val="en-GB"/>
          <w:rPrChange w:id="479" w:author="Vitor Almeida" w:date="2014-01-07T13:56:00Z">
            <w:rPr>
              <w:lang w:val="en-GB"/>
            </w:rPr>
          </w:rPrChange>
        </w:rPr>
        <w:t xml:space="preserve"> 222.222.222.0 mask 255.255.255.224</w:t>
      </w:r>
    </w:p>
    <w:p w14:paraId="4CCF6EFE" w14:textId="77777777" w:rsidR="004A40AC" w:rsidRPr="006C5EA7" w:rsidRDefault="004A40AC">
      <w:pPr>
        <w:pStyle w:val="Cdigo"/>
        <w:rPr>
          <w:lang w:val="en-GB"/>
          <w:rPrChange w:id="480" w:author="Vitor Almeida" w:date="2014-01-07T13:56:00Z">
            <w:rPr>
              <w:lang w:val="en-GB"/>
            </w:rPr>
          </w:rPrChange>
        </w:rPr>
        <w:pPrChange w:id="481" w:author="Nuno Cruz" w:date="2014-01-07T14:38:00Z">
          <w:pPr>
            <w:ind w:left="1416"/>
          </w:pPr>
        </w:pPrChange>
      </w:pPr>
      <w:r w:rsidRPr="006C5EA7">
        <w:rPr>
          <w:lang w:val="en-GB"/>
          <w:rPrChange w:id="482" w:author="Vitor Almeida" w:date="2014-01-07T13:56:00Z">
            <w:rPr>
              <w:lang w:val="en-GB"/>
            </w:rPr>
          </w:rPrChange>
        </w:rPr>
        <w:t xml:space="preserve"> </w:t>
      </w:r>
      <w:proofErr w:type="spellStart"/>
      <w:proofErr w:type="gramStart"/>
      <w:r w:rsidRPr="006C5EA7">
        <w:rPr>
          <w:lang w:val="en-GB"/>
          <w:rPrChange w:id="483" w:author="Vitor Almeida" w:date="2014-01-07T13:56:00Z">
            <w:rPr>
              <w:lang w:val="en-GB"/>
            </w:rPr>
          </w:rPrChange>
        </w:rPr>
        <w:t>neighbor</w:t>
      </w:r>
      <w:proofErr w:type="spellEnd"/>
      <w:proofErr w:type="gramEnd"/>
      <w:r w:rsidRPr="006C5EA7">
        <w:rPr>
          <w:lang w:val="en-GB"/>
          <w:rPrChange w:id="484" w:author="Vitor Almeida" w:date="2014-01-07T13:56:00Z">
            <w:rPr>
              <w:lang w:val="en-GB"/>
            </w:rPr>
          </w:rPrChange>
        </w:rPr>
        <w:t xml:space="preserve"> 10.100.0.2 remote-as 100</w:t>
      </w:r>
    </w:p>
    <w:p w14:paraId="4CE1F504" w14:textId="77777777" w:rsidR="004A40AC" w:rsidRPr="006C5EA7" w:rsidRDefault="004A40AC">
      <w:pPr>
        <w:pStyle w:val="Cdigo"/>
        <w:rPr>
          <w:lang w:val="en-GB"/>
          <w:rPrChange w:id="485" w:author="Vitor Almeida" w:date="2014-01-07T13:56:00Z">
            <w:rPr>
              <w:lang w:val="en-GB"/>
            </w:rPr>
          </w:rPrChange>
        </w:rPr>
        <w:pPrChange w:id="486" w:author="Nuno Cruz" w:date="2014-01-07T14:38:00Z">
          <w:pPr>
            <w:ind w:left="1416"/>
          </w:pPr>
        </w:pPrChange>
      </w:pPr>
      <w:r w:rsidRPr="006C5EA7">
        <w:rPr>
          <w:lang w:val="en-GB"/>
          <w:rPrChange w:id="487" w:author="Vitor Almeida" w:date="2014-01-07T13:56:00Z">
            <w:rPr>
              <w:lang w:val="en-GB"/>
            </w:rPr>
          </w:rPrChange>
        </w:rPr>
        <w:t xml:space="preserve"> </w:t>
      </w:r>
      <w:proofErr w:type="spellStart"/>
      <w:proofErr w:type="gramStart"/>
      <w:r w:rsidRPr="006C5EA7">
        <w:rPr>
          <w:lang w:val="en-GB"/>
          <w:rPrChange w:id="488" w:author="Vitor Almeida" w:date="2014-01-07T13:56:00Z">
            <w:rPr>
              <w:lang w:val="en-GB"/>
            </w:rPr>
          </w:rPrChange>
        </w:rPr>
        <w:t>neighbor</w:t>
      </w:r>
      <w:proofErr w:type="spellEnd"/>
      <w:proofErr w:type="gramEnd"/>
      <w:r w:rsidRPr="006C5EA7">
        <w:rPr>
          <w:lang w:val="en-GB"/>
          <w:rPrChange w:id="489" w:author="Vitor Almeida" w:date="2014-01-07T13:56:00Z">
            <w:rPr>
              <w:lang w:val="en-GB"/>
            </w:rPr>
          </w:rPrChange>
        </w:rPr>
        <w:t xml:space="preserve"> 10.100.0.2 weight 1000</w:t>
      </w:r>
    </w:p>
    <w:p w14:paraId="13818621" w14:textId="77777777" w:rsidR="004A40AC" w:rsidRPr="006C5EA7" w:rsidRDefault="004A40AC">
      <w:pPr>
        <w:pStyle w:val="Cdigo"/>
        <w:rPr>
          <w:lang w:val="en-GB"/>
          <w:rPrChange w:id="490" w:author="Vitor Almeida" w:date="2014-01-07T13:56:00Z">
            <w:rPr>
              <w:lang w:val="en-GB"/>
            </w:rPr>
          </w:rPrChange>
        </w:rPr>
        <w:pPrChange w:id="491" w:author="Nuno Cruz" w:date="2014-01-07T14:38:00Z">
          <w:pPr>
            <w:ind w:left="1416"/>
          </w:pPr>
        </w:pPrChange>
      </w:pPr>
      <w:r w:rsidRPr="006C5EA7">
        <w:rPr>
          <w:lang w:val="en-GB"/>
          <w:rPrChange w:id="492" w:author="Vitor Almeida" w:date="2014-01-07T13:56:00Z">
            <w:rPr>
              <w:lang w:val="en-GB"/>
            </w:rPr>
          </w:rPrChange>
        </w:rPr>
        <w:t xml:space="preserve"> </w:t>
      </w:r>
      <w:proofErr w:type="spellStart"/>
      <w:proofErr w:type="gramStart"/>
      <w:r w:rsidRPr="006C5EA7">
        <w:rPr>
          <w:lang w:val="en-GB"/>
          <w:rPrChange w:id="493" w:author="Vitor Almeida" w:date="2014-01-07T13:56:00Z">
            <w:rPr>
              <w:lang w:val="en-GB"/>
            </w:rPr>
          </w:rPrChange>
        </w:rPr>
        <w:t>neighbor</w:t>
      </w:r>
      <w:proofErr w:type="spellEnd"/>
      <w:proofErr w:type="gramEnd"/>
      <w:r w:rsidRPr="006C5EA7">
        <w:rPr>
          <w:lang w:val="en-GB"/>
          <w:rPrChange w:id="494" w:author="Vitor Almeida" w:date="2014-01-07T13:56:00Z">
            <w:rPr>
              <w:lang w:val="en-GB"/>
            </w:rPr>
          </w:rPrChange>
        </w:rPr>
        <w:t xml:space="preserve"> 10.100.0.2 route-map LOCAL_PREF in</w:t>
      </w:r>
    </w:p>
    <w:p w14:paraId="6B035423" w14:textId="77777777" w:rsidR="004A40AC" w:rsidRPr="006C5EA7" w:rsidRDefault="004A40AC">
      <w:pPr>
        <w:pStyle w:val="Cdigo"/>
        <w:rPr>
          <w:lang w:val="en-GB"/>
          <w:rPrChange w:id="495" w:author="Vitor Almeida" w:date="2014-01-07T13:56:00Z">
            <w:rPr>
              <w:lang w:val="en-GB"/>
            </w:rPr>
          </w:rPrChange>
        </w:rPr>
        <w:pPrChange w:id="496" w:author="Nuno Cruz" w:date="2014-01-07T14:38:00Z">
          <w:pPr>
            <w:ind w:left="1416"/>
          </w:pPr>
        </w:pPrChange>
      </w:pPr>
      <w:r w:rsidRPr="006C5EA7">
        <w:rPr>
          <w:lang w:val="en-GB"/>
          <w:rPrChange w:id="497" w:author="Vitor Almeida" w:date="2014-01-07T13:56:00Z">
            <w:rPr>
              <w:lang w:val="en-GB"/>
            </w:rPr>
          </w:rPrChange>
        </w:rPr>
        <w:t xml:space="preserve"> </w:t>
      </w:r>
      <w:proofErr w:type="spellStart"/>
      <w:proofErr w:type="gramStart"/>
      <w:r w:rsidRPr="006C5EA7">
        <w:rPr>
          <w:lang w:val="en-GB"/>
          <w:rPrChange w:id="498" w:author="Vitor Almeida" w:date="2014-01-07T13:56:00Z">
            <w:rPr>
              <w:lang w:val="en-GB"/>
            </w:rPr>
          </w:rPrChange>
        </w:rPr>
        <w:t>neighbor</w:t>
      </w:r>
      <w:proofErr w:type="spellEnd"/>
      <w:proofErr w:type="gramEnd"/>
      <w:r w:rsidRPr="006C5EA7">
        <w:rPr>
          <w:lang w:val="en-GB"/>
          <w:rPrChange w:id="499" w:author="Vitor Almeida" w:date="2014-01-07T13:56:00Z">
            <w:rPr>
              <w:lang w:val="en-GB"/>
            </w:rPr>
          </w:rPrChange>
        </w:rPr>
        <w:t xml:space="preserve"> 172.16.100.2 remote-as 300</w:t>
      </w:r>
    </w:p>
    <w:p w14:paraId="79BFACBC" w14:textId="77777777" w:rsidR="004A40AC" w:rsidRPr="006C5EA7" w:rsidRDefault="004A40AC">
      <w:pPr>
        <w:pStyle w:val="Cdigo"/>
        <w:rPr>
          <w:lang w:val="en-GB"/>
          <w:rPrChange w:id="500" w:author="Vitor Almeida" w:date="2014-01-07T13:56:00Z">
            <w:rPr>
              <w:lang w:val="en-GB"/>
            </w:rPr>
          </w:rPrChange>
        </w:rPr>
        <w:pPrChange w:id="501" w:author="Nuno Cruz" w:date="2014-01-07T14:38:00Z">
          <w:pPr>
            <w:ind w:left="1416"/>
          </w:pPr>
        </w:pPrChange>
      </w:pPr>
      <w:r w:rsidRPr="006C5EA7">
        <w:rPr>
          <w:lang w:val="en-GB"/>
          <w:rPrChange w:id="502" w:author="Vitor Almeida" w:date="2014-01-07T13:56:00Z">
            <w:rPr>
              <w:lang w:val="en-GB"/>
            </w:rPr>
          </w:rPrChange>
        </w:rPr>
        <w:t xml:space="preserve"> </w:t>
      </w:r>
      <w:proofErr w:type="spellStart"/>
      <w:proofErr w:type="gramStart"/>
      <w:r w:rsidRPr="006C5EA7">
        <w:rPr>
          <w:lang w:val="en-GB"/>
          <w:rPrChange w:id="503" w:author="Vitor Almeida" w:date="2014-01-07T13:56:00Z">
            <w:rPr>
              <w:lang w:val="en-GB"/>
            </w:rPr>
          </w:rPrChange>
        </w:rPr>
        <w:t>neighbor</w:t>
      </w:r>
      <w:proofErr w:type="spellEnd"/>
      <w:proofErr w:type="gramEnd"/>
      <w:r w:rsidRPr="006C5EA7">
        <w:rPr>
          <w:lang w:val="en-GB"/>
          <w:rPrChange w:id="504" w:author="Vitor Almeida" w:date="2014-01-07T13:56:00Z">
            <w:rPr>
              <w:lang w:val="en-GB"/>
            </w:rPr>
          </w:rPrChange>
        </w:rPr>
        <w:t xml:space="preserve"> 172.16.100.2 weight 500</w:t>
      </w:r>
    </w:p>
    <w:p w14:paraId="4952A966" w14:textId="77777777" w:rsidR="004A40AC" w:rsidRPr="006C5EA7" w:rsidRDefault="004A40AC">
      <w:pPr>
        <w:pStyle w:val="Cdigo"/>
        <w:rPr>
          <w:lang w:val="en-GB"/>
          <w:rPrChange w:id="505" w:author="Vitor Almeida" w:date="2014-01-07T13:56:00Z">
            <w:rPr>
              <w:lang w:val="en-GB"/>
            </w:rPr>
          </w:rPrChange>
        </w:rPr>
        <w:pPrChange w:id="506" w:author="Nuno Cruz" w:date="2014-01-07T14:38:00Z">
          <w:pPr>
            <w:ind w:left="1416"/>
          </w:pPr>
        </w:pPrChange>
      </w:pPr>
      <w:r w:rsidRPr="006C5EA7">
        <w:rPr>
          <w:lang w:val="en-GB"/>
          <w:rPrChange w:id="507" w:author="Vitor Almeida" w:date="2014-01-07T13:56:00Z">
            <w:rPr>
              <w:lang w:val="en-GB"/>
            </w:rPr>
          </w:rPrChange>
        </w:rPr>
        <w:t xml:space="preserve"> </w:t>
      </w:r>
      <w:proofErr w:type="spellStart"/>
      <w:proofErr w:type="gramStart"/>
      <w:r w:rsidRPr="006C5EA7">
        <w:rPr>
          <w:lang w:val="en-GB"/>
          <w:rPrChange w:id="508" w:author="Vitor Almeida" w:date="2014-01-07T13:56:00Z">
            <w:rPr>
              <w:lang w:val="en-GB"/>
            </w:rPr>
          </w:rPrChange>
        </w:rPr>
        <w:t>neighbor</w:t>
      </w:r>
      <w:proofErr w:type="spellEnd"/>
      <w:proofErr w:type="gramEnd"/>
      <w:r w:rsidRPr="006C5EA7">
        <w:rPr>
          <w:lang w:val="en-GB"/>
          <w:rPrChange w:id="509" w:author="Vitor Almeida" w:date="2014-01-07T13:56:00Z">
            <w:rPr>
              <w:lang w:val="en-GB"/>
            </w:rPr>
          </w:rPrChange>
        </w:rPr>
        <w:t xml:space="preserve"> 172.16.100.2 route-map LOCAL_PREF_2 in</w:t>
      </w:r>
    </w:p>
    <w:p w14:paraId="033986B3" w14:textId="77777777" w:rsidR="004A40AC" w:rsidRPr="006C5EA7" w:rsidRDefault="004A40AC">
      <w:pPr>
        <w:pStyle w:val="Cdigo"/>
        <w:rPr>
          <w:lang w:val="en-GB"/>
          <w:rPrChange w:id="510" w:author="Vitor Almeida" w:date="2014-01-07T13:56:00Z">
            <w:rPr>
              <w:lang w:val="en-GB"/>
            </w:rPr>
          </w:rPrChange>
        </w:rPr>
        <w:pPrChange w:id="511" w:author="Nuno Cruz" w:date="2014-01-07T14:38:00Z">
          <w:pPr>
            <w:ind w:left="1416"/>
          </w:pPr>
        </w:pPrChange>
      </w:pPr>
      <w:r w:rsidRPr="006C5EA7">
        <w:rPr>
          <w:lang w:val="en-GB"/>
          <w:rPrChange w:id="512" w:author="Vitor Almeida" w:date="2014-01-07T13:56:00Z">
            <w:rPr>
              <w:lang w:val="en-GB"/>
            </w:rPr>
          </w:rPrChange>
        </w:rPr>
        <w:t xml:space="preserve"> </w:t>
      </w:r>
      <w:proofErr w:type="gramStart"/>
      <w:r w:rsidRPr="006C5EA7">
        <w:rPr>
          <w:lang w:val="en-GB"/>
          <w:rPrChange w:id="513" w:author="Vitor Almeida" w:date="2014-01-07T13:56:00Z">
            <w:rPr>
              <w:lang w:val="en-GB"/>
            </w:rPr>
          </w:rPrChange>
        </w:rPr>
        <w:t>no</w:t>
      </w:r>
      <w:proofErr w:type="gramEnd"/>
      <w:r w:rsidRPr="006C5EA7">
        <w:rPr>
          <w:lang w:val="en-GB"/>
          <w:rPrChange w:id="514" w:author="Vitor Almeida" w:date="2014-01-07T13:56:00Z">
            <w:rPr>
              <w:lang w:val="en-GB"/>
            </w:rPr>
          </w:rPrChange>
        </w:rPr>
        <w:t xml:space="preserve"> auto-summary</w:t>
      </w:r>
    </w:p>
    <w:p w14:paraId="50F12FEF" w14:textId="3E844729" w:rsidR="004A40AC" w:rsidRPr="006C5EA7" w:rsidDel="00AE1E38" w:rsidRDefault="004A40AC">
      <w:pPr>
        <w:pStyle w:val="Cdigo"/>
        <w:rPr>
          <w:del w:id="515" w:author="Nuno Cruz" w:date="2014-01-07T14:38:00Z"/>
          <w:lang w:val="en-GB"/>
          <w:rPrChange w:id="516" w:author="Vitor Almeida" w:date="2014-01-07T13:56:00Z">
            <w:rPr>
              <w:del w:id="517" w:author="Nuno Cruz" w:date="2014-01-07T14:38:00Z"/>
              <w:lang w:val="en-GB"/>
            </w:rPr>
          </w:rPrChange>
        </w:rPr>
        <w:pPrChange w:id="518" w:author="Nuno Cruz" w:date="2014-01-07T14:38:00Z">
          <w:pPr>
            <w:ind w:left="708"/>
          </w:pPr>
        </w:pPrChange>
      </w:pPr>
      <w:del w:id="519" w:author="Nuno Cruz" w:date="2014-01-07T14:38:00Z">
        <w:r w:rsidRPr="006C5EA7" w:rsidDel="00AE1E38">
          <w:rPr>
            <w:lang w:val="en-GB"/>
            <w:rPrChange w:id="520" w:author="Vitor Almeida" w:date="2014-01-07T13:56:00Z">
              <w:rPr>
                <w:lang w:val="en-GB"/>
              </w:rPr>
            </w:rPrChange>
          </w:rPr>
          <w:delText>!</w:delText>
        </w:r>
      </w:del>
    </w:p>
    <w:p w14:paraId="4FC8B26D" w14:textId="77777777" w:rsidR="004A40AC" w:rsidRPr="006C5EA7" w:rsidRDefault="004A40AC">
      <w:pPr>
        <w:pStyle w:val="Cdigo"/>
        <w:rPr>
          <w:lang w:val="en-GB"/>
          <w:rPrChange w:id="521" w:author="Vitor Almeida" w:date="2014-01-07T13:56:00Z">
            <w:rPr>
              <w:lang w:val="en-GB"/>
            </w:rPr>
          </w:rPrChange>
        </w:rPr>
        <w:pPrChange w:id="522" w:author="Nuno Cruz" w:date="2014-01-07T14:38:00Z">
          <w:pPr>
            <w:ind w:left="708"/>
          </w:pPr>
        </w:pPrChange>
      </w:pPr>
      <w:proofErr w:type="gramStart"/>
      <w:r w:rsidRPr="006C5EA7">
        <w:rPr>
          <w:lang w:val="en-GB"/>
          <w:rPrChange w:id="523" w:author="Vitor Almeida" w:date="2014-01-07T13:56:00Z">
            <w:rPr>
              <w:lang w:val="en-GB"/>
            </w:rPr>
          </w:rPrChange>
        </w:rPr>
        <w:t>route-map</w:t>
      </w:r>
      <w:proofErr w:type="gramEnd"/>
      <w:r w:rsidRPr="006C5EA7">
        <w:rPr>
          <w:lang w:val="en-GB"/>
          <w:rPrChange w:id="524" w:author="Vitor Almeida" w:date="2014-01-07T13:56:00Z">
            <w:rPr>
              <w:lang w:val="en-GB"/>
            </w:rPr>
          </w:rPrChange>
        </w:rPr>
        <w:t xml:space="preserve"> LOCAL_PREF permit 10</w:t>
      </w:r>
    </w:p>
    <w:p w14:paraId="6171DED4" w14:textId="77777777" w:rsidR="004A40AC" w:rsidRPr="006C5EA7" w:rsidRDefault="004A40AC">
      <w:pPr>
        <w:pStyle w:val="Cdigo"/>
        <w:rPr>
          <w:lang w:val="en-GB"/>
          <w:rPrChange w:id="525" w:author="Vitor Almeida" w:date="2014-01-07T13:56:00Z">
            <w:rPr>
              <w:lang w:val="en-GB"/>
            </w:rPr>
          </w:rPrChange>
        </w:rPr>
        <w:pPrChange w:id="526" w:author="Nuno Cruz" w:date="2014-01-07T14:38:00Z">
          <w:pPr>
            <w:ind w:left="708"/>
          </w:pPr>
        </w:pPrChange>
      </w:pPr>
      <w:r w:rsidRPr="006C5EA7">
        <w:rPr>
          <w:lang w:val="en-GB"/>
          <w:rPrChange w:id="527" w:author="Vitor Almeida" w:date="2014-01-07T13:56:00Z">
            <w:rPr>
              <w:lang w:val="en-GB"/>
            </w:rPr>
          </w:rPrChange>
        </w:rPr>
        <w:t xml:space="preserve">  </w:t>
      </w:r>
      <w:proofErr w:type="gramStart"/>
      <w:r w:rsidRPr="006C5EA7">
        <w:rPr>
          <w:lang w:val="en-GB"/>
          <w:rPrChange w:id="528" w:author="Vitor Almeida" w:date="2014-01-07T13:56:00Z">
            <w:rPr>
              <w:lang w:val="en-GB"/>
            </w:rPr>
          </w:rPrChange>
        </w:rPr>
        <w:t>set</w:t>
      </w:r>
      <w:proofErr w:type="gramEnd"/>
      <w:r w:rsidRPr="006C5EA7">
        <w:rPr>
          <w:lang w:val="en-GB"/>
          <w:rPrChange w:id="529" w:author="Vitor Almeida" w:date="2014-01-07T13:56:00Z">
            <w:rPr>
              <w:lang w:val="en-GB"/>
            </w:rPr>
          </w:rPrChange>
        </w:rPr>
        <w:t xml:space="preserve"> local-preference 200</w:t>
      </w:r>
    </w:p>
    <w:p w14:paraId="687E660C" w14:textId="7AE75902" w:rsidR="004A40AC" w:rsidRPr="006C5EA7" w:rsidDel="00AE1E38" w:rsidRDefault="004A40AC">
      <w:pPr>
        <w:pStyle w:val="Cdigo"/>
        <w:rPr>
          <w:del w:id="530" w:author="Nuno Cruz" w:date="2014-01-07T14:38:00Z"/>
          <w:lang w:val="en-GB"/>
          <w:rPrChange w:id="531" w:author="Vitor Almeida" w:date="2014-01-07T13:56:00Z">
            <w:rPr>
              <w:del w:id="532" w:author="Nuno Cruz" w:date="2014-01-07T14:38:00Z"/>
              <w:lang w:val="en-GB"/>
            </w:rPr>
          </w:rPrChange>
        </w:rPr>
        <w:pPrChange w:id="533" w:author="Nuno Cruz" w:date="2014-01-07T14:38:00Z">
          <w:pPr>
            <w:ind w:left="708"/>
          </w:pPr>
        </w:pPrChange>
      </w:pPr>
      <w:del w:id="534" w:author="Nuno Cruz" w:date="2014-01-07T14:38:00Z">
        <w:r w:rsidRPr="006C5EA7" w:rsidDel="00AE1E38">
          <w:rPr>
            <w:lang w:val="en-GB"/>
            <w:rPrChange w:id="535" w:author="Vitor Almeida" w:date="2014-01-07T13:56:00Z">
              <w:rPr>
                <w:lang w:val="en-GB"/>
              </w:rPr>
            </w:rPrChange>
          </w:rPr>
          <w:delText>!</w:delText>
        </w:r>
      </w:del>
    </w:p>
    <w:p w14:paraId="541DBDF0" w14:textId="77777777" w:rsidR="004A40AC" w:rsidRPr="006C5EA7" w:rsidRDefault="004A40AC">
      <w:pPr>
        <w:pStyle w:val="Cdigo"/>
        <w:rPr>
          <w:lang w:val="en-GB"/>
          <w:rPrChange w:id="536" w:author="Vitor Almeida" w:date="2014-01-07T13:56:00Z">
            <w:rPr>
              <w:lang w:val="en-GB"/>
            </w:rPr>
          </w:rPrChange>
        </w:rPr>
        <w:pPrChange w:id="537" w:author="Nuno Cruz" w:date="2014-01-07T14:38:00Z">
          <w:pPr>
            <w:ind w:left="708"/>
          </w:pPr>
        </w:pPrChange>
      </w:pPr>
      <w:proofErr w:type="gramStart"/>
      <w:r w:rsidRPr="006C5EA7">
        <w:rPr>
          <w:lang w:val="en-GB"/>
          <w:rPrChange w:id="538" w:author="Vitor Almeida" w:date="2014-01-07T13:56:00Z">
            <w:rPr>
              <w:lang w:val="en-GB"/>
            </w:rPr>
          </w:rPrChange>
        </w:rPr>
        <w:t>route-map</w:t>
      </w:r>
      <w:proofErr w:type="gramEnd"/>
      <w:r w:rsidRPr="006C5EA7">
        <w:rPr>
          <w:lang w:val="en-GB"/>
          <w:rPrChange w:id="539" w:author="Vitor Almeida" w:date="2014-01-07T13:56:00Z">
            <w:rPr>
              <w:lang w:val="en-GB"/>
            </w:rPr>
          </w:rPrChange>
        </w:rPr>
        <w:t xml:space="preserve"> LOCAL_PREF_2 permit 10</w:t>
      </w:r>
    </w:p>
    <w:p w14:paraId="140C8964" w14:textId="77777777" w:rsidR="004A40AC" w:rsidRPr="006C5EA7" w:rsidRDefault="004A40AC">
      <w:pPr>
        <w:pStyle w:val="Cdigo"/>
        <w:rPr>
          <w:rPrChange w:id="540" w:author="Vitor Almeida" w:date="2014-01-07T13:56:00Z">
            <w:rPr/>
          </w:rPrChange>
        </w:rPr>
        <w:pPrChange w:id="541" w:author="Nuno Cruz" w:date="2014-01-07T14:38:00Z">
          <w:pPr>
            <w:ind w:left="708"/>
          </w:pPr>
        </w:pPrChange>
      </w:pPr>
      <w:r w:rsidRPr="006C5EA7">
        <w:rPr>
          <w:lang w:val="en-GB"/>
          <w:rPrChange w:id="542" w:author="Vitor Almeida" w:date="2014-01-07T13:56:00Z">
            <w:rPr>
              <w:lang w:val="en-GB"/>
            </w:rPr>
          </w:rPrChange>
        </w:rPr>
        <w:t xml:space="preserve">  </w:t>
      </w:r>
      <w:proofErr w:type="gramStart"/>
      <w:r w:rsidRPr="006C5EA7">
        <w:rPr>
          <w:rPrChange w:id="543" w:author="Vitor Almeida" w:date="2014-01-07T13:56:00Z">
            <w:rPr/>
          </w:rPrChange>
        </w:rPr>
        <w:t>set</w:t>
      </w:r>
      <w:proofErr w:type="gramEnd"/>
      <w:r w:rsidRPr="006C5EA7">
        <w:rPr>
          <w:rPrChange w:id="544" w:author="Vitor Almeida" w:date="2014-01-07T13:56:00Z">
            <w:rPr/>
          </w:rPrChange>
        </w:rPr>
        <w:t xml:space="preserve"> local-</w:t>
      </w:r>
      <w:proofErr w:type="spellStart"/>
      <w:r w:rsidRPr="006C5EA7">
        <w:rPr>
          <w:rPrChange w:id="545" w:author="Vitor Almeida" w:date="2014-01-07T13:56:00Z">
            <w:rPr/>
          </w:rPrChange>
        </w:rPr>
        <w:t>preference</w:t>
      </w:r>
      <w:proofErr w:type="spellEnd"/>
      <w:r w:rsidRPr="006C5EA7">
        <w:rPr>
          <w:rPrChange w:id="546" w:author="Vitor Almeida" w:date="2014-01-07T13:56:00Z">
            <w:rPr/>
          </w:rPrChange>
        </w:rPr>
        <w:t xml:space="preserve"> 50</w:t>
      </w:r>
    </w:p>
    <w:p w14:paraId="3FFF75B4" w14:textId="0E97A512" w:rsidR="004A40AC" w:rsidRPr="006C5EA7" w:rsidRDefault="004A40AC">
      <w:pPr>
        <w:pStyle w:val="Pergunta"/>
        <w:rPr>
          <w:rPrChange w:id="547" w:author="Vitor Almeida" w:date="2014-01-07T13:56:00Z">
            <w:rPr/>
          </w:rPrChange>
        </w:rPr>
        <w:pPrChange w:id="548" w:author="Nuno Cruz" w:date="2014-01-07T14:39:00Z">
          <w:pPr/>
        </w:pPrChange>
      </w:pPr>
      <w:del w:id="549" w:author="Nuno Cruz" w:date="2014-01-07T14:39:00Z">
        <w:r w:rsidRPr="006C5EA7" w:rsidDel="00AE1E38">
          <w:rPr>
            <w:rPrChange w:id="550" w:author="Vitor Almeida" w:date="2014-01-07T13:56:00Z">
              <w:rPr/>
            </w:rPrChange>
          </w:rPr>
          <w:delText xml:space="preserve">a </w:delText>
        </w:r>
      </w:del>
      <w:ins w:id="551" w:author="Nuno Cruz" w:date="2014-01-07T14:39:00Z">
        <w:r w:rsidR="00AE1E38">
          <w:t>A</w:t>
        </w:r>
        <w:r w:rsidR="00AE1E38" w:rsidRPr="006C5EA7">
          <w:rPr>
            <w:rPrChange w:id="552" w:author="Vitor Almeida" w:date="2014-01-07T13:56:00Z">
              <w:rPr/>
            </w:rPrChange>
          </w:rPr>
          <w:t xml:space="preserve"> </w:t>
        </w:r>
      </w:ins>
      <w:r w:rsidRPr="006C5EA7">
        <w:rPr>
          <w:rPrChange w:id="553" w:author="Vitor Almeida" w:date="2014-01-07T13:56:00Z">
            <w:rPr/>
          </w:rPrChange>
        </w:rPr>
        <w:t>saída escolhida para enviar tráfego para 192.168.1.33 (</w:t>
      </w:r>
      <w:proofErr w:type="spellStart"/>
      <w:r w:rsidRPr="006C5EA7">
        <w:rPr>
          <w:i/>
          <w:rPrChange w:id="554" w:author="Vitor Almeida" w:date="2014-01-07T13:56:00Z">
            <w:rPr>
              <w:i/>
            </w:rPr>
          </w:rPrChange>
        </w:rPr>
        <w:t>Loopback</w:t>
      </w:r>
      <w:proofErr w:type="spellEnd"/>
      <w:r w:rsidRPr="006C5EA7">
        <w:rPr>
          <w:rPrChange w:id="555" w:author="Vitor Almeida" w:date="2014-01-07T13:56:00Z">
            <w:rPr/>
          </w:rPrChange>
        </w:rPr>
        <w:t xml:space="preserve"> no R3) seria:</w:t>
      </w:r>
    </w:p>
    <w:p w14:paraId="465352F5" w14:textId="1287C083" w:rsidR="00AE04C1" w:rsidRPr="006C5EA7" w:rsidRDefault="00AE04C1" w:rsidP="00AE04C1">
      <w:pPr>
        <w:pStyle w:val="Hipotese"/>
        <w:rPr>
          <w:rFonts w:asciiTheme="minorHAnsi" w:hAnsiTheme="minorHAnsi"/>
          <w:szCs w:val="22"/>
          <w:rPrChange w:id="556" w:author="Vitor Almeida" w:date="2014-01-07T13:56:00Z">
            <w:rPr/>
          </w:rPrChange>
        </w:rPr>
      </w:pPr>
      <w:moveToRangeStart w:id="557" w:author="Vitor Almeida" w:date="2014-01-07T13:06:00Z" w:name="move376863289"/>
      <w:moveTo w:id="558" w:author="Vitor Almeida" w:date="2014-01-07T13:06:00Z">
        <w:r w:rsidRPr="006C5EA7">
          <w:rPr>
            <w:rFonts w:asciiTheme="minorHAnsi" w:hAnsiTheme="minorHAnsi"/>
            <w:szCs w:val="22"/>
            <w:rPrChange w:id="559" w:author="Vitor Almeida" w:date="2014-01-07T13:56:00Z">
              <w:rPr/>
            </w:rPrChange>
          </w:rPr>
          <w:t>10.100.0.1</w:t>
        </w:r>
      </w:moveTo>
      <w:ins w:id="560" w:author="Nuno Cruz" w:date="2014-01-07T14:39:00Z">
        <w:r w:rsidR="00AE1E38">
          <w:rPr>
            <w:rFonts w:asciiTheme="minorHAnsi" w:hAnsiTheme="minorHAnsi"/>
            <w:szCs w:val="22"/>
          </w:rPr>
          <w:t xml:space="preserve"> </w:t>
        </w:r>
        <w:del w:id="561" w:author="Vitor Almeida" w:date="2014-01-16T19:41:00Z">
          <w:r w:rsidR="00AE1E38" w:rsidDel="00E141A0">
            <w:rPr>
              <w:rFonts w:asciiTheme="minorHAnsi" w:hAnsiTheme="minorHAnsi"/>
              <w:vanish/>
              <w:color w:val="FF0000"/>
              <w:szCs w:val="22"/>
              <w:lang w:val="en-GB"/>
            </w:rPr>
            <w:delText>F</w:delText>
          </w:r>
        </w:del>
      </w:ins>
      <w:ins w:id="562" w:author="Vitor Almeida" w:date="2014-01-16T19:41:00Z">
        <w:r w:rsidR="00E141A0">
          <w:rPr>
            <w:rFonts w:asciiTheme="minorHAnsi" w:hAnsiTheme="minorHAnsi"/>
            <w:vanish/>
            <w:color w:val="FF0000"/>
            <w:szCs w:val="22"/>
            <w:lang w:val="en-GB"/>
          </w:rPr>
          <w:t>V</w:t>
        </w:r>
      </w:ins>
    </w:p>
    <w:moveToRangeEnd w:id="557"/>
    <w:p w14:paraId="05A24F4F" w14:textId="4A799F8D" w:rsidR="004A40AC" w:rsidRPr="006C5EA7" w:rsidRDefault="004A40AC" w:rsidP="0050379F">
      <w:pPr>
        <w:pStyle w:val="Hipotese"/>
        <w:rPr>
          <w:rFonts w:asciiTheme="minorHAnsi" w:hAnsiTheme="minorHAnsi"/>
          <w:szCs w:val="22"/>
          <w:rPrChange w:id="563" w:author="Vitor Almeida" w:date="2014-01-07T13:56:00Z">
            <w:rPr/>
          </w:rPrChange>
        </w:rPr>
      </w:pPr>
      <w:r w:rsidRPr="006C5EA7">
        <w:rPr>
          <w:rFonts w:asciiTheme="minorHAnsi" w:hAnsiTheme="minorHAnsi"/>
          <w:szCs w:val="22"/>
          <w:rPrChange w:id="564" w:author="Vitor Almeida" w:date="2014-01-07T13:56:00Z">
            <w:rPr/>
          </w:rPrChange>
        </w:rPr>
        <w:t xml:space="preserve">172.16.100.1 </w:t>
      </w:r>
      <w:del w:id="565" w:author="Nuno Cruz" w:date="2014-01-07T14:39:00Z">
        <w:r w:rsidRPr="006C5EA7" w:rsidDel="00AE1E38">
          <w:rPr>
            <w:rFonts w:asciiTheme="minorHAnsi" w:hAnsiTheme="minorHAnsi"/>
            <w:vanish/>
            <w:color w:val="FF0000"/>
            <w:szCs w:val="22"/>
            <w:lang w:val="en-GB"/>
            <w:rPrChange w:id="566" w:author="Vitor Almeida" w:date="2014-01-07T13:56:00Z">
              <w:rPr>
                <w:vanish/>
                <w:color w:val="FF0000"/>
                <w:lang w:val="en-GB"/>
              </w:rPr>
            </w:rPrChange>
          </w:rPr>
          <w:delText>#</w:delText>
        </w:r>
      </w:del>
      <w:ins w:id="567" w:author="Nuno Cruz" w:date="2014-01-07T14:39:00Z">
        <w:del w:id="568" w:author="Vitor Almeida" w:date="2014-01-16T19:41:00Z">
          <w:r w:rsidR="00AE1E38" w:rsidDel="00E141A0">
            <w:rPr>
              <w:rFonts w:asciiTheme="minorHAnsi" w:hAnsiTheme="minorHAnsi"/>
              <w:vanish/>
              <w:color w:val="FF0000"/>
              <w:szCs w:val="22"/>
              <w:lang w:val="en-GB"/>
            </w:rPr>
            <w:delText>V</w:delText>
          </w:r>
        </w:del>
      </w:ins>
      <w:ins w:id="569" w:author="Vitor Almeida" w:date="2014-01-16T19:41:00Z">
        <w:r w:rsidR="00E141A0">
          <w:rPr>
            <w:rFonts w:asciiTheme="minorHAnsi" w:hAnsiTheme="minorHAnsi"/>
            <w:vanish/>
            <w:color w:val="FF0000"/>
            <w:szCs w:val="22"/>
            <w:lang w:val="en-GB"/>
          </w:rPr>
          <w:t>F</w:t>
        </w:r>
      </w:ins>
    </w:p>
    <w:p w14:paraId="3EC9360F" w14:textId="63DA5FB6" w:rsidR="00AE04C1" w:rsidRPr="006C5EA7" w:rsidRDefault="004A40AC" w:rsidP="0050379F">
      <w:pPr>
        <w:pStyle w:val="Hipotese"/>
        <w:rPr>
          <w:ins w:id="570" w:author="Vitor Almeida" w:date="2014-01-07T13:03:00Z"/>
          <w:rFonts w:asciiTheme="minorHAnsi" w:hAnsiTheme="minorHAnsi"/>
          <w:szCs w:val="22"/>
          <w:rPrChange w:id="571" w:author="Vitor Almeida" w:date="2014-01-07T13:56:00Z">
            <w:rPr>
              <w:ins w:id="572" w:author="Vitor Almeida" w:date="2014-01-07T13:03:00Z"/>
              <w:lang w:val="en-GB"/>
            </w:rPr>
          </w:rPrChange>
        </w:rPr>
      </w:pPr>
      <w:moveFromRangeStart w:id="573" w:author="Vitor Almeida" w:date="2014-01-07T13:06:00Z" w:name="move376863289"/>
      <w:moveFrom w:id="574" w:author="Vitor Almeida" w:date="2014-01-07T13:06:00Z">
        <w:r w:rsidRPr="006C5EA7" w:rsidDel="00AE04C1">
          <w:rPr>
            <w:rFonts w:asciiTheme="minorHAnsi" w:hAnsiTheme="minorHAnsi"/>
            <w:szCs w:val="22"/>
            <w:rPrChange w:id="575" w:author="Vitor Almeida" w:date="2014-01-07T13:56:00Z">
              <w:rPr/>
            </w:rPrChange>
          </w:rPr>
          <w:t>10.100.0.1</w:t>
        </w:r>
      </w:moveFrom>
      <w:moveFromRangeEnd w:id="573"/>
      <w:ins w:id="576" w:author="Vitor Almeida" w:date="2014-01-07T13:03:00Z">
        <w:r w:rsidR="00AE04C1" w:rsidRPr="006C5EA7">
          <w:rPr>
            <w:rFonts w:asciiTheme="minorHAnsi" w:hAnsiTheme="minorHAnsi"/>
            <w:szCs w:val="22"/>
            <w:lang w:val="en-GB"/>
            <w:rPrChange w:id="577" w:author="Vitor Almeida" w:date="2014-01-07T13:56:00Z">
              <w:rPr>
                <w:lang w:val="en-GB"/>
              </w:rPr>
            </w:rPrChange>
          </w:rPr>
          <w:t>255.255.255.252</w:t>
        </w:r>
      </w:ins>
      <w:ins w:id="578" w:author="Nuno Cruz" w:date="2014-01-07T14:39:00Z">
        <w:r w:rsidR="00AE1E38">
          <w:rPr>
            <w:rFonts w:asciiTheme="minorHAnsi" w:hAnsiTheme="minorHAnsi"/>
            <w:szCs w:val="22"/>
            <w:lang w:val="en-GB"/>
          </w:rPr>
          <w:t xml:space="preserve"> </w:t>
        </w:r>
        <w:r w:rsidR="00AE1E38">
          <w:rPr>
            <w:rFonts w:asciiTheme="minorHAnsi" w:hAnsiTheme="minorHAnsi"/>
            <w:vanish/>
            <w:color w:val="FF0000"/>
            <w:szCs w:val="22"/>
            <w:lang w:val="en-GB"/>
          </w:rPr>
          <w:t>F</w:t>
        </w:r>
      </w:ins>
    </w:p>
    <w:p w14:paraId="482BA54E" w14:textId="6FE1C10C" w:rsidR="00AE04C1" w:rsidRPr="006C5EA7" w:rsidRDefault="00AE04C1" w:rsidP="0050379F">
      <w:pPr>
        <w:pStyle w:val="Hipotese"/>
        <w:rPr>
          <w:rFonts w:asciiTheme="minorHAnsi" w:hAnsiTheme="minorHAnsi"/>
          <w:szCs w:val="22"/>
          <w:rPrChange w:id="579" w:author="Vitor Almeida" w:date="2014-01-07T13:56:00Z">
            <w:rPr/>
          </w:rPrChange>
        </w:rPr>
      </w:pPr>
      <w:ins w:id="580" w:author="Vitor Almeida" w:date="2014-01-07T13:03:00Z">
        <w:r w:rsidRPr="006C5EA7">
          <w:rPr>
            <w:rFonts w:asciiTheme="minorHAnsi" w:hAnsiTheme="minorHAnsi"/>
            <w:szCs w:val="22"/>
            <w:lang w:val="en-GB"/>
            <w:rPrChange w:id="581" w:author="Vitor Almeida" w:date="2014-01-07T13:56:00Z">
              <w:rPr>
                <w:lang w:val="en-GB"/>
              </w:rPr>
            </w:rPrChange>
          </w:rPr>
          <w:t>255.255.255.224</w:t>
        </w:r>
      </w:ins>
      <w:ins w:id="582" w:author="Nuno Cruz" w:date="2014-01-07T14:39:00Z">
        <w:r w:rsidR="00AE1E38">
          <w:rPr>
            <w:rFonts w:asciiTheme="minorHAnsi" w:hAnsiTheme="minorHAnsi"/>
            <w:szCs w:val="22"/>
            <w:lang w:val="en-GB"/>
          </w:rPr>
          <w:t xml:space="preserve"> </w:t>
        </w:r>
        <w:r w:rsidR="00AE1E38">
          <w:rPr>
            <w:rFonts w:asciiTheme="minorHAnsi" w:hAnsiTheme="minorHAnsi"/>
            <w:vanish/>
            <w:color w:val="FF0000"/>
            <w:szCs w:val="22"/>
            <w:lang w:val="en-GB"/>
          </w:rPr>
          <w:t>F</w:t>
        </w:r>
      </w:ins>
    </w:p>
    <w:p w14:paraId="4D718298" w14:textId="7C17DF26" w:rsidR="004A40AC" w:rsidRPr="006C5EA7" w:rsidRDefault="00AE04C1">
      <w:pPr>
        <w:pStyle w:val="Pergunta"/>
        <w:rPr>
          <w:rFonts w:asciiTheme="minorHAnsi" w:hAnsiTheme="minorHAnsi"/>
          <w:szCs w:val="22"/>
          <w:rPrChange w:id="583" w:author="Vitor Almeida" w:date="2014-01-07T13:56:00Z">
            <w:rPr/>
          </w:rPrChange>
        </w:rPr>
        <w:pPrChange w:id="584" w:author="Vitor Almeida" w:date="2014-01-07T13:02:00Z">
          <w:pPr/>
        </w:pPrChange>
      </w:pPr>
      <w:ins w:id="585" w:author="Vitor Almeida" w:date="2014-01-07T13:02:00Z">
        <w:r w:rsidRPr="006C5EA7">
          <w:rPr>
            <w:rFonts w:asciiTheme="minorHAnsi" w:hAnsiTheme="minorHAnsi"/>
            <w:szCs w:val="22"/>
            <w:rPrChange w:id="586" w:author="Vitor Almeida" w:date="2014-01-07T13:56:00Z">
              <w:rPr/>
            </w:rPrChange>
          </w:rPr>
          <w:t>(</w:t>
        </w:r>
        <w:r w:rsidRPr="006C5EA7">
          <w:rPr>
            <w:rFonts w:asciiTheme="minorHAnsi" w:hAnsiTheme="minorHAnsi"/>
            <w:i/>
            <w:szCs w:val="22"/>
            <w:rPrChange w:id="587" w:author="Vitor Almeida" w:date="2014-01-07T13:56:00Z">
              <w:rPr/>
            </w:rPrChange>
          </w:rPr>
          <w:t>continuação</w:t>
        </w:r>
        <w:r w:rsidRPr="006C5EA7">
          <w:rPr>
            <w:rFonts w:asciiTheme="minorHAnsi" w:hAnsiTheme="minorHAnsi"/>
            <w:szCs w:val="22"/>
            <w:rPrChange w:id="588" w:author="Vitor Almeida" w:date="2014-01-07T13:56:00Z">
              <w:rPr/>
            </w:rPrChange>
          </w:rPr>
          <w:t xml:space="preserve">) </w:t>
        </w:r>
      </w:ins>
      <w:ins w:id="589" w:author="Vitor Almeida" w:date="2014-01-07T13:06:00Z">
        <w:r w:rsidRPr="006C5EA7">
          <w:rPr>
            <w:rFonts w:asciiTheme="minorHAnsi" w:hAnsiTheme="minorHAnsi"/>
            <w:szCs w:val="22"/>
            <w:rPrChange w:id="590" w:author="Vitor Almeida" w:date="2014-01-07T13:56:00Z">
              <w:rPr/>
            </w:rPrChange>
          </w:rPr>
          <w:t>d</w:t>
        </w:r>
      </w:ins>
      <w:del w:id="591" w:author="Vitor Almeida" w:date="2014-01-07T13:06:00Z">
        <w:r w:rsidR="004A40AC" w:rsidRPr="006C5EA7" w:rsidDel="00AE04C1">
          <w:rPr>
            <w:rFonts w:asciiTheme="minorHAnsi" w:hAnsiTheme="minorHAnsi"/>
            <w:szCs w:val="22"/>
            <w:rPrChange w:id="592" w:author="Vitor Almeida" w:date="2014-01-07T13:56:00Z">
              <w:rPr/>
            </w:rPrChange>
          </w:rPr>
          <w:delText>D</w:delText>
        </w:r>
      </w:del>
      <w:r w:rsidR="004A40AC" w:rsidRPr="006C5EA7">
        <w:rPr>
          <w:rFonts w:asciiTheme="minorHAnsi" w:hAnsiTheme="minorHAnsi"/>
          <w:szCs w:val="22"/>
          <w:rPrChange w:id="593" w:author="Vitor Almeida" w:date="2014-01-07T13:56:00Z">
            <w:rPr/>
          </w:rPrChange>
        </w:rPr>
        <w:t xml:space="preserve">evido </w:t>
      </w:r>
      <w:proofErr w:type="gramStart"/>
      <w:r w:rsidR="004A40AC" w:rsidRPr="006C5EA7">
        <w:rPr>
          <w:rFonts w:asciiTheme="minorHAnsi" w:hAnsiTheme="minorHAnsi"/>
          <w:szCs w:val="22"/>
          <w:rPrChange w:id="594" w:author="Vitor Almeida" w:date="2014-01-07T13:56:00Z">
            <w:rPr/>
          </w:rPrChange>
        </w:rPr>
        <w:t>ao</w:t>
      </w:r>
      <w:ins w:id="595" w:author="Vitor Almeida" w:date="2014-01-07T13:02:00Z">
        <w:del w:id="596" w:author="Nuno Cruz" w:date="2014-01-07T14:40:00Z">
          <w:r w:rsidRPr="006C5EA7" w:rsidDel="00AE1E38">
            <w:rPr>
              <w:rFonts w:asciiTheme="minorHAnsi" w:hAnsiTheme="minorHAnsi"/>
              <w:szCs w:val="22"/>
              <w:rPrChange w:id="597" w:author="Vitor Almeida" w:date="2014-01-07T13:56:00Z">
                <w:rPr/>
              </w:rPrChange>
            </w:rPr>
            <w:delText xml:space="preserve"> </w:delText>
          </w:r>
        </w:del>
      </w:ins>
      <w:proofErr w:type="gramEnd"/>
      <w:r w:rsidR="004A40AC" w:rsidRPr="006C5EA7">
        <w:rPr>
          <w:rFonts w:asciiTheme="minorHAnsi" w:hAnsiTheme="minorHAnsi"/>
          <w:szCs w:val="22"/>
          <w:rPrChange w:id="598" w:author="Vitor Almeida" w:date="2014-01-07T13:56:00Z">
            <w:rPr/>
          </w:rPrChange>
        </w:rPr>
        <w:t>:</w:t>
      </w:r>
    </w:p>
    <w:p w14:paraId="16ABD238" w14:textId="42B7EBCF" w:rsidR="004A40AC" w:rsidRPr="006C5EA7" w:rsidRDefault="004A40AC" w:rsidP="0050379F">
      <w:pPr>
        <w:pStyle w:val="Hipotese"/>
        <w:rPr>
          <w:rFonts w:asciiTheme="minorHAnsi" w:hAnsiTheme="minorHAnsi"/>
          <w:szCs w:val="22"/>
          <w:rPrChange w:id="599" w:author="Vitor Almeida" w:date="2014-01-07T13:56:00Z">
            <w:rPr/>
          </w:rPrChange>
        </w:rPr>
      </w:pPr>
      <w:r w:rsidRPr="006C5EA7">
        <w:rPr>
          <w:rFonts w:asciiTheme="minorHAnsi" w:hAnsiTheme="minorHAnsi"/>
          <w:szCs w:val="22"/>
          <w:rPrChange w:id="600" w:author="Vitor Almeida" w:date="2014-01-07T13:56:00Z">
            <w:rPr/>
          </w:rPrChange>
        </w:rPr>
        <w:t xml:space="preserve">MED maior </w:t>
      </w:r>
      <w:ins w:id="601" w:author="Nuno Cruz" w:date="2014-01-07T14:39:00Z">
        <w:r w:rsidR="00AE1E38">
          <w:rPr>
            <w:rFonts w:asciiTheme="minorHAnsi" w:hAnsiTheme="minorHAnsi"/>
            <w:vanish/>
            <w:color w:val="FF0000"/>
            <w:szCs w:val="22"/>
            <w:lang w:val="en-GB"/>
          </w:rPr>
          <w:t>F</w:t>
        </w:r>
      </w:ins>
    </w:p>
    <w:p w14:paraId="58AC6F61" w14:textId="7E5D8786" w:rsidR="004A40AC" w:rsidRPr="006C5EA7" w:rsidRDefault="004A40AC" w:rsidP="0050379F">
      <w:pPr>
        <w:pStyle w:val="Hipotese"/>
        <w:rPr>
          <w:rFonts w:asciiTheme="minorHAnsi" w:hAnsiTheme="minorHAnsi"/>
          <w:szCs w:val="22"/>
          <w:rPrChange w:id="602" w:author="Vitor Almeida" w:date="2014-01-07T13:56:00Z">
            <w:rPr/>
          </w:rPrChange>
        </w:rPr>
      </w:pPr>
      <w:r w:rsidRPr="006C5EA7">
        <w:rPr>
          <w:rFonts w:asciiTheme="minorHAnsi" w:hAnsiTheme="minorHAnsi"/>
          <w:szCs w:val="22"/>
          <w:rPrChange w:id="603" w:author="Vitor Almeida" w:date="2014-01-07T13:56:00Z">
            <w:rPr/>
          </w:rPrChange>
        </w:rPr>
        <w:t>MED menor</w:t>
      </w:r>
      <w:ins w:id="604" w:author="Nuno Cruz" w:date="2014-01-07T14:39:00Z">
        <w:r w:rsidR="00AE1E38">
          <w:rPr>
            <w:rFonts w:asciiTheme="minorHAnsi" w:hAnsiTheme="minorHAnsi"/>
            <w:szCs w:val="22"/>
          </w:rPr>
          <w:t xml:space="preserve"> </w:t>
        </w:r>
        <w:r w:rsidR="00AE1E38">
          <w:rPr>
            <w:rFonts w:asciiTheme="minorHAnsi" w:hAnsiTheme="minorHAnsi"/>
            <w:vanish/>
            <w:color w:val="FF0000"/>
            <w:szCs w:val="22"/>
            <w:lang w:val="en-GB"/>
          </w:rPr>
          <w:t>F</w:t>
        </w:r>
      </w:ins>
    </w:p>
    <w:p w14:paraId="6A39CF8D" w14:textId="6626529C" w:rsidR="004A40AC" w:rsidRPr="006C5EA7" w:rsidRDefault="004A40AC" w:rsidP="0050379F">
      <w:pPr>
        <w:pStyle w:val="Hipotese"/>
        <w:rPr>
          <w:rFonts w:asciiTheme="minorHAnsi" w:hAnsiTheme="minorHAnsi"/>
          <w:szCs w:val="22"/>
          <w:rPrChange w:id="605" w:author="Vitor Almeida" w:date="2014-01-07T13:56:00Z">
            <w:rPr/>
          </w:rPrChange>
        </w:rPr>
      </w:pPr>
      <w:proofErr w:type="spellStart"/>
      <w:r w:rsidRPr="006C5EA7">
        <w:rPr>
          <w:rFonts w:asciiTheme="minorHAnsi" w:hAnsiTheme="minorHAnsi"/>
          <w:szCs w:val="22"/>
          <w:rPrChange w:id="606" w:author="Vitor Almeida" w:date="2014-01-07T13:56:00Z">
            <w:rPr/>
          </w:rPrChange>
        </w:rPr>
        <w:t>Weight</w:t>
      </w:r>
      <w:proofErr w:type="spellEnd"/>
      <w:r w:rsidRPr="006C5EA7">
        <w:rPr>
          <w:rFonts w:asciiTheme="minorHAnsi" w:hAnsiTheme="minorHAnsi"/>
          <w:szCs w:val="22"/>
          <w:rPrChange w:id="607" w:author="Vitor Almeida" w:date="2014-01-07T13:56:00Z">
            <w:rPr/>
          </w:rPrChange>
        </w:rPr>
        <w:t xml:space="preserve"> maior </w:t>
      </w:r>
      <w:del w:id="608" w:author="Nuno Cruz" w:date="2014-01-07T14:39:00Z">
        <w:r w:rsidRPr="006C5EA7" w:rsidDel="00AE1E38">
          <w:rPr>
            <w:rFonts w:asciiTheme="minorHAnsi" w:hAnsiTheme="minorHAnsi"/>
            <w:vanish/>
            <w:color w:val="FF0000"/>
            <w:szCs w:val="22"/>
            <w:lang w:val="en-GB"/>
            <w:rPrChange w:id="609" w:author="Vitor Almeida" w:date="2014-01-07T13:56:00Z">
              <w:rPr>
                <w:vanish/>
                <w:color w:val="FF0000"/>
                <w:lang w:val="en-GB"/>
              </w:rPr>
            </w:rPrChange>
          </w:rPr>
          <w:delText>#</w:delText>
        </w:r>
      </w:del>
      <w:ins w:id="610" w:author="Nuno Cruz" w:date="2014-01-07T14:39:00Z">
        <w:r w:rsidR="00AE1E38">
          <w:rPr>
            <w:rFonts w:asciiTheme="minorHAnsi" w:hAnsiTheme="minorHAnsi"/>
            <w:vanish/>
            <w:color w:val="FF0000"/>
            <w:szCs w:val="22"/>
            <w:lang w:val="en-GB"/>
          </w:rPr>
          <w:t>V</w:t>
        </w:r>
      </w:ins>
    </w:p>
    <w:p w14:paraId="46DC42F7" w14:textId="0623D4A5" w:rsidR="004A40AC" w:rsidRPr="006C5EA7" w:rsidRDefault="004A40AC" w:rsidP="0050379F">
      <w:pPr>
        <w:pStyle w:val="Hipotese"/>
        <w:rPr>
          <w:rFonts w:asciiTheme="minorHAnsi" w:hAnsiTheme="minorHAnsi"/>
          <w:szCs w:val="22"/>
          <w:rPrChange w:id="611" w:author="Vitor Almeida" w:date="2014-01-07T13:56:00Z">
            <w:rPr/>
          </w:rPrChange>
        </w:rPr>
      </w:pPr>
      <w:proofErr w:type="spellStart"/>
      <w:r w:rsidRPr="006C5EA7">
        <w:rPr>
          <w:rFonts w:asciiTheme="minorHAnsi" w:hAnsiTheme="minorHAnsi"/>
          <w:szCs w:val="22"/>
          <w:rPrChange w:id="612" w:author="Vitor Almeida" w:date="2014-01-07T13:56:00Z">
            <w:rPr/>
          </w:rPrChange>
        </w:rPr>
        <w:t>Weight</w:t>
      </w:r>
      <w:proofErr w:type="spellEnd"/>
      <w:r w:rsidRPr="006C5EA7">
        <w:rPr>
          <w:rFonts w:asciiTheme="minorHAnsi" w:hAnsiTheme="minorHAnsi"/>
          <w:szCs w:val="22"/>
          <w:rPrChange w:id="613" w:author="Vitor Almeida" w:date="2014-01-07T13:56:00Z">
            <w:rPr/>
          </w:rPrChange>
        </w:rPr>
        <w:t xml:space="preserve"> menor</w:t>
      </w:r>
      <w:ins w:id="614" w:author="Nuno Cruz" w:date="2014-01-07T14:40:00Z">
        <w:r w:rsidR="00AE1E38">
          <w:rPr>
            <w:rFonts w:asciiTheme="minorHAnsi" w:hAnsiTheme="minorHAnsi"/>
            <w:szCs w:val="22"/>
          </w:rPr>
          <w:t xml:space="preserve"> </w:t>
        </w:r>
        <w:r w:rsidR="00AE1E38">
          <w:rPr>
            <w:rFonts w:asciiTheme="minorHAnsi" w:hAnsiTheme="minorHAnsi"/>
            <w:vanish/>
            <w:color w:val="FF0000"/>
            <w:szCs w:val="22"/>
            <w:lang w:val="en-GB"/>
          </w:rPr>
          <w:t>F</w:t>
        </w:r>
      </w:ins>
    </w:p>
    <w:p w14:paraId="0B01E968" w14:textId="74C5C75B" w:rsidR="004A40AC" w:rsidRPr="006C5EA7" w:rsidRDefault="004A40AC" w:rsidP="0050379F">
      <w:pPr>
        <w:pStyle w:val="Hipotese"/>
        <w:rPr>
          <w:rFonts w:asciiTheme="minorHAnsi" w:hAnsiTheme="minorHAnsi"/>
          <w:szCs w:val="22"/>
          <w:rPrChange w:id="615" w:author="Vitor Almeida" w:date="2014-01-07T13:56:00Z">
            <w:rPr/>
          </w:rPrChange>
        </w:rPr>
      </w:pPr>
      <w:r w:rsidRPr="006C5EA7">
        <w:rPr>
          <w:rFonts w:asciiTheme="minorHAnsi" w:hAnsiTheme="minorHAnsi"/>
          <w:szCs w:val="22"/>
          <w:rPrChange w:id="616" w:author="Vitor Almeida" w:date="2014-01-07T13:56:00Z">
            <w:rPr/>
          </w:rPrChange>
        </w:rPr>
        <w:t xml:space="preserve">Local </w:t>
      </w:r>
      <w:proofErr w:type="spellStart"/>
      <w:r w:rsidRPr="006C5EA7">
        <w:rPr>
          <w:rFonts w:asciiTheme="minorHAnsi" w:hAnsiTheme="minorHAnsi"/>
          <w:szCs w:val="22"/>
          <w:rPrChange w:id="617" w:author="Vitor Almeida" w:date="2014-01-07T13:56:00Z">
            <w:rPr/>
          </w:rPrChange>
        </w:rPr>
        <w:t>preference</w:t>
      </w:r>
      <w:proofErr w:type="spellEnd"/>
      <w:r w:rsidRPr="006C5EA7">
        <w:rPr>
          <w:rFonts w:asciiTheme="minorHAnsi" w:hAnsiTheme="minorHAnsi"/>
          <w:szCs w:val="22"/>
          <w:rPrChange w:id="618" w:author="Vitor Almeida" w:date="2014-01-07T13:56:00Z">
            <w:rPr/>
          </w:rPrChange>
        </w:rPr>
        <w:t xml:space="preserve"> maior</w:t>
      </w:r>
      <w:ins w:id="619" w:author="Nuno Cruz" w:date="2014-01-07T14:40:00Z">
        <w:r w:rsidR="00AE1E38">
          <w:rPr>
            <w:rFonts w:asciiTheme="minorHAnsi" w:hAnsiTheme="minorHAnsi"/>
            <w:szCs w:val="22"/>
          </w:rPr>
          <w:t xml:space="preserve"> </w:t>
        </w:r>
        <w:r w:rsidR="00AE1E38">
          <w:rPr>
            <w:rFonts w:asciiTheme="minorHAnsi" w:hAnsiTheme="minorHAnsi"/>
            <w:vanish/>
            <w:color w:val="FF0000"/>
            <w:szCs w:val="22"/>
            <w:lang w:val="en-GB"/>
          </w:rPr>
          <w:t>F</w:t>
        </w:r>
      </w:ins>
    </w:p>
    <w:p w14:paraId="6363EEEE" w14:textId="10CBF8E3" w:rsidR="004A40AC" w:rsidRPr="006C5EA7" w:rsidRDefault="004A40AC" w:rsidP="0050379F">
      <w:pPr>
        <w:pStyle w:val="Hipotese"/>
        <w:rPr>
          <w:rFonts w:asciiTheme="minorHAnsi" w:hAnsiTheme="minorHAnsi"/>
          <w:szCs w:val="22"/>
          <w:rPrChange w:id="620" w:author="Vitor Almeida" w:date="2014-01-07T13:56:00Z">
            <w:rPr/>
          </w:rPrChange>
        </w:rPr>
      </w:pPr>
      <w:r w:rsidRPr="006C5EA7">
        <w:rPr>
          <w:rFonts w:asciiTheme="minorHAnsi" w:hAnsiTheme="minorHAnsi"/>
          <w:szCs w:val="22"/>
          <w:rPrChange w:id="621" w:author="Vitor Almeida" w:date="2014-01-07T13:56:00Z">
            <w:rPr/>
          </w:rPrChange>
        </w:rPr>
        <w:t xml:space="preserve">Local </w:t>
      </w:r>
      <w:proofErr w:type="spellStart"/>
      <w:r w:rsidRPr="006C5EA7">
        <w:rPr>
          <w:rFonts w:asciiTheme="minorHAnsi" w:hAnsiTheme="minorHAnsi"/>
          <w:szCs w:val="22"/>
          <w:rPrChange w:id="622" w:author="Vitor Almeida" w:date="2014-01-07T13:56:00Z">
            <w:rPr/>
          </w:rPrChange>
        </w:rPr>
        <w:t>preference</w:t>
      </w:r>
      <w:proofErr w:type="spellEnd"/>
      <w:r w:rsidRPr="006C5EA7">
        <w:rPr>
          <w:rFonts w:asciiTheme="minorHAnsi" w:hAnsiTheme="minorHAnsi"/>
          <w:szCs w:val="22"/>
          <w:rPrChange w:id="623" w:author="Vitor Almeida" w:date="2014-01-07T13:56:00Z">
            <w:rPr/>
          </w:rPrChange>
        </w:rPr>
        <w:t xml:space="preserve"> menor</w:t>
      </w:r>
      <w:ins w:id="624" w:author="Nuno Cruz" w:date="2014-01-07T14:40:00Z">
        <w:r w:rsidR="00AE1E38" w:rsidRPr="00AE1E38">
          <w:rPr>
            <w:rFonts w:asciiTheme="minorHAnsi" w:hAnsiTheme="minorHAnsi"/>
            <w:vanish/>
            <w:color w:val="FF0000"/>
            <w:szCs w:val="22"/>
            <w:lang w:val="en-GB"/>
          </w:rPr>
          <w:t xml:space="preserve"> </w:t>
        </w:r>
        <w:r w:rsidR="00AE1E38">
          <w:rPr>
            <w:rFonts w:asciiTheme="minorHAnsi" w:hAnsiTheme="minorHAnsi"/>
            <w:vanish/>
            <w:color w:val="FF0000"/>
            <w:szCs w:val="22"/>
            <w:lang w:val="en-GB"/>
          </w:rPr>
          <w:t>F</w:t>
        </w:r>
      </w:ins>
    </w:p>
    <w:p w14:paraId="0BD20A7D" w14:textId="77777777" w:rsidR="004A40AC" w:rsidRPr="006C5EA7" w:rsidRDefault="004A40AC" w:rsidP="0050379F">
      <w:pPr>
        <w:pStyle w:val="Pergunta"/>
        <w:rPr>
          <w:rFonts w:asciiTheme="minorHAnsi" w:hAnsiTheme="minorHAnsi"/>
          <w:szCs w:val="22"/>
          <w:rPrChange w:id="625" w:author="Vitor Almeida" w:date="2014-01-07T13:56:00Z">
            <w:rPr/>
          </w:rPrChange>
        </w:rPr>
      </w:pPr>
      <w:r w:rsidRPr="006C5EA7">
        <w:rPr>
          <w:rFonts w:asciiTheme="minorHAnsi" w:hAnsiTheme="minorHAnsi"/>
          <w:szCs w:val="22"/>
          <w:rPrChange w:id="626" w:author="Vitor Almeida" w:date="2014-01-07T13:56:00Z">
            <w:rPr/>
          </w:rPrChange>
        </w:rPr>
        <w:t xml:space="preserve">Qual o problema associado à redistribuição de rotas </w:t>
      </w:r>
      <w:proofErr w:type="spellStart"/>
      <w:ins w:id="627" w:author="Vitor Almeida" w:date="2014-01-07T13:07:00Z">
        <w:r w:rsidR="00AE04C1" w:rsidRPr="006C5EA7">
          <w:rPr>
            <w:rFonts w:asciiTheme="minorHAnsi" w:hAnsiTheme="minorHAnsi"/>
            <w:szCs w:val="22"/>
            <w:rPrChange w:id="628" w:author="Vitor Almeida" w:date="2014-01-07T13:56:00Z">
              <w:rPr/>
            </w:rPrChange>
          </w:rPr>
          <w:t>e</w:t>
        </w:r>
      </w:ins>
      <w:r w:rsidRPr="006C5EA7">
        <w:rPr>
          <w:rFonts w:asciiTheme="minorHAnsi" w:hAnsiTheme="minorHAnsi"/>
          <w:szCs w:val="22"/>
          <w:rPrChange w:id="629" w:author="Vitor Almeida" w:date="2014-01-07T13:56:00Z">
            <w:rPr/>
          </w:rPrChange>
        </w:rPr>
        <w:t>BGP</w:t>
      </w:r>
      <w:proofErr w:type="spellEnd"/>
      <w:r w:rsidRPr="006C5EA7">
        <w:rPr>
          <w:rFonts w:asciiTheme="minorHAnsi" w:hAnsiTheme="minorHAnsi"/>
          <w:szCs w:val="22"/>
          <w:rPrChange w:id="630" w:author="Vitor Almeida" w:date="2014-01-07T13:56:00Z">
            <w:rPr/>
          </w:rPrChange>
        </w:rPr>
        <w:t xml:space="preserve"> em, por exemplo, OSPF?</w:t>
      </w:r>
    </w:p>
    <w:p w14:paraId="13E911B7" w14:textId="30ABC6C9" w:rsidR="004A40AC" w:rsidRPr="006C5EA7" w:rsidRDefault="004A40AC" w:rsidP="0050379F">
      <w:pPr>
        <w:pStyle w:val="Hipotese"/>
        <w:rPr>
          <w:rFonts w:asciiTheme="minorHAnsi" w:hAnsiTheme="minorHAnsi"/>
          <w:szCs w:val="22"/>
          <w:rPrChange w:id="631" w:author="Vitor Almeida" w:date="2014-01-07T13:56:00Z">
            <w:rPr/>
          </w:rPrChange>
        </w:rPr>
      </w:pPr>
      <w:r w:rsidRPr="006C5EA7">
        <w:rPr>
          <w:rFonts w:asciiTheme="minorHAnsi" w:hAnsiTheme="minorHAnsi"/>
          <w:szCs w:val="22"/>
          <w:rPrChange w:id="632" w:author="Vitor Almeida" w:date="2014-01-07T13:56:00Z">
            <w:rPr/>
          </w:rPrChange>
        </w:rPr>
        <w:t xml:space="preserve">Podem ser centenas de milhares de rotas (prefixos) em BGP </w:t>
      </w:r>
      <w:del w:id="633" w:author="Nuno Cruz" w:date="2014-01-07T14:40:00Z">
        <w:r w:rsidRPr="006C5EA7" w:rsidDel="00AE1E38">
          <w:rPr>
            <w:rFonts w:asciiTheme="minorHAnsi" w:hAnsiTheme="minorHAnsi"/>
            <w:vanish/>
            <w:color w:val="FF0000"/>
            <w:szCs w:val="22"/>
            <w:rPrChange w:id="634" w:author="Vitor Almeida" w:date="2014-01-07T13:56:00Z">
              <w:rPr>
                <w:vanish/>
                <w:color w:val="FF0000"/>
                <w:lang w:val="en-GB"/>
              </w:rPr>
            </w:rPrChange>
          </w:rPr>
          <w:delText>#</w:delText>
        </w:r>
      </w:del>
      <w:ins w:id="635" w:author="Nuno Cruz" w:date="2014-01-07T14:40:00Z">
        <w:r w:rsidR="00AE1E38">
          <w:rPr>
            <w:rFonts w:asciiTheme="minorHAnsi" w:hAnsiTheme="minorHAnsi"/>
            <w:vanish/>
            <w:color w:val="FF0000"/>
            <w:szCs w:val="22"/>
          </w:rPr>
          <w:t>V</w:t>
        </w:r>
      </w:ins>
    </w:p>
    <w:p w14:paraId="6F5944B6" w14:textId="197BBC11" w:rsidR="004A40AC" w:rsidRPr="006C5EA7" w:rsidRDefault="004A40AC" w:rsidP="0050379F">
      <w:pPr>
        <w:pStyle w:val="Hipotese"/>
        <w:rPr>
          <w:rFonts w:asciiTheme="minorHAnsi" w:hAnsiTheme="minorHAnsi"/>
          <w:szCs w:val="22"/>
          <w:rPrChange w:id="636" w:author="Vitor Almeida" w:date="2014-01-07T13:56:00Z">
            <w:rPr/>
          </w:rPrChange>
        </w:rPr>
      </w:pPr>
      <w:r w:rsidRPr="006C5EA7">
        <w:rPr>
          <w:rFonts w:asciiTheme="minorHAnsi" w:hAnsiTheme="minorHAnsi"/>
          <w:szCs w:val="22"/>
          <w:rPrChange w:id="637" w:author="Vitor Almeida" w:date="2014-01-07T13:56:00Z">
            <w:rPr/>
          </w:rPrChange>
        </w:rPr>
        <w:t xml:space="preserve">As métricas não são </w:t>
      </w:r>
      <w:proofErr w:type="gramStart"/>
      <w:r w:rsidRPr="006C5EA7">
        <w:rPr>
          <w:rFonts w:asciiTheme="minorHAnsi" w:hAnsiTheme="minorHAnsi"/>
          <w:szCs w:val="22"/>
          <w:rPrChange w:id="638" w:author="Vitor Almeida" w:date="2014-01-07T13:56:00Z">
            <w:rPr/>
          </w:rPrChange>
        </w:rPr>
        <w:t>do mesmo</w:t>
      </w:r>
      <w:proofErr w:type="gramEnd"/>
      <w:r w:rsidRPr="006C5EA7">
        <w:rPr>
          <w:rFonts w:asciiTheme="minorHAnsi" w:hAnsiTheme="minorHAnsi"/>
          <w:szCs w:val="22"/>
          <w:rPrChange w:id="639" w:author="Vitor Almeida" w:date="2014-01-07T13:56:00Z">
            <w:rPr/>
          </w:rPrChange>
        </w:rPr>
        <w:t xml:space="preserve"> tipo o que impossibilita a operação</w:t>
      </w:r>
      <w:ins w:id="640" w:author="Nuno Cruz" w:date="2014-01-07T14:40:00Z">
        <w:r w:rsidR="00AE1E38">
          <w:rPr>
            <w:rFonts w:asciiTheme="minorHAnsi" w:hAnsiTheme="minorHAnsi"/>
            <w:szCs w:val="22"/>
          </w:rPr>
          <w:t xml:space="preserve"> </w:t>
        </w:r>
        <w:r w:rsidR="00AE1E38" w:rsidRPr="00AE1E38">
          <w:rPr>
            <w:rFonts w:asciiTheme="minorHAnsi" w:hAnsiTheme="minorHAnsi"/>
            <w:vanish/>
            <w:color w:val="FF0000"/>
            <w:szCs w:val="22"/>
            <w:rPrChange w:id="641" w:author="Nuno Cruz" w:date="2014-01-07T14:40:00Z">
              <w:rPr>
                <w:rFonts w:asciiTheme="minorHAnsi" w:hAnsiTheme="minorHAnsi"/>
                <w:vanish/>
                <w:color w:val="FF0000"/>
                <w:szCs w:val="22"/>
                <w:lang w:val="en-GB"/>
              </w:rPr>
            </w:rPrChange>
          </w:rPr>
          <w:t>F</w:t>
        </w:r>
      </w:ins>
    </w:p>
    <w:p w14:paraId="4EADF2E7" w14:textId="3C2C917C" w:rsidR="004A40AC" w:rsidRPr="006C5EA7" w:rsidRDefault="004A40AC" w:rsidP="0050379F">
      <w:pPr>
        <w:pStyle w:val="Hipotese"/>
        <w:rPr>
          <w:rFonts w:asciiTheme="minorHAnsi" w:hAnsiTheme="minorHAnsi"/>
          <w:szCs w:val="22"/>
          <w:rPrChange w:id="642" w:author="Vitor Almeida" w:date="2014-01-07T13:56:00Z">
            <w:rPr/>
          </w:rPrChange>
        </w:rPr>
      </w:pPr>
      <w:del w:id="643" w:author="Nuno Cruz" w:date="2014-01-07T14:43:00Z">
        <w:r w:rsidRPr="006C5EA7" w:rsidDel="00AE1E38">
          <w:rPr>
            <w:rFonts w:asciiTheme="minorHAnsi" w:hAnsiTheme="minorHAnsi"/>
            <w:szCs w:val="22"/>
            <w:rPrChange w:id="644" w:author="Vitor Almeida" w:date="2014-01-07T13:56:00Z">
              <w:rPr/>
            </w:rPrChange>
          </w:rPr>
          <w:delText xml:space="preserve">Apenas </w:delText>
        </w:r>
      </w:del>
      <w:ins w:id="645" w:author="Nuno Cruz" w:date="2014-01-07T14:43:00Z">
        <w:r w:rsidR="00AE1E38">
          <w:rPr>
            <w:rFonts w:asciiTheme="minorHAnsi" w:hAnsiTheme="minorHAnsi"/>
            <w:szCs w:val="22"/>
          </w:rPr>
          <w:t>As rotas</w:t>
        </w:r>
        <w:r w:rsidR="00AE1E38" w:rsidRPr="006C5EA7">
          <w:rPr>
            <w:rFonts w:asciiTheme="minorHAnsi" w:hAnsiTheme="minorHAnsi"/>
            <w:szCs w:val="22"/>
            <w:rPrChange w:id="646" w:author="Vitor Almeida" w:date="2014-01-07T13:56:00Z">
              <w:rPr/>
            </w:rPrChange>
          </w:rPr>
          <w:t xml:space="preserve"> </w:t>
        </w:r>
      </w:ins>
      <w:del w:id="647" w:author="Nuno Cruz" w:date="2014-01-07T14:43:00Z">
        <w:r w:rsidRPr="006C5EA7" w:rsidDel="00AE1E38">
          <w:rPr>
            <w:rFonts w:asciiTheme="minorHAnsi" w:hAnsiTheme="minorHAnsi"/>
            <w:szCs w:val="22"/>
            <w:rPrChange w:id="648" w:author="Vitor Almeida" w:date="2014-01-07T13:56:00Z">
              <w:rPr/>
            </w:rPrChange>
          </w:rPr>
          <w:delText>o O</w:delText>
        </w:r>
      </w:del>
      <w:ins w:id="649" w:author="Nuno Cruz" w:date="2014-01-07T14:43:00Z">
        <w:r w:rsidR="00AE1E38">
          <w:rPr>
            <w:rFonts w:asciiTheme="minorHAnsi" w:hAnsiTheme="minorHAnsi"/>
            <w:szCs w:val="22"/>
          </w:rPr>
          <w:t>O</w:t>
        </w:r>
      </w:ins>
      <w:r w:rsidRPr="006C5EA7">
        <w:rPr>
          <w:rFonts w:asciiTheme="minorHAnsi" w:hAnsiTheme="minorHAnsi"/>
          <w:szCs w:val="22"/>
          <w:rPrChange w:id="650" w:author="Vitor Almeida" w:date="2014-01-07T13:56:00Z">
            <w:rPr/>
          </w:rPrChange>
        </w:rPr>
        <w:t xml:space="preserve">SPF </w:t>
      </w:r>
      <w:ins w:id="651" w:author="Nuno Cruz" w:date="2014-01-07T14:43:00Z">
        <w:r w:rsidR="00AE1E38">
          <w:rPr>
            <w:rFonts w:asciiTheme="minorHAnsi" w:hAnsiTheme="minorHAnsi"/>
            <w:szCs w:val="22"/>
          </w:rPr>
          <w:t xml:space="preserve">podem ser redistribuídas </w:t>
        </w:r>
      </w:ins>
      <w:del w:id="652" w:author="Nuno Cruz" w:date="2014-01-07T14:43:00Z">
        <w:r w:rsidRPr="006C5EA7" w:rsidDel="00AE1E38">
          <w:rPr>
            <w:rFonts w:asciiTheme="minorHAnsi" w:hAnsiTheme="minorHAnsi"/>
            <w:szCs w:val="22"/>
            <w:rPrChange w:id="653" w:author="Vitor Almeida" w:date="2014-01-07T13:56:00Z">
              <w:rPr/>
            </w:rPrChange>
          </w:rPr>
          <w:delText xml:space="preserve">é que pode ser redistribuído </w:delText>
        </w:r>
      </w:del>
      <w:r w:rsidRPr="006C5EA7">
        <w:rPr>
          <w:rFonts w:asciiTheme="minorHAnsi" w:hAnsiTheme="minorHAnsi"/>
          <w:szCs w:val="22"/>
          <w:rPrChange w:id="654" w:author="Vitor Almeida" w:date="2014-01-07T13:56:00Z">
            <w:rPr/>
          </w:rPrChange>
        </w:rPr>
        <w:t xml:space="preserve">no BGP </w:t>
      </w:r>
      <w:del w:id="655" w:author="Nuno Cruz" w:date="2014-01-07T14:43:00Z">
        <w:r w:rsidRPr="006C5EA7" w:rsidDel="00AE1E38">
          <w:rPr>
            <w:rFonts w:asciiTheme="minorHAnsi" w:hAnsiTheme="minorHAnsi"/>
            <w:szCs w:val="22"/>
            <w:rPrChange w:id="656" w:author="Vitor Almeida" w:date="2014-01-07T13:56:00Z">
              <w:rPr/>
            </w:rPrChange>
          </w:rPr>
          <w:delText>o contrário não é possível</w:delText>
        </w:r>
      </w:del>
      <w:ins w:id="657" w:author="Nuno Cruz" w:date="2014-01-07T14:43:00Z">
        <w:r w:rsidR="00AE1E38">
          <w:rPr>
            <w:rFonts w:asciiTheme="minorHAnsi" w:hAnsiTheme="minorHAnsi"/>
            <w:szCs w:val="22"/>
          </w:rPr>
          <w:t>e vice-versa</w:t>
        </w:r>
      </w:ins>
      <w:ins w:id="658" w:author="Nuno Cruz" w:date="2014-01-07T14:40:00Z">
        <w:r w:rsidR="00AE1E38">
          <w:rPr>
            <w:rFonts w:asciiTheme="minorHAnsi" w:hAnsiTheme="minorHAnsi"/>
            <w:szCs w:val="22"/>
          </w:rPr>
          <w:t xml:space="preserve"> </w:t>
        </w:r>
      </w:ins>
      <w:ins w:id="659" w:author="Nuno Cruz" w:date="2014-01-07T14:43:00Z">
        <w:r w:rsidR="00AE1E38">
          <w:rPr>
            <w:rFonts w:asciiTheme="minorHAnsi" w:hAnsiTheme="minorHAnsi"/>
            <w:vanish/>
            <w:color w:val="FF0000"/>
            <w:szCs w:val="22"/>
          </w:rPr>
          <w:t>V</w:t>
        </w:r>
      </w:ins>
    </w:p>
    <w:p w14:paraId="024C5A45" w14:textId="036E8B10" w:rsidR="004A40AC" w:rsidRPr="006C5EA7" w:rsidRDefault="004A40AC" w:rsidP="0050379F">
      <w:pPr>
        <w:pStyle w:val="Hipotese"/>
        <w:rPr>
          <w:rFonts w:asciiTheme="minorHAnsi" w:hAnsiTheme="minorHAnsi"/>
          <w:szCs w:val="22"/>
          <w:rPrChange w:id="660" w:author="Vitor Almeida" w:date="2014-01-07T13:56:00Z">
            <w:rPr/>
          </w:rPrChange>
        </w:rPr>
      </w:pPr>
      <w:r w:rsidRPr="006C5EA7">
        <w:rPr>
          <w:rFonts w:asciiTheme="minorHAnsi" w:hAnsiTheme="minorHAnsi"/>
          <w:szCs w:val="22"/>
          <w:rPrChange w:id="661" w:author="Vitor Almeida" w:date="2014-01-07T13:56:00Z">
            <w:rPr/>
          </w:rPrChange>
        </w:rPr>
        <w:t>São protocolos de tipos diferentes (EGP e IGP) pelo que a redistribuição é impossível</w:t>
      </w:r>
      <w:ins w:id="662" w:author="Nuno Cruz" w:date="2014-01-07T14:40:00Z">
        <w:r w:rsidR="00AE1E38">
          <w:rPr>
            <w:rFonts w:asciiTheme="minorHAnsi" w:hAnsiTheme="minorHAnsi"/>
            <w:szCs w:val="22"/>
          </w:rPr>
          <w:t xml:space="preserve"> </w:t>
        </w:r>
        <w:r w:rsidR="00AE1E38" w:rsidRPr="00AE1E38">
          <w:rPr>
            <w:rFonts w:asciiTheme="minorHAnsi" w:hAnsiTheme="minorHAnsi"/>
            <w:vanish/>
            <w:color w:val="FF0000"/>
            <w:szCs w:val="22"/>
            <w:rPrChange w:id="663" w:author="Nuno Cruz" w:date="2014-01-07T14:40:00Z">
              <w:rPr>
                <w:rFonts w:asciiTheme="minorHAnsi" w:hAnsiTheme="minorHAnsi"/>
                <w:vanish/>
                <w:color w:val="FF0000"/>
                <w:szCs w:val="22"/>
                <w:lang w:val="en-GB"/>
              </w:rPr>
            </w:rPrChange>
          </w:rPr>
          <w:t>F</w:t>
        </w:r>
      </w:ins>
    </w:p>
    <w:p w14:paraId="462FAE15" w14:textId="77777777" w:rsidR="004A40AC" w:rsidRPr="006C5EA7" w:rsidDel="00311E8B" w:rsidRDefault="004A40AC">
      <w:pPr>
        <w:pStyle w:val="Pergunta"/>
        <w:ind w:hanging="357"/>
        <w:rPr>
          <w:del w:id="664" w:author="Vitor Almeida" w:date="2014-01-07T13:18:00Z"/>
          <w:rFonts w:asciiTheme="minorHAnsi" w:hAnsiTheme="minorHAnsi"/>
          <w:szCs w:val="22"/>
          <w:rPrChange w:id="665" w:author="Vitor Almeida" w:date="2014-01-07T13:56:00Z">
            <w:rPr>
              <w:del w:id="666" w:author="Vitor Almeida" w:date="2014-01-07T13:18:00Z"/>
            </w:rPr>
          </w:rPrChange>
        </w:rPr>
        <w:pPrChange w:id="667" w:author="Nuno Cruz" w:date="2014-01-07T14:52:00Z">
          <w:pPr>
            <w:pStyle w:val="Pergunta"/>
          </w:pPr>
        </w:pPrChange>
      </w:pPr>
      <w:r w:rsidRPr="006C5EA7">
        <w:rPr>
          <w:rFonts w:asciiTheme="minorHAnsi" w:hAnsiTheme="minorHAnsi"/>
          <w:szCs w:val="22"/>
          <w:rPrChange w:id="668" w:author="Vitor Almeida" w:date="2014-01-07T13:56:00Z">
            <w:rPr/>
          </w:rPrChange>
        </w:rPr>
        <w:t>O atributo MED</w:t>
      </w:r>
      <w:ins w:id="669" w:author="Vitor Almeida" w:date="2014-01-07T13:17:00Z">
        <w:r w:rsidR="00311E8B" w:rsidRPr="006C5EA7">
          <w:rPr>
            <w:rFonts w:asciiTheme="minorHAnsi" w:hAnsiTheme="minorHAnsi"/>
            <w:szCs w:val="22"/>
            <w:rPrChange w:id="670" w:author="Vitor Almeida" w:date="2014-01-07T13:56:00Z">
              <w:rPr/>
            </w:rPrChange>
          </w:rPr>
          <w:t xml:space="preserve"> </w:t>
        </w:r>
      </w:ins>
      <w:del w:id="671" w:author="Vitor Almeida" w:date="2014-01-07T13:17:00Z">
        <w:r w:rsidRPr="006C5EA7" w:rsidDel="00311E8B">
          <w:rPr>
            <w:rFonts w:asciiTheme="minorHAnsi" w:hAnsiTheme="minorHAnsi"/>
            <w:szCs w:val="22"/>
            <w:rPrChange w:id="672" w:author="Vitor Almeida" w:date="2014-01-07T13:56:00Z">
              <w:rPr/>
            </w:rPrChange>
          </w:rPr>
          <w:delText>:</w:delText>
        </w:r>
      </w:del>
    </w:p>
    <w:p w14:paraId="2E362B22" w14:textId="77777777" w:rsidR="004A40AC" w:rsidRPr="006C5EA7" w:rsidRDefault="00311E8B">
      <w:pPr>
        <w:pStyle w:val="Pergunta"/>
        <w:ind w:hanging="357"/>
        <w:rPr>
          <w:ins w:id="673" w:author="Vitor Almeida" w:date="2014-01-07T13:13:00Z"/>
          <w:rFonts w:asciiTheme="minorHAnsi" w:hAnsiTheme="minorHAnsi"/>
          <w:szCs w:val="22"/>
          <w:rPrChange w:id="674" w:author="Vitor Almeida" w:date="2014-01-07T13:56:00Z">
            <w:rPr>
              <w:ins w:id="675" w:author="Vitor Almeida" w:date="2014-01-07T13:13:00Z"/>
              <w:vanish/>
              <w:color w:val="FF0000"/>
            </w:rPr>
          </w:rPrChange>
        </w:rPr>
        <w:pPrChange w:id="676" w:author="Nuno Cruz" w:date="2014-01-07T14:52:00Z">
          <w:pPr>
            <w:pStyle w:val="Hipotese"/>
          </w:pPr>
        </w:pPrChange>
      </w:pPr>
      <w:proofErr w:type="gramStart"/>
      <w:ins w:id="677" w:author="Vitor Almeida" w:date="2014-01-07T13:18:00Z">
        <w:r w:rsidRPr="006C5EA7">
          <w:rPr>
            <w:rFonts w:asciiTheme="minorHAnsi" w:hAnsiTheme="minorHAnsi"/>
            <w:szCs w:val="22"/>
            <w:rPrChange w:id="678" w:author="Vitor Almeida" w:date="2014-01-07T13:56:00Z">
              <w:rPr/>
            </w:rPrChange>
          </w:rPr>
          <w:t>é</w:t>
        </w:r>
      </w:ins>
      <w:del w:id="679" w:author="Vitor Almeida" w:date="2014-01-07T13:18:00Z">
        <w:r w:rsidR="004A40AC" w:rsidRPr="006C5EA7" w:rsidDel="00311E8B">
          <w:rPr>
            <w:rFonts w:asciiTheme="minorHAnsi" w:hAnsiTheme="minorHAnsi"/>
            <w:szCs w:val="22"/>
            <w:rPrChange w:id="680" w:author="Vitor Almeida" w:date="2014-01-07T13:56:00Z">
              <w:rPr/>
            </w:rPrChange>
          </w:rPr>
          <w:delText>É</w:delText>
        </w:r>
      </w:del>
      <w:proofErr w:type="gramEnd"/>
      <w:r w:rsidR="004A40AC" w:rsidRPr="006C5EA7">
        <w:rPr>
          <w:rFonts w:asciiTheme="minorHAnsi" w:hAnsiTheme="minorHAnsi"/>
          <w:szCs w:val="22"/>
          <w:rPrChange w:id="681" w:author="Vitor Almeida" w:date="2014-01-07T13:56:00Z">
            <w:rPr/>
          </w:rPrChange>
        </w:rPr>
        <w:t xml:space="preserve"> um atributo do tipo</w:t>
      </w:r>
      <w:ins w:id="682" w:author="Vitor Almeida" w:date="2014-01-07T13:18:00Z">
        <w:r w:rsidRPr="006C5EA7">
          <w:rPr>
            <w:rFonts w:asciiTheme="minorHAnsi" w:hAnsiTheme="minorHAnsi"/>
            <w:szCs w:val="22"/>
            <w:rPrChange w:id="683" w:author="Vitor Almeida" w:date="2014-01-07T13:56:00Z">
              <w:rPr/>
            </w:rPrChange>
          </w:rPr>
          <w:t>:</w:t>
        </w:r>
      </w:ins>
      <w:del w:id="684" w:author="Vitor Almeida" w:date="2014-01-07T13:18:00Z">
        <w:r w:rsidR="004A40AC" w:rsidRPr="006C5EA7" w:rsidDel="00311E8B">
          <w:rPr>
            <w:rFonts w:asciiTheme="minorHAnsi" w:hAnsiTheme="minorHAnsi"/>
            <w:szCs w:val="22"/>
            <w:rPrChange w:id="685" w:author="Vitor Almeida" w:date="2014-01-07T13:56:00Z">
              <w:rPr/>
            </w:rPrChange>
          </w:rPr>
          <w:delText xml:space="preserve"> </w:delText>
        </w:r>
      </w:del>
      <w:del w:id="686" w:author="Vitor Almeida" w:date="2014-01-07T13:09:00Z">
        <w:r w:rsidR="004A40AC" w:rsidRPr="006C5EA7" w:rsidDel="00AE04C1">
          <w:rPr>
            <w:rFonts w:asciiTheme="minorHAnsi" w:hAnsiTheme="minorHAnsi"/>
            <w:szCs w:val="22"/>
            <w:rPrChange w:id="687" w:author="Vitor Almeida" w:date="2014-01-07T13:56:00Z">
              <w:rPr/>
            </w:rPrChange>
          </w:rPr>
          <w:delText>---</w:delText>
        </w:r>
      </w:del>
      <w:ins w:id="688" w:author="Vitor Almeida" w:date="2014-01-07T13:09:00Z">
        <w:r w:rsidRPr="006C5EA7">
          <w:rPr>
            <w:rFonts w:asciiTheme="minorHAnsi" w:hAnsiTheme="minorHAnsi"/>
            <w:szCs w:val="22"/>
            <w:rPrChange w:id="689" w:author="Vitor Almeida" w:date="2014-01-07T13:56:00Z">
              <w:rPr/>
            </w:rPrChange>
          </w:rPr>
          <w:t xml:space="preserve"> </w:t>
        </w:r>
      </w:ins>
    </w:p>
    <w:p w14:paraId="6F21771D" w14:textId="3EB5F1CC" w:rsidR="00EF492F" w:rsidRPr="006C5EA7" w:rsidRDefault="00EF492F">
      <w:pPr>
        <w:pStyle w:val="Hipotese"/>
        <w:keepLines/>
        <w:ind w:hanging="357"/>
        <w:rPr>
          <w:ins w:id="690" w:author="Vitor Almeida" w:date="2014-01-07T13:27:00Z"/>
          <w:rFonts w:asciiTheme="minorHAnsi" w:hAnsiTheme="minorHAnsi"/>
          <w:i/>
          <w:szCs w:val="22"/>
          <w:rPrChange w:id="691" w:author="Vitor Almeida" w:date="2014-01-07T13:56:00Z">
            <w:rPr>
              <w:ins w:id="692" w:author="Vitor Almeida" w:date="2014-01-07T13:27:00Z"/>
            </w:rPr>
          </w:rPrChange>
        </w:rPr>
        <w:pPrChange w:id="693" w:author="Nuno Cruz" w:date="2014-01-07T14:52:00Z">
          <w:pPr>
            <w:pStyle w:val="Hipotese"/>
          </w:pPr>
        </w:pPrChange>
      </w:pPr>
      <w:ins w:id="694" w:author="Vitor Almeida" w:date="2014-01-07T13:27:00Z">
        <w:del w:id="695" w:author="Nuno Cruz" w:date="2014-01-07T14:46:00Z">
          <w:r w:rsidRPr="006C5EA7" w:rsidDel="00C02DA1">
            <w:rPr>
              <w:rFonts w:asciiTheme="minorHAnsi" w:hAnsiTheme="minorHAnsi" w:cs="Arial"/>
              <w:i/>
              <w:szCs w:val="22"/>
              <w:rPrChange w:id="696" w:author="Vitor Almeida" w:date="2014-01-07T13:56:00Z">
                <w:rPr>
                  <w:rFonts w:ascii="Arial" w:hAnsi="Arial" w:cs="Arial"/>
                  <w:sz w:val="19"/>
                  <w:szCs w:val="19"/>
                </w:rPr>
              </w:rPrChange>
            </w:rPr>
            <w:delText>o</w:delText>
          </w:r>
        </w:del>
      </w:ins>
      <w:proofErr w:type="spellStart"/>
      <w:ins w:id="697" w:author="Nuno Cruz" w:date="2014-01-07T14:46:00Z">
        <w:r w:rsidR="00C02DA1">
          <w:rPr>
            <w:rFonts w:asciiTheme="minorHAnsi" w:hAnsiTheme="minorHAnsi" w:cs="Arial"/>
            <w:i/>
            <w:szCs w:val="22"/>
          </w:rPr>
          <w:t>O</w:t>
        </w:r>
      </w:ins>
      <w:ins w:id="698" w:author="Vitor Almeida" w:date="2014-01-07T13:27:00Z">
        <w:r w:rsidRPr="006C5EA7">
          <w:rPr>
            <w:rFonts w:asciiTheme="minorHAnsi" w:hAnsiTheme="minorHAnsi" w:cs="Arial"/>
            <w:i/>
            <w:szCs w:val="22"/>
            <w:rPrChange w:id="699" w:author="Vitor Almeida" w:date="2014-01-07T13:56:00Z">
              <w:rPr>
                <w:rFonts w:ascii="Arial" w:hAnsi="Arial" w:cs="Arial"/>
                <w:sz w:val="19"/>
                <w:szCs w:val="19"/>
              </w:rPr>
            </w:rPrChange>
          </w:rPr>
          <w:t>ptional</w:t>
        </w:r>
        <w:proofErr w:type="spellEnd"/>
        <w:r w:rsidRPr="006C5EA7">
          <w:rPr>
            <w:rFonts w:asciiTheme="minorHAnsi" w:hAnsiTheme="minorHAnsi" w:cs="Arial"/>
            <w:i/>
            <w:szCs w:val="22"/>
            <w:rPrChange w:id="700" w:author="Vitor Almeida" w:date="2014-01-07T13:56:00Z">
              <w:rPr>
                <w:rFonts w:ascii="Arial" w:hAnsi="Arial" w:cs="Arial"/>
                <w:sz w:val="19"/>
                <w:szCs w:val="19"/>
              </w:rPr>
            </w:rPrChange>
          </w:rPr>
          <w:t xml:space="preserve"> transitive</w:t>
        </w:r>
      </w:ins>
      <w:ins w:id="701" w:author="Nuno Cruz" w:date="2014-01-07T14:47:00Z">
        <w:r w:rsidR="00C02DA1">
          <w:rPr>
            <w:rFonts w:asciiTheme="minorHAnsi" w:hAnsiTheme="minorHAnsi" w:cs="Arial"/>
            <w:i/>
            <w:szCs w:val="22"/>
          </w:rPr>
          <w:t xml:space="preserve"> </w:t>
        </w:r>
        <w:r w:rsidR="00C02DA1">
          <w:rPr>
            <w:rFonts w:asciiTheme="minorHAnsi" w:hAnsiTheme="minorHAnsi"/>
            <w:i/>
            <w:vanish/>
            <w:color w:val="FF0000"/>
            <w:szCs w:val="22"/>
          </w:rPr>
          <w:t>F</w:t>
        </w:r>
      </w:ins>
    </w:p>
    <w:p w14:paraId="71E3837A" w14:textId="2F88E9DD" w:rsidR="00EF492F" w:rsidRPr="006C5EA7" w:rsidRDefault="00EF492F">
      <w:pPr>
        <w:pStyle w:val="Hipotese"/>
        <w:keepLines/>
        <w:ind w:hanging="357"/>
        <w:rPr>
          <w:ins w:id="702" w:author="Vitor Almeida" w:date="2014-01-07T13:27:00Z"/>
          <w:rFonts w:asciiTheme="minorHAnsi" w:hAnsiTheme="minorHAnsi"/>
          <w:i/>
          <w:szCs w:val="22"/>
          <w:rPrChange w:id="703" w:author="Vitor Almeida" w:date="2014-01-07T13:56:00Z">
            <w:rPr>
              <w:ins w:id="704" w:author="Vitor Almeida" w:date="2014-01-07T13:27:00Z"/>
            </w:rPr>
          </w:rPrChange>
        </w:rPr>
        <w:pPrChange w:id="705" w:author="Nuno Cruz" w:date="2014-01-07T14:52:00Z">
          <w:pPr>
            <w:pStyle w:val="Hipotese"/>
          </w:pPr>
        </w:pPrChange>
      </w:pPr>
      <w:ins w:id="706" w:author="Vitor Almeida" w:date="2014-01-07T13:27:00Z">
        <w:del w:id="707" w:author="Nuno Cruz" w:date="2014-01-07T14:46:00Z">
          <w:r w:rsidRPr="006C5EA7" w:rsidDel="00C02DA1">
            <w:rPr>
              <w:rFonts w:asciiTheme="minorHAnsi" w:hAnsiTheme="minorHAnsi" w:cs="Arial"/>
              <w:i/>
              <w:szCs w:val="22"/>
              <w:rPrChange w:id="708" w:author="Vitor Almeida" w:date="2014-01-07T13:56:00Z">
                <w:rPr>
                  <w:rFonts w:ascii="Arial" w:hAnsi="Arial" w:cs="Arial"/>
                  <w:sz w:val="19"/>
                  <w:szCs w:val="19"/>
                </w:rPr>
              </w:rPrChange>
            </w:rPr>
            <w:delText>o</w:delText>
          </w:r>
        </w:del>
      </w:ins>
      <w:proofErr w:type="spellStart"/>
      <w:ins w:id="709" w:author="Nuno Cruz" w:date="2014-01-07T14:46:00Z">
        <w:r w:rsidR="00C02DA1">
          <w:rPr>
            <w:rFonts w:asciiTheme="minorHAnsi" w:hAnsiTheme="minorHAnsi" w:cs="Arial"/>
            <w:i/>
            <w:szCs w:val="22"/>
          </w:rPr>
          <w:t>O</w:t>
        </w:r>
      </w:ins>
      <w:ins w:id="710" w:author="Vitor Almeida" w:date="2014-01-07T13:27:00Z">
        <w:r w:rsidRPr="006C5EA7">
          <w:rPr>
            <w:rFonts w:asciiTheme="minorHAnsi" w:hAnsiTheme="minorHAnsi" w:cs="Arial"/>
            <w:i/>
            <w:szCs w:val="22"/>
            <w:rPrChange w:id="711" w:author="Vitor Almeida" w:date="2014-01-07T13:56:00Z">
              <w:rPr>
                <w:rFonts w:ascii="Arial" w:hAnsi="Arial" w:cs="Arial"/>
                <w:sz w:val="19"/>
                <w:szCs w:val="19"/>
              </w:rPr>
            </w:rPrChange>
          </w:rPr>
          <w:t>ptional</w:t>
        </w:r>
        <w:proofErr w:type="spellEnd"/>
        <w:r w:rsidRPr="006C5EA7">
          <w:rPr>
            <w:rFonts w:asciiTheme="minorHAnsi" w:hAnsiTheme="minorHAnsi" w:cs="Arial"/>
            <w:i/>
            <w:szCs w:val="22"/>
            <w:rPrChange w:id="712" w:author="Vitor Almeida" w:date="2014-01-07T13:56:00Z">
              <w:rPr>
                <w:rFonts w:ascii="Arial" w:hAnsi="Arial" w:cs="Arial"/>
                <w:sz w:val="19"/>
                <w:szCs w:val="19"/>
              </w:rPr>
            </w:rPrChange>
          </w:rPr>
          <w:t xml:space="preserve"> non</w:t>
        </w:r>
      </w:ins>
      <w:ins w:id="713" w:author="Nuno Cruz" w:date="2014-01-07T14:47:00Z">
        <w:r w:rsidR="00C02DA1">
          <w:rPr>
            <w:rFonts w:asciiTheme="minorHAnsi" w:hAnsiTheme="minorHAnsi" w:cs="Arial"/>
            <w:i/>
            <w:szCs w:val="22"/>
          </w:rPr>
          <w:t>-</w:t>
        </w:r>
      </w:ins>
      <w:ins w:id="714" w:author="Vitor Almeida" w:date="2014-01-07T13:27:00Z">
        <w:r w:rsidRPr="006C5EA7">
          <w:rPr>
            <w:rFonts w:asciiTheme="minorHAnsi" w:hAnsiTheme="minorHAnsi" w:cs="Arial"/>
            <w:i/>
            <w:szCs w:val="22"/>
            <w:rPrChange w:id="715" w:author="Vitor Almeida" w:date="2014-01-07T13:56:00Z">
              <w:rPr>
                <w:rFonts w:ascii="Arial" w:hAnsi="Arial" w:cs="Arial"/>
                <w:sz w:val="19"/>
                <w:szCs w:val="19"/>
              </w:rPr>
            </w:rPrChange>
          </w:rPr>
          <w:t>transitive</w:t>
        </w:r>
      </w:ins>
      <w:ins w:id="716" w:author="Nuno Cruz" w:date="2014-01-07T14:43:00Z">
        <w:r w:rsidR="00AE1E38">
          <w:rPr>
            <w:rFonts w:asciiTheme="minorHAnsi" w:hAnsiTheme="minorHAnsi" w:cs="Arial"/>
            <w:i/>
            <w:szCs w:val="22"/>
          </w:rPr>
          <w:t xml:space="preserve"> </w:t>
        </w:r>
      </w:ins>
      <w:ins w:id="717" w:author="Vitor Almeida" w:date="2014-01-07T13:27:00Z">
        <w:del w:id="718" w:author="Nuno Cruz" w:date="2014-01-07T14:47:00Z">
          <w:r w:rsidRPr="006C5EA7" w:rsidDel="00C02DA1">
            <w:rPr>
              <w:rFonts w:asciiTheme="minorHAnsi" w:hAnsiTheme="minorHAnsi"/>
              <w:i/>
              <w:vanish/>
              <w:color w:val="FF0000"/>
              <w:szCs w:val="22"/>
              <w:rPrChange w:id="719" w:author="Vitor Almeida" w:date="2014-01-07T13:56:00Z">
                <w:rPr>
                  <w:vanish/>
                  <w:color w:val="FF0000"/>
                </w:rPr>
              </w:rPrChange>
            </w:rPr>
            <w:delText>#</w:delText>
          </w:r>
        </w:del>
      </w:ins>
      <w:ins w:id="720" w:author="Nuno Cruz" w:date="2014-01-07T14:47:00Z">
        <w:r w:rsidR="00C02DA1">
          <w:rPr>
            <w:rFonts w:asciiTheme="minorHAnsi" w:hAnsiTheme="minorHAnsi"/>
            <w:i/>
            <w:vanish/>
            <w:color w:val="FF0000"/>
            <w:szCs w:val="22"/>
          </w:rPr>
          <w:t>V, nos acetatos diz que não é anunciado a outros routers, mas na realidade apenas não é passado para o próximo a partir do que o recebeu</w:t>
        </w:r>
      </w:ins>
    </w:p>
    <w:p w14:paraId="4037C78C" w14:textId="3836199E" w:rsidR="00311E8B" w:rsidRPr="006C5EA7" w:rsidRDefault="00311E8B">
      <w:pPr>
        <w:pStyle w:val="Hipotese"/>
        <w:keepLines/>
        <w:ind w:hanging="357"/>
        <w:rPr>
          <w:ins w:id="721" w:author="Vitor Almeida" w:date="2014-01-07T13:13:00Z"/>
          <w:rFonts w:asciiTheme="minorHAnsi" w:hAnsiTheme="minorHAnsi"/>
          <w:i/>
          <w:szCs w:val="22"/>
          <w:rPrChange w:id="722" w:author="Vitor Almeida" w:date="2014-01-07T13:56:00Z">
            <w:rPr>
              <w:ins w:id="723" w:author="Vitor Almeida" w:date="2014-01-07T13:13:00Z"/>
              <w:rFonts w:ascii="Arial" w:hAnsi="Arial" w:cs="Arial"/>
              <w:sz w:val="19"/>
              <w:szCs w:val="19"/>
            </w:rPr>
          </w:rPrChange>
        </w:rPr>
        <w:pPrChange w:id="724" w:author="Nuno Cruz" w:date="2014-01-07T14:52:00Z">
          <w:pPr>
            <w:pStyle w:val="Hipotese"/>
          </w:pPr>
        </w:pPrChange>
      </w:pPr>
      <w:ins w:id="725" w:author="Vitor Almeida" w:date="2014-01-07T13:13:00Z">
        <w:del w:id="726" w:author="Nuno Cruz" w:date="2014-01-07T14:46:00Z">
          <w:r w:rsidRPr="006C5EA7" w:rsidDel="00C02DA1">
            <w:rPr>
              <w:rFonts w:asciiTheme="minorHAnsi" w:hAnsiTheme="minorHAnsi" w:cs="Arial"/>
              <w:i/>
              <w:szCs w:val="22"/>
              <w:rPrChange w:id="727" w:author="Vitor Almeida" w:date="2014-01-07T13:56:00Z">
                <w:rPr>
                  <w:rFonts w:ascii="Arial" w:hAnsi="Arial" w:cs="Arial"/>
                  <w:sz w:val="19"/>
                  <w:szCs w:val="19"/>
                </w:rPr>
              </w:rPrChange>
            </w:rPr>
            <w:delText>w</w:delText>
          </w:r>
        </w:del>
      </w:ins>
      <w:proofErr w:type="spellStart"/>
      <w:ins w:id="728" w:author="Nuno Cruz" w:date="2014-01-07T14:46:00Z">
        <w:r w:rsidR="00C02DA1">
          <w:rPr>
            <w:rFonts w:asciiTheme="minorHAnsi" w:hAnsiTheme="minorHAnsi" w:cs="Arial"/>
            <w:i/>
            <w:szCs w:val="22"/>
          </w:rPr>
          <w:t>W</w:t>
        </w:r>
      </w:ins>
      <w:ins w:id="729" w:author="Vitor Almeida" w:date="2014-01-07T13:13:00Z">
        <w:r w:rsidRPr="006C5EA7">
          <w:rPr>
            <w:rFonts w:asciiTheme="minorHAnsi" w:hAnsiTheme="minorHAnsi" w:cs="Arial"/>
            <w:i/>
            <w:szCs w:val="22"/>
            <w:rPrChange w:id="730" w:author="Vitor Almeida" w:date="2014-01-07T13:56:00Z">
              <w:rPr>
                <w:rFonts w:ascii="Arial" w:hAnsi="Arial" w:cs="Arial"/>
                <w:sz w:val="19"/>
                <w:szCs w:val="19"/>
              </w:rPr>
            </w:rPrChange>
          </w:rPr>
          <w:t>ell-known</w:t>
        </w:r>
        <w:proofErr w:type="spellEnd"/>
        <w:r w:rsidRPr="006C5EA7">
          <w:rPr>
            <w:rFonts w:asciiTheme="minorHAnsi" w:hAnsiTheme="minorHAnsi" w:cs="Arial"/>
            <w:i/>
            <w:szCs w:val="22"/>
            <w:rPrChange w:id="731" w:author="Vitor Almeida" w:date="2014-01-07T13:56:00Z">
              <w:rPr>
                <w:rFonts w:ascii="Arial" w:hAnsi="Arial" w:cs="Arial"/>
                <w:sz w:val="19"/>
                <w:szCs w:val="19"/>
              </w:rPr>
            </w:rPrChange>
          </w:rPr>
          <w:t xml:space="preserve"> </w:t>
        </w:r>
        <w:proofErr w:type="spellStart"/>
        <w:r w:rsidRPr="006C5EA7">
          <w:rPr>
            <w:rFonts w:asciiTheme="minorHAnsi" w:hAnsiTheme="minorHAnsi" w:cs="Arial"/>
            <w:i/>
            <w:szCs w:val="22"/>
            <w:rPrChange w:id="732" w:author="Vitor Almeida" w:date="2014-01-07T13:56:00Z">
              <w:rPr>
                <w:rFonts w:ascii="Arial" w:hAnsi="Arial" w:cs="Arial"/>
                <w:sz w:val="19"/>
                <w:szCs w:val="19"/>
              </w:rPr>
            </w:rPrChange>
          </w:rPr>
          <w:t>mandatory</w:t>
        </w:r>
      </w:ins>
      <w:proofErr w:type="spellEnd"/>
      <w:ins w:id="733" w:author="Nuno Cruz" w:date="2014-01-07T14:47:00Z">
        <w:r w:rsidR="00C02DA1">
          <w:rPr>
            <w:rFonts w:asciiTheme="minorHAnsi" w:hAnsiTheme="minorHAnsi" w:cs="Arial"/>
            <w:i/>
            <w:szCs w:val="22"/>
          </w:rPr>
          <w:t xml:space="preserve"> </w:t>
        </w:r>
        <w:r w:rsidR="00C02DA1">
          <w:rPr>
            <w:rFonts w:asciiTheme="minorHAnsi" w:hAnsiTheme="minorHAnsi"/>
            <w:i/>
            <w:vanish/>
            <w:color w:val="FF0000"/>
            <w:szCs w:val="22"/>
          </w:rPr>
          <w:t>F</w:t>
        </w:r>
      </w:ins>
    </w:p>
    <w:p w14:paraId="36EF12D0" w14:textId="1B629207" w:rsidR="00311E8B" w:rsidRPr="00C02DA1" w:rsidRDefault="00311E8B">
      <w:pPr>
        <w:pStyle w:val="Hipotese"/>
        <w:keepLines/>
        <w:ind w:hanging="357"/>
        <w:rPr>
          <w:ins w:id="734" w:author="Nuno Cruz" w:date="2014-01-07T14:53:00Z"/>
          <w:rFonts w:asciiTheme="minorHAnsi" w:hAnsiTheme="minorHAnsi"/>
          <w:i/>
          <w:szCs w:val="22"/>
          <w:rPrChange w:id="735" w:author="Nuno Cruz" w:date="2014-01-07T14:53:00Z">
            <w:rPr>
              <w:ins w:id="736" w:author="Nuno Cruz" w:date="2014-01-07T14:53:00Z"/>
              <w:rFonts w:asciiTheme="minorHAnsi" w:hAnsiTheme="minorHAnsi"/>
              <w:i/>
              <w:vanish/>
              <w:color w:val="FF0000"/>
              <w:szCs w:val="22"/>
            </w:rPr>
          </w:rPrChange>
        </w:rPr>
        <w:pPrChange w:id="737" w:author="Nuno Cruz" w:date="2014-01-07T14:52:00Z">
          <w:pPr>
            <w:pStyle w:val="Hipotese"/>
          </w:pPr>
        </w:pPrChange>
      </w:pPr>
      <w:ins w:id="738" w:author="Vitor Almeida" w:date="2014-01-07T13:19:00Z">
        <w:del w:id="739" w:author="Nuno Cruz" w:date="2014-01-07T14:46:00Z">
          <w:r w:rsidRPr="006C5EA7" w:rsidDel="00C02DA1">
            <w:rPr>
              <w:rFonts w:asciiTheme="minorHAnsi" w:hAnsiTheme="minorHAnsi" w:cs="Arial"/>
              <w:i/>
              <w:szCs w:val="22"/>
              <w:rPrChange w:id="740" w:author="Vitor Almeida" w:date="2014-01-07T13:56:00Z">
                <w:rPr>
                  <w:rFonts w:ascii="Arial" w:hAnsi="Arial" w:cs="Arial"/>
                  <w:sz w:val="19"/>
                  <w:szCs w:val="19"/>
                </w:rPr>
              </w:rPrChange>
            </w:rPr>
            <w:delText>w</w:delText>
          </w:r>
        </w:del>
      </w:ins>
      <w:proofErr w:type="spellStart"/>
      <w:ins w:id="741" w:author="Nuno Cruz" w:date="2014-01-07T14:46:00Z">
        <w:r w:rsidR="00C02DA1">
          <w:rPr>
            <w:rFonts w:asciiTheme="minorHAnsi" w:hAnsiTheme="minorHAnsi" w:cs="Arial"/>
            <w:i/>
            <w:szCs w:val="22"/>
          </w:rPr>
          <w:t>W</w:t>
        </w:r>
      </w:ins>
      <w:ins w:id="742" w:author="Vitor Almeida" w:date="2014-01-07T13:19:00Z">
        <w:r w:rsidRPr="006C5EA7">
          <w:rPr>
            <w:rFonts w:asciiTheme="minorHAnsi" w:hAnsiTheme="minorHAnsi" w:cs="Arial"/>
            <w:i/>
            <w:szCs w:val="22"/>
            <w:rPrChange w:id="743" w:author="Vitor Almeida" w:date="2014-01-07T13:56:00Z">
              <w:rPr>
                <w:rFonts w:ascii="Arial" w:hAnsi="Arial" w:cs="Arial"/>
                <w:sz w:val="19"/>
                <w:szCs w:val="19"/>
              </w:rPr>
            </w:rPrChange>
          </w:rPr>
          <w:t>ell-known</w:t>
        </w:r>
        <w:proofErr w:type="spellEnd"/>
        <w:r w:rsidRPr="006C5EA7">
          <w:rPr>
            <w:rFonts w:asciiTheme="minorHAnsi" w:hAnsiTheme="minorHAnsi" w:cs="Arial"/>
            <w:i/>
            <w:szCs w:val="22"/>
            <w:rPrChange w:id="744" w:author="Vitor Almeida" w:date="2014-01-07T13:56:00Z">
              <w:rPr>
                <w:rFonts w:ascii="Arial" w:hAnsi="Arial" w:cs="Arial"/>
                <w:sz w:val="19"/>
                <w:szCs w:val="19"/>
              </w:rPr>
            </w:rPrChange>
          </w:rPr>
          <w:t xml:space="preserve"> </w:t>
        </w:r>
        <w:proofErr w:type="spellStart"/>
        <w:r w:rsidRPr="006C5EA7">
          <w:rPr>
            <w:rFonts w:asciiTheme="minorHAnsi" w:hAnsiTheme="minorHAnsi" w:cs="Arial"/>
            <w:i/>
            <w:szCs w:val="22"/>
            <w:rPrChange w:id="745" w:author="Vitor Almeida" w:date="2014-01-07T13:56:00Z">
              <w:rPr>
                <w:rFonts w:ascii="Arial" w:hAnsi="Arial" w:cs="Arial"/>
                <w:sz w:val="19"/>
                <w:szCs w:val="19"/>
              </w:rPr>
            </w:rPrChange>
          </w:rPr>
          <w:t>discretionary</w:t>
        </w:r>
      </w:ins>
      <w:proofErr w:type="spellEnd"/>
      <w:ins w:id="746" w:author="Nuno Cruz" w:date="2014-01-07T14:47:00Z">
        <w:r w:rsidR="00C02DA1">
          <w:rPr>
            <w:rFonts w:asciiTheme="minorHAnsi" w:hAnsiTheme="minorHAnsi" w:cs="Arial"/>
            <w:i/>
            <w:szCs w:val="22"/>
          </w:rPr>
          <w:t xml:space="preserve"> </w:t>
        </w:r>
        <w:r w:rsidR="00C02DA1">
          <w:rPr>
            <w:rFonts w:asciiTheme="minorHAnsi" w:hAnsiTheme="minorHAnsi"/>
            <w:i/>
            <w:vanish/>
            <w:color w:val="FF0000"/>
            <w:szCs w:val="22"/>
          </w:rPr>
          <w:t>F</w:t>
        </w:r>
      </w:ins>
    </w:p>
    <w:p w14:paraId="1DE1E416" w14:textId="4DB9F012" w:rsidR="00C02DA1" w:rsidRDefault="00C02DA1">
      <w:pPr>
        <w:jc w:val="left"/>
        <w:rPr>
          <w:ins w:id="747" w:author="Nuno Cruz" w:date="2014-01-07T14:54:00Z"/>
          <w:rFonts w:asciiTheme="minorHAnsi" w:hAnsiTheme="minorHAnsi"/>
          <w:i/>
          <w:szCs w:val="22"/>
        </w:rPr>
      </w:pPr>
      <w:ins w:id="748" w:author="Nuno Cruz" w:date="2014-01-07T14:54:00Z">
        <w:r>
          <w:rPr>
            <w:rFonts w:asciiTheme="minorHAnsi" w:hAnsiTheme="minorHAnsi"/>
            <w:i/>
            <w:szCs w:val="22"/>
          </w:rPr>
          <w:br w:type="page"/>
        </w:r>
      </w:ins>
    </w:p>
    <w:p w14:paraId="7A5AFBB6" w14:textId="77777777" w:rsidR="00C02DA1" w:rsidRPr="006C5EA7" w:rsidDel="00C02DA1" w:rsidRDefault="00C02DA1">
      <w:pPr>
        <w:pStyle w:val="Hipotese"/>
        <w:keepLines/>
        <w:numPr>
          <w:ilvl w:val="0"/>
          <w:numId w:val="0"/>
        </w:numPr>
        <w:ind w:left="720" w:hanging="360"/>
        <w:rPr>
          <w:ins w:id="749" w:author="Vitor Almeida" w:date="2014-01-07T13:19:00Z"/>
          <w:del w:id="750" w:author="Nuno Cruz" w:date="2014-01-07T14:53:00Z"/>
          <w:rFonts w:asciiTheme="minorHAnsi" w:hAnsiTheme="minorHAnsi"/>
          <w:i/>
          <w:szCs w:val="22"/>
          <w:rPrChange w:id="751" w:author="Vitor Almeida" w:date="2014-01-07T13:56:00Z">
            <w:rPr>
              <w:ins w:id="752" w:author="Vitor Almeida" w:date="2014-01-07T13:19:00Z"/>
              <w:del w:id="753" w:author="Nuno Cruz" w:date="2014-01-07T14:53:00Z"/>
            </w:rPr>
          </w:rPrChange>
        </w:rPr>
        <w:pPrChange w:id="754" w:author="Nuno Cruz" w:date="2014-01-07T14:53:00Z">
          <w:pPr>
            <w:pStyle w:val="Hipotese"/>
          </w:pPr>
        </w:pPrChange>
      </w:pPr>
    </w:p>
    <w:p w14:paraId="0CB17DF2" w14:textId="77777777" w:rsidR="00311E8B" w:rsidRPr="006C5EA7" w:rsidRDefault="00311E8B">
      <w:pPr>
        <w:pStyle w:val="Pergunta"/>
        <w:ind w:hanging="357"/>
        <w:rPr>
          <w:rFonts w:asciiTheme="minorHAnsi" w:hAnsiTheme="minorHAnsi"/>
          <w:szCs w:val="22"/>
          <w:rPrChange w:id="755" w:author="Vitor Almeida" w:date="2014-01-07T13:56:00Z">
            <w:rPr/>
          </w:rPrChange>
        </w:rPr>
        <w:pPrChange w:id="756" w:author="Nuno Cruz" w:date="2014-01-07T14:53:00Z">
          <w:pPr>
            <w:pStyle w:val="Hipotese"/>
          </w:pPr>
        </w:pPrChange>
      </w:pPr>
      <w:ins w:id="757" w:author="Vitor Almeida" w:date="2014-01-07T13:18:00Z">
        <w:r w:rsidRPr="006C5EA7">
          <w:rPr>
            <w:rFonts w:asciiTheme="minorHAnsi" w:hAnsiTheme="minorHAnsi"/>
            <w:szCs w:val="22"/>
            <w:rPrChange w:id="758" w:author="Vitor Almeida" w:date="2014-01-07T13:56:00Z">
              <w:rPr/>
            </w:rPrChange>
          </w:rPr>
          <w:t>O atributo MED</w:t>
        </w:r>
      </w:ins>
      <w:ins w:id="759" w:author="Vitor Almeida" w:date="2014-01-07T13:19:00Z">
        <w:r w:rsidRPr="006C5EA7">
          <w:rPr>
            <w:rFonts w:asciiTheme="minorHAnsi" w:hAnsiTheme="minorHAnsi"/>
            <w:szCs w:val="22"/>
            <w:rPrChange w:id="760" w:author="Vitor Almeida" w:date="2014-01-07T13:56:00Z">
              <w:rPr/>
            </w:rPrChange>
          </w:rPr>
          <w:t>:</w:t>
        </w:r>
      </w:ins>
    </w:p>
    <w:p w14:paraId="1039723A" w14:textId="0B01A756" w:rsidR="00EF492F" w:rsidRPr="006C5EA7" w:rsidRDefault="00EF492F">
      <w:pPr>
        <w:pStyle w:val="Hipotese"/>
        <w:keepLines/>
        <w:ind w:hanging="357"/>
        <w:rPr>
          <w:rFonts w:asciiTheme="minorHAnsi" w:hAnsiTheme="minorHAnsi"/>
          <w:szCs w:val="22"/>
          <w:rPrChange w:id="761" w:author="Vitor Almeida" w:date="2014-01-07T13:56:00Z">
            <w:rPr/>
          </w:rPrChange>
        </w:rPr>
        <w:pPrChange w:id="762" w:author="Nuno Cruz" w:date="2014-01-07T14:53:00Z">
          <w:pPr>
            <w:pStyle w:val="Hipotese"/>
          </w:pPr>
        </w:pPrChange>
      </w:pPr>
      <w:moveToRangeStart w:id="763" w:author="Vitor Almeida" w:date="2014-01-07T13:28:00Z" w:name="move376864646"/>
      <w:moveTo w:id="764" w:author="Vitor Almeida" w:date="2014-01-07T13:28:00Z">
        <w:r w:rsidRPr="006C5EA7">
          <w:rPr>
            <w:rFonts w:asciiTheme="minorHAnsi" w:hAnsiTheme="minorHAnsi"/>
            <w:szCs w:val="22"/>
            <w:rPrChange w:id="765" w:author="Vitor Almeida" w:date="2014-01-07T13:56:00Z">
              <w:rPr/>
            </w:rPrChange>
          </w:rPr>
          <w:t xml:space="preserve">A escolha é realizada pelo menor valor </w:t>
        </w:r>
        <w:del w:id="766" w:author="Nuno Cruz" w:date="2014-01-07T14:48:00Z">
          <w:r w:rsidRPr="006C5EA7" w:rsidDel="00C02DA1">
            <w:rPr>
              <w:rFonts w:asciiTheme="minorHAnsi" w:hAnsiTheme="minorHAnsi"/>
              <w:vanish/>
              <w:color w:val="FF0000"/>
              <w:szCs w:val="22"/>
              <w:rPrChange w:id="767" w:author="Vitor Almeida" w:date="2014-01-07T13:56:00Z">
                <w:rPr>
                  <w:vanish/>
                  <w:color w:val="FF0000"/>
                </w:rPr>
              </w:rPrChange>
            </w:rPr>
            <w:delText>#</w:delText>
          </w:r>
        </w:del>
      </w:moveTo>
      <w:ins w:id="768" w:author="Nuno Cruz" w:date="2014-01-07T14:48:00Z">
        <w:r w:rsidR="00C02DA1">
          <w:rPr>
            <w:rFonts w:asciiTheme="minorHAnsi" w:hAnsiTheme="minorHAnsi"/>
            <w:vanish/>
            <w:color w:val="FF0000"/>
            <w:szCs w:val="22"/>
          </w:rPr>
          <w:t>V</w:t>
        </w:r>
      </w:ins>
    </w:p>
    <w:moveToRangeEnd w:id="763"/>
    <w:p w14:paraId="06DFCF39" w14:textId="54C9002B" w:rsidR="004A40AC" w:rsidRPr="006C5EA7" w:rsidRDefault="004A40AC">
      <w:pPr>
        <w:pStyle w:val="Hipotese"/>
        <w:keepLines/>
        <w:ind w:hanging="357"/>
        <w:rPr>
          <w:rFonts w:asciiTheme="minorHAnsi" w:hAnsiTheme="minorHAnsi"/>
          <w:szCs w:val="22"/>
          <w:rPrChange w:id="769" w:author="Vitor Almeida" w:date="2014-01-07T13:56:00Z">
            <w:rPr/>
          </w:rPrChange>
        </w:rPr>
        <w:pPrChange w:id="770" w:author="Nuno Cruz" w:date="2014-01-07T14:53:00Z">
          <w:pPr>
            <w:pStyle w:val="Hipotese"/>
          </w:pPr>
        </w:pPrChange>
      </w:pPr>
      <w:r w:rsidRPr="006C5EA7">
        <w:rPr>
          <w:rFonts w:asciiTheme="minorHAnsi" w:hAnsiTheme="minorHAnsi"/>
          <w:szCs w:val="22"/>
          <w:rPrChange w:id="771" w:author="Vitor Almeida" w:date="2014-01-07T13:56:00Z">
            <w:rPr/>
          </w:rPrChange>
        </w:rPr>
        <w:t>Influência a rota de saída do AS que o define</w:t>
      </w:r>
      <w:ins w:id="772" w:author="Nuno Cruz" w:date="2014-01-07T14:48:00Z">
        <w:r w:rsidR="00C02DA1">
          <w:rPr>
            <w:rFonts w:asciiTheme="minorHAnsi" w:hAnsiTheme="minorHAnsi"/>
            <w:szCs w:val="22"/>
          </w:rPr>
          <w:t xml:space="preserve"> </w:t>
        </w:r>
        <w:r w:rsidR="00C02DA1">
          <w:rPr>
            <w:rFonts w:asciiTheme="minorHAnsi" w:hAnsiTheme="minorHAnsi"/>
            <w:i/>
            <w:vanish/>
            <w:color w:val="FF0000"/>
            <w:szCs w:val="22"/>
          </w:rPr>
          <w:t>F</w:t>
        </w:r>
      </w:ins>
    </w:p>
    <w:p w14:paraId="531D815E" w14:textId="19EE5511" w:rsidR="004A40AC" w:rsidRPr="006C5EA7" w:rsidRDefault="004A40AC">
      <w:pPr>
        <w:pStyle w:val="Hipotese"/>
        <w:keepLines/>
        <w:ind w:hanging="357"/>
        <w:rPr>
          <w:rFonts w:asciiTheme="minorHAnsi" w:hAnsiTheme="minorHAnsi"/>
          <w:szCs w:val="22"/>
          <w:rPrChange w:id="773" w:author="Vitor Almeida" w:date="2014-01-07T13:56:00Z">
            <w:rPr/>
          </w:rPrChange>
        </w:rPr>
        <w:pPrChange w:id="774" w:author="Nuno Cruz" w:date="2014-01-07T14:53:00Z">
          <w:pPr>
            <w:pStyle w:val="Hipotese"/>
          </w:pPr>
        </w:pPrChange>
      </w:pPr>
      <w:r w:rsidRPr="006C5EA7">
        <w:rPr>
          <w:rFonts w:asciiTheme="minorHAnsi" w:hAnsiTheme="minorHAnsi"/>
          <w:szCs w:val="22"/>
          <w:rPrChange w:id="775" w:author="Vitor Almeida" w:date="2014-01-07T13:56:00Z">
            <w:rPr/>
          </w:rPrChange>
        </w:rPr>
        <w:t xml:space="preserve">Influência a rota de entrada do AS que o define </w:t>
      </w:r>
      <w:del w:id="776" w:author="Nuno Cruz" w:date="2014-01-07T14:48:00Z">
        <w:r w:rsidRPr="006C5EA7" w:rsidDel="00C02DA1">
          <w:rPr>
            <w:rFonts w:asciiTheme="minorHAnsi" w:hAnsiTheme="minorHAnsi"/>
            <w:vanish/>
            <w:color w:val="FF0000"/>
            <w:szCs w:val="22"/>
            <w:rPrChange w:id="777" w:author="Vitor Almeida" w:date="2014-01-07T13:56:00Z">
              <w:rPr>
                <w:vanish/>
                <w:color w:val="FF0000"/>
                <w:lang w:val="en-GB"/>
              </w:rPr>
            </w:rPrChange>
          </w:rPr>
          <w:delText>#</w:delText>
        </w:r>
      </w:del>
      <w:ins w:id="778" w:author="Nuno Cruz" w:date="2014-01-07T14:48:00Z">
        <w:r w:rsidR="00C02DA1">
          <w:rPr>
            <w:rFonts w:asciiTheme="minorHAnsi" w:hAnsiTheme="minorHAnsi"/>
            <w:vanish/>
            <w:color w:val="FF0000"/>
            <w:szCs w:val="22"/>
          </w:rPr>
          <w:t>V</w:t>
        </w:r>
      </w:ins>
    </w:p>
    <w:p w14:paraId="2DF8CDD0" w14:textId="1FEB19A5" w:rsidR="00EF492F" w:rsidRPr="006C5EA7" w:rsidRDefault="00EF492F">
      <w:pPr>
        <w:pStyle w:val="Hipotese"/>
        <w:keepLines/>
        <w:ind w:hanging="357"/>
        <w:rPr>
          <w:ins w:id="779" w:author="Vitor Almeida" w:date="2014-01-07T13:28:00Z"/>
          <w:rFonts w:asciiTheme="minorHAnsi" w:hAnsiTheme="minorHAnsi"/>
          <w:szCs w:val="22"/>
          <w:rPrChange w:id="780" w:author="Vitor Almeida" w:date="2014-01-07T13:56:00Z">
            <w:rPr>
              <w:ins w:id="781" w:author="Vitor Almeida" w:date="2014-01-07T13:28:00Z"/>
            </w:rPr>
          </w:rPrChange>
        </w:rPr>
        <w:pPrChange w:id="782" w:author="Nuno Cruz" w:date="2014-01-07T14:53:00Z">
          <w:pPr>
            <w:pStyle w:val="Hipotese"/>
          </w:pPr>
        </w:pPrChange>
      </w:pPr>
      <w:ins w:id="783" w:author="Vitor Almeida" w:date="2014-01-07T13:28:00Z">
        <w:r w:rsidRPr="006C5EA7">
          <w:rPr>
            <w:rFonts w:asciiTheme="minorHAnsi" w:hAnsiTheme="minorHAnsi"/>
            <w:szCs w:val="22"/>
            <w:rPrChange w:id="784" w:author="Vitor Almeida" w:date="2014-01-07T13:56:00Z">
              <w:rPr/>
            </w:rPrChange>
          </w:rPr>
          <w:t>Influencia a distribuição das rotas dentro do AS que o define</w:t>
        </w:r>
      </w:ins>
      <w:ins w:id="785" w:author="Nuno Cruz" w:date="2014-01-07T14:48:00Z">
        <w:r w:rsidR="00C02DA1">
          <w:rPr>
            <w:rFonts w:asciiTheme="minorHAnsi" w:hAnsiTheme="minorHAnsi"/>
            <w:szCs w:val="22"/>
          </w:rPr>
          <w:t xml:space="preserve"> </w:t>
        </w:r>
        <w:r w:rsidR="00C02DA1">
          <w:rPr>
            <w:rFonts w:asciiTheme="minorHAnsi" w:hAnsiTheme="minorHAnsi"/>
            <w:i/>
            <w:vanish/>
            <w:color w:val="FF0000"/>
            <w:szCs w:val="22"/>
          </w:rPr>
          <w:t>F</w:t>
        </w:r>
      </w:ins>
    </w:p>
    <w:p w14:paraId="3CFC7629" w14:textId="67C4F659" w:rsidR="004A40AC" w:rsidRPr="006C5EA7" w:rsidDel="00AE1E38" w:rsidRDefault="004A40AC">
      <w:pPr>
        <w:pStyle w:val="Hipotese"/>
        <w:keepLines/>
        <w:ind w:hanging="357"/>
        <w:rPr>
          <w:ins w:id="786" w:author="Vitor Almeida" w:date="2014-01-07T13:27:00Z"/>
          <w:del w:id="787" w:author="Nuno Cruz" w:date="2014-01-07T14:46:00Z"/>
          <w:rFonts w:asciiTheme="minorHAnsi" w:hAnsiTheme="minorHAnsi"/>
          <w:szCs w:val="22"/>
          <w:rPrChange w:id="788" w:author="Vitor Almeida" w:date="2014-01-07T13:56:00Z">
            <w:rPr>
              <w:ins w:id="789" w:author="Vitor Almeida" w:date="2014-01-07T13:27:00Z"/>
              <w:del w:id="790" w:author="Nuno Cruz" w:date="2014-01-07T14:46:00Z"/>
            </w:rPr>
          </w:rPrChange>
        </w:rPr>
        <w:pPrChange w:id="791" w:author="Nuno Cruz" w:date="2014-01-07T14:53:00Z">
          <w:pPr>
            <w:pStyle w:val="Hipotese"/>
          </w:pPr>
        </w:pPrChange>
      </w:pPr>
      <w:del w:id="792" w:author="Nuno Cruz" w:date="2014-01-07T14:55:00Z">
        <w:r w:rsidRPr="00AE1E38" w:rsidDel="00C02DA1">
          <w:rPr>
            <w:rFonts w:asciiTheme="minorHAnsi" w:hAnsiTheme="minorHAnsi"/>
            <w:szCs w:val="22"/>
            <w:rPrChange w:id="793" w:author="Nuno Cruz" w:date="2014-01-07T14:46:00Z">
              <w:rPr/>
            </w:rPrChange>
          </w:rPr>
          <w:delText xml:space="preserve">Influência a escolha de qual a interface de saída do </w:delText>
        </w:r>
        <w:r w:rsidRPr="00AE1E38" w:rsidDel="00C02DA1">
          <w:rPr>
            <w:rFonts w:asciiTheme="minorHAnsi" w:hAnsiTheme="minorHAnsi"/>
            <w:i/>
            <w:szCs w:val="22"/>
            <w:rPrChange w:id="794" w:author="Nuno Cruz" w:date="2014-01-07T14:46:00Z">
              <w:rPr/>
            </w:rPrChange>
          </w:rPr>
          <w:delText>router</w:delText>
        </w:r>
        <w:r w:rsidRPr="00AE1E38" w:rsidDel="00C02DA1">
          <w:rPr>
            <w:rFonts w:asciiTheme="minorHAnsi" w:hAnsiTheme="minorHAnsi"/>
            <w:szCs w:val="22"/>
            <w:rPrChange w:id="795" w:author="Nuno Cruz" w:date="2014-01-07T14:46:00Z">
              <w:rPr/>
            </w:rPrChange>
          </w:rPr>
          <w:delText xml:space="preserve"> que o define</w:delText>
        </w:r>
      </w:del>
    </w:p>
    <w:p w14:paraId="3C4DD551" w14:textId="0A2BA1A8" w:rsidR="00EF492F" w:rsidRPr="00AE1E38" w:rsidDel="00C02DA1" w:rsidRDefault="00EF492F">
      <w:pPr>
        <w:pStyle w:val="Hipotese"/>
        <w:keepLines/>
        <w:ind w:hanging="357"/>
        <w:rPr>
          <w:del w:id="796" w:author="Nuno Cruz" w:date="2014-01-07T14:55:00Z"/>
          <w:rFonts w:asciiTheme="minorHAnsi" w:hAnsiTheme="minorHAnsi"/>
          <w:szCs w:val="22"/>
          <w:rPrChange w:id="797" w:author="Nuno Cruz" w:date="2014-01-07T14:46:00Z">
            <w:rPr>
              <w:del w:id="798" w:author="Nuno Cruz" w:date="2014-01-07T14:55:00Z"/>
            </w:rPr>
          </w:rPrChange>
        </w:rPr>
        <w:pPrChange w:id="799" w:author="Nuno Cruz" w:date="2014-01-07T14:53:00Z">
          <w:pPr>
            <w:pStyle w:val="Hipotese"/>
          </w:pPr>
        </w:pPrChange>
      </w:pPr>
    </w:p>
    <w:p w14:paraId="10FD56C6" w14:textId="19DAD76B" w:rsidR="004A40AC" w:rsidRPr="006C5EA7" w:rsidDel="00C02DA1" w:rsidRDefault="004A40AC">
      <w:pPr>
        <w:pStyle w:val="Hipotese"/>
        <w:keepLines/>
        <w:rPr>
          <w:del w:id="800" w:author="Nuno Cruz" w:date="2014-01-07T14:55:00Z"/>
          <w:rFonts w:asciiTheme="minorHAnsi" w:hAnsiTheme="minorHAnsi"/>
          <w:szCs w:val="22"/>
          <w:rPrChange w:id="801" w:author="Vitor Almeida" w:date="2014-01-07T13:56:00Z">
            <w:rPr>
              <w:del w:id="802" w:author="Nuno Cruz" w:date="2014-01-07T14:55:00Z"/>
            </w:rPr>
          </w:rPrChange>
        </w:rPr>
        <w:pPrChange w:id="803" w:author="Nuno Cruz" w:date="2014-01-07T14:53:00Z">
          <w:pPr>
            <w:pStyle w:val="Hipotese"/>
          </w:pPr>
        </w:pPrChange>
      </w:pPr>
      <w:moveFromRangeStart w:id="804" w:author="Vitor Almeida" w:date="2014-01-07T13:28:00Z" w:name="move376864646"/>
      <w:moveFrom w:id="805" w:author="Vitor Almeida" w:date="2014-01-07T13:28:00Z">
        <w:del w:id="806" w:author="Nuno Cruz" w:date="2014-01-07T14:55:00Z">
          <w:r w:rsidRPr="006C5EA7" w:rsidDel="00C02DA1">
            <w:rPr>
              <w:rFonts w:asciiTheme="minorHAnsi" w:hAnsiTheme="minorHAnsi"/>
              <w:szCs w:val="22"/>
              <w:rPrChange w:id="807" w:author="Vitor Almeida" w:date="2014-01-07T13:56:00Z">
                <w:rPr/>
              </w:rPrChange>
            </w:rPr>
            <w:delText xml:space="preserve">A escolha é realizada pelo menor valor </w:delText>
          </w:r>
          <w:r w:rsidRPr="006C5EA7" w:rsidDel="00C02DA1">
            <w:rPr>
              <w:rFonts w:asciiTheme="minorHAnsi" w:hAnsiTheme="minorHAnsi"/>
              <w:vanish/>
              <w:color w:val="FF0000"/>
              <w:szCs w:val="22"/>
              <w:rPrChange w:id="808" w:author="Vitor Almeida" w:date="2014-01-07T13:56:00Z">
                <w:rPr>
                  <w:vanish/>
                  <w:color w:val="FF0000"/>
                  <w:lang w:val="en-GB"/>
                </w:rPr>
              </w:rPrChange>
            </w:rPr>
            <w:delText>#</w:delText>
          </w:r>
        </w:del>
      </w:moveFrom>
    </w:p>
    <w:p w14:paraId="61F6B54E" w14:textId="7B86D2B3" w:rsidR="004A40AC" w:rsidRPr="006C5EA7" w:rsidRDefault="004A40AC">
      <w:pPr>
        <w:pStyle w:val="Pergunta"/>
        <w:keepLines w:val="0"/>
        <w:ind w:left="357" w:hanging="357"/>
        <w:rPr>
          <w:rFonts w:asciiTheme="minorHAnsi" w:hAnsiTheme="minorHAnsi"/>
          <w:szCs w:val="22"/>
          <w:rPrChange w:id="809" w:author="Vitor Almeida" w:date="2014-01-07T13:56:00Z">
            <w:rPr/>
          </w:rPrChange>
        </w:rPr>
        <w:pPrChange w:id="810" w:author="Nuno Cruz" w:date="2014-01-07T14:53:00Z">
          <w:pPr>
            <w:pStyle w:val="Pergunta"/>
          </w:pPr>
        </w:pPrChange>
      </w:pPr>
      <w:moveFrom w:id="811" w:author="Vitor Almeida" w:date="2014-01-07T13:28:00Z">
        <w:del w:id="812" w:author="Nuno Cruz" w:date="2014-01-07T14:55:00Z">
          <w:r w:rsidRPr="006C5EA7" w:rsidDel="00C02DA1">
            <w:rPr>
              <w:rFonts w:asciiTheme="minorHAnsi" w:hAnsiTheme="minorHAnsi"/>
              <w:szCs w:val="22"/>
              <w:rPrChange w:id="813" w:author="Vitor Almeida" w:date="2014-01-07T13:56:00Z">
                <w:rPr/>
              </w:rPrChange>
            </w:rPr>
            <w:delText xml:space="preserve"> </w:delText>
          </w:r>
        </w:del>
      </w:moveFrom>
      <w:moveFromRangeEnd w:id="804"/>
      <w:r w:rsidRPr="006C5EA7">
        <w:rPr>
          <w:rFonts w:asciiTheme="minorHAnsi" w:hAnsiTheme="minorHAnsi"/>
          <w:szCs w:val="22"/>
          <w:rPrChange w:id="814" w:author="Vitor Almeida" w:date="2014-01-07T13:56:00Z">
            <w:rPr/>
          </w:rPrChange>
        </w:rPr>
        <w:t>O BGP:</w:t>
      </w:r>
    </w:p>
    <w:p w14:paraId="50966733" w14:textId="6A25AF2E" w:rsidR="00EF492F" w:rsidRPr="006C5EA7" w:rsidRDefault="00EF492F" w:rsidP="00EF492F">
      <w:pPr>
        <w:pStyle w:val="Hipotese"/>
        <w:rPr>
          <w:rFonts w:asciiTheme="minorHAnsi" w:hAnsiTheme="minorHAnsi"/>
          <w:szCs w:val="22"/>
          <w:rPrChange w:id="815" w:author="Vitor Almeida" w:date="2014-01-07T13:56:00Z">
            <w:rPr/>
          </w:rPrChange>
        </w:rPr>
      </w:pPr>
      <w:moveToRangeStart w:id="816" w:author="Vitor Almeida" w:date="2014-01-07T13:28:00Z" w:name="move376864662"/>
      <w:moveTo w:id="817" w:author="Vitor Almeida" w:date="2014-01-07T13:28:00Z">
        <w:r w:rsidRPr="006C5EA7">
          <w:rPr>
            <w:rFonts w:asciiTheme="minorHAnsi" w:hAnsiTheme="minorHAnsi"/>
            <w:szCs w:val="22"/>
            <w:rPrChange w:id="818" w:author="Vitor Almeida" w:date="2014-01-07T13:56:00Z">
              <w:rPr/>
            </w:rPrChange>
          </w:rPr>
          <w:t xml:space="preserve">Usa TCP para o envio de mensagens BGP </w:t>
        </w:r>
      </w:moveTo>
      <w:ins w:id="819" w:author="Nuno Cruz" w:date="2014-01-07T14:48:00Z">
        <w:r w:rsidR="00C02DA1">
          <w:rPr>
            <w:rFonts w:asciiTheme="minorHAnsi" w:hAnsiTheme="minorHAnsi"/>
            <w:vanish/>
            <w:color w:val="FF0000"/>
            <w:szCs w:val="22"/>
          </w:rPr>
          <w:t>V</w:t>
        </w:r>
      </w:ins>
      <w:moveTo w:id="820" w:author="Vitor Almeida" w:date="2014-01-07T13:28:00Z">
        <w:del w:id="821" w:author="Nuno Cruz" w:date="2014-01-07T14:48:00Z">
          <w:r w:rsidRPr="006C5EA7" w:rsidDel="00C02DA1">
            <w:rPr>
              <w:rFonts w:asciiTheme="minorHAnsi" w:hAnsiTheme="minorHAnsi"/>
              <w:vanish/>
              <w:color w:val="FF0000"/>
              <w:szCs w:val="22"/>
              <w:rPrChange w:id="822" w:author="Vitor Almeida" w:date="2014-01-07T13:56:00Z">
                <w:rPr>
                  <w:vanish/>
                  <w:color w:val="FF0000"/>
                </w:rPr>
              </w:rPrChange>
            </w:rPr>
            <w:delText>#</w:delText>
          </w:r>
        </w:del>
      </w:moveTo>
    </w:p>
    <w:p w14:paraId="3501DEA7" w14:textId="1B765272" w:rsidR="00EF492F" w:rsidRPr="006C5EA7" w:rsidRDefault="00EF492F" w:rsidP="00EF492F">
      <w:pPr>
        <w:pStyle w:val="Hipotese"/>
        <w:rPr>
          <w:rFonts w:asciiTheme="minorHAnsi" w:hAnsiTheme="minorHAnsi"/>
          <w:szCs w:val="22"/>
          <w:rPrChange w:id="823" w:author="Vitor Almeida" w:date="2014-01-07T13:56:00Z">
            <w:rPr/>
          </w:rPrChange>
        </w:rPr>
      </w:pPr>
      <w:moveToRangeStart w:id="824" w:author="Vitor Almeida" w:date="2014-01-07T13:28:00Z" w:name="move376864666"/>
      <w:moveToRangeEnd w:id="816"/>
      <w:moveTo w:id="825" w:author="Vitor Almeida" w:date="2014-01-07T13:28:00Z">
        <w:r w:rsidRPr="006C5EA7">
          <w:rPr>
            <w:rFonts w:asciiTheme="minorHAnsi" w:hAnsiTheme="minorHAnsi"/>
            <w:szCs w:val="22"/>
            <w:rPrChange w:id="826" w:author="Vitor Almeida" w:date="2014-01-07T13:56:00Z">
              <w:rPr/>
            </w:rPrChange>
          </w:rPr>
          <w:t xml:space="preserve">Usa </w:t>
        </w:r>
        <w:proofErr w:type="spellStart"/>
        <w:r w:rsidRPr="006C5EA7">
          <w:rPr>
            <w:rFonts w:asciiTheme="minorHAnsi" w:hAnsiTheme="minorHAnsi"/>
            <w:i/>
            <w:szCs w:val="22"/>
            <w:rPrChange w:id="827" w:author="Vitor Almeida" w:date="2014-01-07T13:56:00Z">
              <w:rPr/>
            </w:rPrChange>
          </w:rPr>
          <w:t>multicast</w:t>
        </w:r>
        <w:proofErr w:type="spellEnd"/>
        <w:r w:rsidRPr="006C5EA7">
          <w:rPr>
            <w:rFonts w:asciiTheme="minorHAnsi" w:hAnsiTheme="minorHAnsi"/>
            <w:szCs w:val="22"/>
            <w:rPrChange w:id="828" w:author="Vitor Almeida" w:date="2014-01-07T13:56:00Z">
              <w:rPr/>
            </w:rPrChange>
          </w:rPr>
          <w:t xml:space="preserve"> IP para o envio de mensagens </w:t>
        </w:r>
        <w:proofErr w:type="spellStart"/>
        <w:r w:rsidRPr="006C5EA7">
          <w:rPr>
            <w:rFonts w:asciiTheme="minorHAnsi" w:hAnsiTheme="minorHAnsi"/>
            <w:szCs w:val="22"/>
            <w:rPrChange w:id="829" w:author="Vitor Almeida" w:date="2014-01-07T13:56:00Z">
              <w:rPr/>
            </w:rPrChange>
          </w:rPr>
          <w:t>iBGP</w:t>
        </w:r>
      </w:moveTo>
      <w:proofErr w:type="spellEnd"/>
      <w:ins w:id="830" w:author="Nuno Cruz" w:date="2014-01-07T14:48:00Z">
        <w:r w:rsidR="00C02DA1">
          <w:rPr>
            <w:rFonts w:asciiTheme="minorHAnsi" w:hAnsiTheme="minorHAnsi"/>
            <w:szCs w:val="22"/>
          </w:rPr>
          <w:t xml:space="preserve"> </w:t>
        </w:r>
        <w:r w:rsidR="00C02DA1" w:rsidRPr="00C02DA1">
          <w:rPr>
            <w:rFonts w:asciiTheme="minorHAnsi" w:hAnsiTheme="minorHAnsi"/>
            <w:vanish/>
            <w:color w:val="FF0000"/>
            <w:szCs w:val="22"/>
            <w:rPrChange w:id="831" w:author="Nuno Cruz" w:date="2014-01-07T14:48:00Z">
              <w:rPr>
                <w:rFonts w:asciiTheme="minorHAnsi" w:hAnsiTheme="minorHAnsi"/>
                <w:i/>
                <w:vanish/>
                <w:color w:val="FF0000"/>
                <w:szCs w:val="22"/>
              </w:rPr>
            </w:rPrChange>
          </w:rPr>
          <w:t>F</w:t>
        </w:r>
      </w:ins>
    </w:p>
    <w:moveToRangeEnd w:id="824"/>
    <w:p w14:paraId="23C77F51" w14:textId="5299B147" w:rsidR="004A40AC" w:rsidRPr="006C5EA7" w:rsidRDefault="004A40AC" w:rsidP="0050379F">
      <w:pPr>
        <w:pStyle w:val="Hipotese"/>
        <w:rPr>
          <w:rFonts w:asciiTheme="minorHAnsi" w:hAnsiTheme="minorHAnsi"/>
          <w:szCs w:val="22"/>
          <w:rPrChange w:id="832" w:author="Vitor Almeida" w:date="2014-01-07T13:56:00Z">
            <w:rPr/>
          </w:rPrChange>
        </w:rPr>
      </w:pPr>
      <w:r w:rsidRPr="006C5EA7">
        <w:rPr>
          <w:rFonts w:asciiTheme="minorHAnsi" w:hAnsiTheme="minorHAnsi"/>
          <w:szCs w:val="22"/>
          <w:rPrChange w:id="833" w:author="Vitor Almeida" w:date="2014-01-07T13:56:00Z">
            <w:rPr/>
          </w:rPrChange>
        </w:rPr>
        <w:t xml:space="preserve">Utiliza UDP </w:t>
      </w:r>
      <w:del w:id="834" w:author="Nuno Cruz" w:date="2014-01-07T14:48:00Z">
        <w:r w:rsidRPr="006C5EA7" w:rsidDel="00C02DA1">
          <w:rPr>
            <w:rFonts w:asciiTheme="minorHAnsi" w:hAnsiTheme="minorHAnsi"/>
            <w:szCs w:val="22"/>
            <w:rPrChange w:id="835" w:author="Vitor Almeida" w:date="2014-01-07T13:56:00Z">
              <w:rPr/>
            </w:rPrChange>
          </w:rPr>
          <w:delText xml:space="preserve">porto 179 </w:delText>
        </w:r>
      </w:del>
      <w:r w:rsidRPr="006C5EA7">
        <w:rPr>
          <w:rFonts w:asciiTheme="minorHAnsi" w:hAnsiTheme="minorHAnsi"/>
          <w:szCs w:val="22"/>
          <w:rPrChange w:id="836" w:author="Vitor Almeida" w:date="2014-01-07T13:56:00Z">
            <w:rPr/>
          </w:rPrChange>
        </w:rPr>
        <w:t>para enviar as mensagens BGP</w:t>
      </w:r>
      <w:ins w:id="837" w:author="Nuno Cruz" w:date="2014-01-07T14:48:00Z">
        <w:r w:rsidR="00C02DA1">
          <w:rPr>
            <w:rFonts w:asciiTheme="minorHAnsi" w:hAnsiTheme="minorHAnsi"/>
            <w:szCs w:val="22"/>
          </w:rPr>
          <w:t xml:space="preserve"> </w:t>
        </w:r>
        <w:r w:rsidR="00C02DA1" w:rsidRPr="00621E55">
          <w:rPr>
            <w:rFonts w:asciiTheme="minorHAnsi" w:hAnsiTheme="minorHAnsi"/>
            <w:vanish/>
            <w:color w:val="FF0000"/>
            <w:szCs w:val="22"/>
          </w:rPr>
          <w:t>F</w:t>
        </w:r>
      </w:ins>
    </w:p>
    <w:p w14:paraId="376C0751" w14:textId="77F9C504" w:rsidR="004A40AC" w:rsidRPr="006C5EA7" w:rsidDel="00C02DA1" w:rsidRDefault="004A40AC" w:rsidP="0050379F">
      <w:pPr>
        <w:pStyle w:val="Hipotese"/>
        <w:rPr>
          <w:del w:id="838" w:author="Nuno Cruz" w:date="2014-01-07T14:48:00Z"/>
          <w:rFonts w:asciiTheme="minorHAnsi" w:hAnsiTheme="minorHAnsi"/>
          <w:szCs w:val="22"/>
          <w:rPrChange w:id="839" w:author="Vitor Almeida" w:date="2014-01-07T13:56:00Z">
            <w:rPr>
              <w:del w:id="840" w:author="Nuno Cruz" w:date="2014-01-07T14:48:00Z"/>
            </w:rPr>
          </w:rPrChange>
        </w:rPr>
      </w:pPr>
      <w:moveFromRangeStart w:id="841" w:author="Vitor Almeida" w:date="2014-01-07T13:28:00Z" w:name="move376864666"/>
      <w:moveFrom w:id="842" w:author="Vitor Almeida" w:date="2014-01-07T13:28:00Z">
        <w:del w:id="843" w:author="Nuno Cruz" w:date="2014-01-07T14:48:00Z">
          <w:r w:rsidRPr="006C5EA7" w:rsidDel="00C02DA1">
            <w:rPr>
              <w:rFonts w:asciiTheme="minorHAnsi" w:hAnsiTheme="minorHAnsi"/>
              <w:szCs w:val="22"/>
              <w:rPrChange w:id="844" w:author="Vitor Almeida" w:date="2014-01-07T13:56:00Z">
                <w:rPr/>
              </w:rPrChange>
            </w:rPr>
            <w:delText>Usa multicast IP para o envio de mensagens iBGP</w:delText>
          </w:r>
        </w:del>
      </w:moveFrom>
    </w:p>
    <w:p w14:paraId="46616D71" w14:textId="7F7ABA0A" w:rsidR="004A40AC" w:rsidRPr="006C5EA7" w:rsidDel="00C02DA1" w:rsidRDefault="004A40AC" w:rsidP="0050379F">
      <w:pPr>
        <w:pStyle w:val="Hipotese"/>
        <w:rPr>
          <w:del w:id="845" w:author="Nuno Cruz" w:date="2014-01-07T14:48:00Z"/>
          <w:rFonts w:asciiTheme="minorHAnsi" w:hAnsiTheme="minorHAnsi"/>
          <w:szCs w:val="22"/>
          <w:rPrChange w:id="846" w:author="Vitor Almeida" w:date="2014-01-07T13:56:00Z">
            <w:rPr>
              <w:del w:id="847" w:author="Nuno Cruz" w:date="2014-01-07T14:48:00Z"/>
            </w:rPr>
          </w:rPrChange>
        </w:rPr>
      </w:pPr>
      <w:moveFromRangeStart w:id="848" w:author="Vitor Almeida" w:date="2014-01-07T13:28:00Z" w:name="move376864662"/>
      <w:moveFromRangeEnd w:id="841"/>
      <w:moveFrom w:id="849" w:author="Vitor Almeida" w:date="2014-01-07T13:28:00Z">
        <w:del w:id="850" w:author="Nuno Cruz" w:date="2014-01-07T14:48:00Z">
          <w:r w:rsidRPr="006C5EA7" w:rsidDel="00C02DA1">
            <w:rPr>
              <w:rFonts w:asciiTheme="minorHAnsi" w:hAnsiTheme="minorHAnsi"/>
              <w:szCs w:val="22"/>
              <w:rPrChange w:id="851" w:author="Vitor Almeida" w:date="2014-01-07T13:56:00Z">
                <w:rPr/>
              </w:rPrChange>
            </w:rPr>
            <w:delText xml:space="preserve">Usa TCP para o envio de mensagens BGP </w:delText>
          </w:r>
          <w:r w:rsidRPr="006C5EA7" w:rsidDel="00C02DA1">
            <w:rPr>
              <w:rFonts w:asciiTheme="minorHAnsi" w:hAnsiTheme="minorHAnsi"/>
              <w:vanish/>
              <w:color w:val="FF0000"/>
              <w:szCs w:val="22"/>
              <w:rPrChange w:id="852" w:author="Vitor Almeida" w:date="2014-01-07T13:56:00Z">
                <w:rPr>
                  <w:vanish/>
                  <w:color w:val="FF0000"/>
                  <w:lang w:val="en-GB"/>
                </w:rPr>
              </w:rPrChange>
            </w:rPr>
            <w:delText>#</w:delText>
          </w:r>
        </w:del>
      </w:moveFrom>
    </w:p>
    <w:moveFromRangeEnd w:id="848"/>
    <w:p w14:paraId="22B058AD" w14:textId="56DC0ADD" w:rsidR="004A40AC" w:rsidRPr="006C5EA7" w:rsidRDefault="004A40AC" w:rsidP="0050379F">
      <w:pPr>
        <w:pStyle w:val="Hipotese"/>
        <w:rPr>
          <w:rFonts w:asciiTheme="minorHAnsi" w:hAnsiTheme="minorHAnsi"/>
          <w:szCs w:val="22"/>
          <w:rPrChange w:id="853" w:author="Vitor Almeida" w:date="2014-01-07T13:56:00Z">
            <w:rPr/>
          </w:rPrChange>
        </w:rPr>
      </w:pPr>
      <w:r w:rsidRPr="006C5EA7">
        <w:rPr>
          <w:rFonts w:asciiTheme="minorHAnsi" w:hAnsiTheme="minorHAnsi"/>
          <w:szCs w:val="22"/>
          <w:rPrChange w:id="854" w:author="Vitor Almeida" w:date="2014-01-07T13:56:00Z">
            <w:rPr/>
          </w:rPrChange>
        </w:rPr>
        <w:t>O BGP usa um algoritmo de deteção de erros para garantir que as suas mensagens chegam sem erros</w:t>
      </w:r>
      <w:ins w:id="855" w:author="Nuno Cruz" w:date="2014-01-07T14:48:00Z">
        <w:r w:rsidR="00C02DA1">
          <w:rPr>
            <w:rFonts w:asciiTheme="minorHAnsi" w:hAnsiTheme="minorHAnsi"/>
            <w:szCs w:val="22"/>
          </w:rPr>
          <w:t xml:space="preserve"> </w:t>
        </w:r>
        <w:r w:rsidR="00C02DA1" w:rsidRPr="00621E55">
          <w:rPr>
            <w:rFonts w:asciiTheme="minorHAnsi" w:hAnsiTheme="minorHAnsi"/>
            <w:vanish/>
            <w:color w:val="FF0000"/>
            <w:szCs w:val="22"/>
          </w:rPr>
          <w:t>F</w:t>
        </w:r>
      </w:ins>
    </w:p>
    <w:p w14:paraId="6246A968" w14:textId="77777777" w:rsidR="004A40AC" w:rsidRPr="006C5EA7" w:rsidRDefault="004A40AC" w:rsidP="0050379F">
      <w:pPr>
        <w:pStyle w:val="Pergunta"/>
        <w:rPr>
          <w:rFonts w:asciiTheme="minorHAnsi" w:hAnsiTheme="minorHAnsi"/>
          <w:szCs w:val="22"/>
          <w:rPrChange w:id="856" w:author="Vitor Almeida" w:date="2014-01-07T13:56:00Z">
            <w:rPr/>
          </w:rPrChange>
        </w:rPr>
      </w:pPr>
      <w:r w:rsidRPr="006C5EA7">
        <w:rPr>
          <w:rFonts w:asciiTheme="minorHAnsi" w:hAnsiTheme="minorHAnsi"/>
          <w:szCs w:val="22"/>
          <w:rPrChange w:id="857" w:author="Vitor Almeida" w:date="2014-01-07T13:56:00Z">
            <w:rPr/>
          </w:rPrChange>
        </w:rPr>
        <w:t>No BGP:</w:t>
      </w:r>
    </w:p>
    <w:p w14:paraId="4BDDDC56" w14:textId="59BA9440" w:rsidR="004A40AC" w:rsidRPr="006C5EA7" w:rsidRDefault="004A40AC" w:rsidP="0050379F">
      <w:pPr>
        <w:pStyle w:val="Hipotese"/>
        <w:rPr>
          <w:rFonts w:asciiTheme="minorHAnsi" w:hAnsiTheme="minorHAnsi"/>
          <w:szCs w:val="22"/>
          <w:rPrChange w:id="858" w:author="Vitor Almeida" w:date="2014-01-07T13:56:00Z">
            <w:rPr/>
          </w:rPrChange>
        </w:rPr>
      </w:pPr>
      <w:r w:rsidRPr="006C5EA7">
        <w:rPr>
          <w:rFonts w:asciiTheme="minorHAnsi" w:hAnsiTheme="minorHAnsi"/>
          <w:szCs w:val="22"/>
          <w:rPrChange w:id="859" w:author="Vitor Almeida" w:date="2014-01-07T13:56:00Z">
            <w:rPr/>
          </w:rPrChange>
        </w:rPr>
        <w:t xml:space="preserve">A mensagem </w:t>
      </w:r>
      <w:proofErr w:type="spellStart"/>
      <w:r w:rsidRPr="006C5EA7">
        <w:rPr>
          <w:rFonts w:asciiTheme="minorHAnsi" w:hAnsiTheme="minorHAnsi"/>
          <w:szCs w:val="22"/>
          <w:rPrChange w:id="860" w:author="Vitor Almeida" w:date="2014-01-07T13:56:00Z">
            <w:rPr/>
          </w:rPrChange>
        </w:rPr>
        <w:t>Notification</w:t>
      </w:r>
      <w:proofErr w:type="spellEnd"/>
      <w:r w:rsidRPr="006C5EA7">
        <w:rPr>
          <w:rFonts w:asciiTheme="minorHAnsi" w:hAnsiTheme="minorHAnsi"/>
          <w:szCs w:val="22"/>
          <w:rPrChange w:id="861" w:author="Vitor Almeida" w:date="2014-01-07T13:56:00Z">
            <w:rPr/>
          </w:rPrChange>
        </w:rPr>
        <w:t xml:space="preserve"> permitem estabelecer comunicação entre pares BGP</w:t>
      </w:r>
      <w:ins w:id="862" w:author="Nuno Cruz" w:date="2014-01-07T14:49:00Z">
        <w:r w:rsidR="00C02DA1">
          <w:rPr>
            <w:rFonts w:asciiTheme="minorHAnsi" w:hAnsiTheme="minorHAnsi"/>
            <w:szCs w:val="22"/>
          </w:rPr>
          <w:t xml:space="preserve"> </w:t>
        </w:r>
        <w:r w:rsidR="00C02DA1" w:rsidRPr="00621E55">
          <w:rPr>
            <w:rFonts w:asciiTheme="minorHAnsi" w:hAnsiTheme="minorHAnsi"/>
            <w:vanish/>
            <w:color w:val="FF0000"/>
            <w:szCs w:val="22"/>
          </w:rPr>
          <w:t>F</w:t>
        </w:r>
      </w:ins>
    </w:p>
    <w:p w14:paraId="195ABC1E" w14:textId="31BD6754" w:rsidR="00EF492F" w:rsidRPr="006C5EA7" w:rsidRDefault="00EF492F" w:rsidP="00EF492F">
      <w:pPr>
        <w:pStyle w:val="Hipotese"/>
        <w:rPr>
          <w:rFonts w:asciiTheme="minorHAnsi" w:hAnsiTheme="minorHAnsi"/>
          <w:szCs w:val="22"/>
          <w:rPrChange w:id="863" w:author="Vitor Almeida" w:date="2014-01-07T13:56:00Z">
            <w:rPr/>
          </w:rPrChange>
        </w:rPr>
      </w:pPr>
      <w:moveToRangeStart w:id="864" w:author="Vitor Almeida" w:date="2014-01-07T13:29:00Z" w:name="move376864714"/>
      <w:moveTo w:id="865" w:author="Vitor Almeida" w:date="2014-01-07T13:29:00Z">
        <w:r w:rsidRPr="006C5EA7">
          <w:rPr>
            <w:rFonts w:asciiTheme="minorHAnsi" w:hAnsiTheme="minorHAnsi"/>
            <w:szCs w:val="22"/>
            <w:rPrChange w:id="866" w:author="Vitor Almeida" w:date="2014-01-07T13:56:00Z">
              <w:rPr/>
            </w:rPrChange>
          </w:rPr>
          <w:t xml:space="preserve">Num AS que comunique em </w:t>
        </w:r>
        <w:proofErr w:type="spellStart"/>
        <w:r w:rsidRPr="006C5EA7">
          <w:rPr>
            <w:rFonts w:asciiTheme="minorHAnsi" w:hAnsiTheme="minorHAnsi"/>
            <w:szCs w:val="22"/>
            <w:rPrChange w:id="867" w:author="Vitor Almeida" w:date="2014-01-07T13:56:00Z">
              <w:rPr/>
            </w:rPrChange>
          </w:rPr>
          <w:t>eBGP</w:t>
        </w:r>
        <w:proofErr w:type="spellEnd"/>
        <w:r w:rsidRPr="006C5EA7">
          <w:rPr>
            <w:rFonts w:asciiTheme="minorHAnsi" w:hAnsiTheme="minorHAnsi"/>
            <w:szCs w:val="22"/>
            <w:rPrChange w:id="868" w:author="Vitor Almeida" w:date="2014-01-07T13:56:00Z">
              <w:rPr/>
            </w:rPrChange>
          </w:rPr>
          <w:t xml:space="preserve"> com outros AS todos os </w:t>
        </w:r>
        <w:proofErr w:type="gramStart"/>
        <w:r w:rsidRPr="006C5EA7">
          <w:rPr>
            <w:rFonts w:asciiTheme="minorHAnsi" w:hAnsiTheme="minorHAnsi"/>
            <w:szCs w:val="22"/>
            <w:rPrChange w:id="869" w:author="Vitor Almeida" w:date="2014-01-07T13:56:00Z">
              <w:rPr/>
            </w:rPrChange>
          </w:rPr>
          <w:t>routers</w:t>
        </w:r>
        <w:proofErr w:type="gramEnd"/>
        <w:r w:rsidRPr="006C5EA7">
          <w:rPr>
            <w:rFonts w:asciiTheme="minorHAnsi" w:hAnsiTheme="minorHAnsi"/>
            <w:szCs w:val="22"/>
            <w:rPrChange w:id="870" w:author="Vitor Almeida" w:date="2014-01-07T13:56:00Z">
              <w:rPr/>
            </w:rPrChange>
          </w:rPr>
          <w:t xml:space="preserve"> do AS t</w:t>
        </w:r>
        <w:del w:id="871" w:author="Nuno Cruz" w:date="2014-01-07T14:50:00Z">
          <w:r w:rsidRPr="006C5EA7" w:rsidDel="00C02DA1">
            <w:rPr>
              <w:rFonts w:asciiTheme="minorHAnsi" w:hAnsiTheme="minorHAnsi"/>
              <w:szCs w:val="22"/>
              <w:rPrChange w:id="872" w:author="Vitor Almeida" w:date="2014-01-07T13:56:00Z">
                <w:rPr/>
              </w:rPrChange>
            </w:rPr>
            <w:delText>e</w:delText>
          </w:r>
        </w:del>
      </w:moveTo>
      <w:ins w:id="873" w:author="Nuno Cruz" w:date="2014-01-07T14:50:00Z">
        <w:r w:rsidR="00C02DA1">
          <w:rPr>
            <w:rFonts w:asciiTheme="minorHAnsi" w:hAnsiTheme="minorHAnsi"/>
            <w:szCs w:val="22"/>
          </w:rPr>
          <w:t>ê</w:t>
        </w:r>
      </w:ins>
      <w:moveTo w:id="874" w:author="Vitor Almeida" w:date="2014-01-07T13:29:00Z">
        <w:r w:rsidRPr="006C5EA7">
          <w:rPr>
            <w:rFonts w:asciiTheme="minorHAnsi" w:hAnsiTheme="minorHAnsi"/>
            <w:szCs w:val="22"/>
            <w:rPrChange w:id="875" w:author="Vitor Almeida" w:date="2014-01-07T13:56:00Z">
              <w:rPr/>
            </w:rPrChange>
          </w:rPr>
          <w:t xml:space="preserve">m de correr </w:t>
        </w:r>
        <w:del w:id="876" w:author="Nuno Cruz" w:date="2014-01-07T14:50:00Z">
          <w:r w:rsidRPr="006C5EA7" w:rsidDel="00C02DA1">
            <w:rPr>
              <w:rFonts w:asciiTheme="minorHAnsi" w:hAnsiTheme="minorHAnsi"/>
              <w:szCs w:val="22"/>
              <w:rPrChange w:id="877" w:author="Vitor Almeida" w:date="2014-01-07T13:56:00Z">
                <w:rPr/>
              </w:rPrChange>
            </w:rPr>
            <w:delText>I</w:delText>
          </w:r>
        </w:del>
      </w:moveTo>
      <w:proofErr w:type="spellStart"/>
      <w:ins w:id="878" w:author="Nuno Cruz" w:date="2014-01-07T14:50:00Z">
        <w:r w:rsidR="00C02DA1">
          <w:rPr>
            <w:rFonts w:asciiTheme="minorHAnsi" w:hAnsiTheme="minorHAnsi"/>
            <w:szCs w:val="22"/>
          </w:rPr>
          <w:t>i</w:t>
        </w:r>
      </w:ins>
      <w:moveTo w:id="879" w:author="Vitor Almeida" w:date="2014-01-07T13:29:00Z">
        <w:r w:rsidRPr="006C5EA7">
          <w:rPr>
            <w:rFonts w:asciiTheme="minorHAnsi" w:hAnsiTheme="minorHAnsi"/>
            <w:szCs w:val="22"/>
            <w:rPrChange w:id="880" w:author="Vitor Almeida" w:date="2014-01-07T13:56:00Z">
              <w:rPr/>
            </w:rPrChange>
          </w:rPr>
          <w:t>BGP</w:t>
        </w:r>
      </w:moveTo>
      <w:proofErr w:type="spellEnd"/>
      <w:ins w:id="881" w:author="Nuno Cruz" w:date="2014-01-07T14:49:00Z">
        <w:r w:rsidR="00C02DA1">
          <w:rPr>
            <w:rFonts w:asciiTheme="minorHAnsi" w:hAnsiTheme="minorHAnsi"/>
            <w:szCs w:val="22"/>
          </w:rPr>
          <w:t xml:space="preserve"> </w:t>
        </w:r>
        <w:r w:rsidR="00C02DA1" w:rsidRPr="00621E55">
          <w:rPr>
            <w:rFonts w:asciiTheme="minorHAnsi" w:hAnsiTheme="minorHAnsi"/>
            <w:vanish/>
            <w:color w:val="FF0000"/>
            <w:szCs w:val="22"/>
          </w:rPr>
          <w:t>F</w:t>
        </w:r>
      </w:ins>
    </w:p>
    <w:moveToRangeEnd w:id="864"/>
    <w:p w14:paraId="48EF7B74" w14:textId="4A31CB78" w:rsidR="004A40AC" w:rsidRPr="006C5EA7" w:rsidRDefault="004A40AC" w:rsidP="0050379F">
      <w:pPr>
        <w:pStyle w:val="Hipotese"/>
        <w:rPr>
          <w:rFonts w:asciiTheme="minorHAnsi" w:hAnsiTheme="minorHAnsi"/>
          <w:szCs w:val="22"/>
          <w:rPrChange w:id="882" w:author="Vitor Almeida" w:date="2014-01-07T13:56:00Z">
            <w:rPr/>
          </w:rPrChange>
        </w:rPr>
      </w:pPr>
      <w:r w:rsidRPr="006C5EA7">
        <w:rPr>
          <w:rFonts w:asciiTheme="minorHAnsi" w:hAnsiTheme="minorHAnsi"/>
          <w:szCs w:val="22"/>
          <w:rPrChange w:id="883" w:author="Vitor Almeida" w:date="2014-01-07T13:56:00Z">
            <w:rPr/>
          </w:rPrChange>
        </w:rPr>
        <w:t xml:space="preserve">As ligações dentro de um AS têm de ser </w:t>
      </w:r>
      <w:proofErr w:type="spellStart"/>
      <w:r w:rsidRPr="006C5EA7">
        <w:rPr>
          <w:rFonts w:asciiTheme="minorHAnsi" w:hAnsiTheme="minorHAnsi"/>
          <w:i/>
          <w:szCs w:val="22"/>
          <w:rPrChange w:id="884" w:author="Vitor Almeida" w:date="2014-01-07T13:56:00Z">
            <w:rPr/>
          </w:rPrChange>
        </w:rPr>
        <w:t>full</w:t>
      </w:r>
      <w:proofErr w:type="spellEnd"/>
      <w:r w:rsidRPr="006C5EA7">
        <w:rPr>
          <w:rFonts w:asciiTheme="minorHAnsi" w:hAnsiTheme="minorHAnsi"/>
          <w:i/>
          <w:szCs w:val="22"/>
          <w:rPrChange w:id="885" w:author="Vitor Almeida" w:date="2014-01-07T13:56:00Z">
            <w:rPr/>
          </w:rPrChange>
        </w:rPr>
        <w:t xml:space="preserve"> </w:t>
      </w:r>
      <w:proofErr w:type="spellStart"/>
      <w:r w:rsidRPr="006C5EA7">
        <w:rPr>
          <w:rFonts w:asciiTheme="minorHAnsi" w:hAnsiTheme="minorHAnsi"/>
          <w:i/>
          <w:szCs w:val="22"/>
          <w:rPrChange w:id="886" w:author="Vitor Almeida" w:date="2014-01-07T13:56:00Z">
            <w:rPr/>
          </w:rPrChange>
        </w:rPr>
        <w:t>mesh</w:t>
      </w:r>
      <w:proofErr w:type="spellEnd"/>
      <w:r w:rsidRPr="006C5EA7">
        <w:rPr>
          <w:rFonts w:asciiTheme="minorHAnsi" w:hAnsiTheme="minorHAnsi"/>
          <w:szCs w:val="22"/>
          <w:rPrChange w:id="887" w:author="Vitor Almeida" w:date="2014-01-07T13:56:00Z">
            <w:rPr/>
          </w:rPrChange>
        </w:rPr>
        <w:t xml:space="preserve"> se não se usarem refletores ou confederações </w:t>
      </w:r>
      <w:del w:id="888" w:author="Nuno Cruz" w:date="2014-01-07T14:49:00Z">
        <w:r w:rsidRPr="006C5EA7" w:rsidDel="00C02DA1">
          <w:rPr>
            <w:rFonts w:asciiTheme="minorHAnsi" w:hAnsiTheme="minorHAnsi"/>
            <w:vanish/>
            <w:color w:val="FF0000"/>
            <w:szCs w:val="22"/>
            <w:rPrChange w:id="889" w:author="Vitor Almeida" w:date="2014-01-07T13:56:00Z">
              <w:rPr>
                <w:vanish/>
                <w:color w:val="FF0000"/>
                <w:lang w:val="en-GB"/>
              </w:rPr>
            </w:rPrChange>
          </w:rPr>
          <w:delText>#</w:delText>
        </w:r>
      </w:del>
      <w:ins w:id="890" w:author="Nuno Cruz" w:date="2014-01-07T14:49:00Z">
        <w:r w:rsidR="00C02DA1">
          <w:rPr>
            <w:rFonts w:asciiTheme="minorHAnsi" w:hAnsiTheme="minorHAnsi"/>
            <w:vanish/>
            <w:color w:val="FF0000"/>
            <w:szCs w:val="22"/>
          </w:rPr>
          <w:t>V</w:t>
        </w:r>
      </w:ins>
    </w:p>
    <w:p w14:paraId="265FDF98" w14:textId="77130D07" w:rsidR="004A40AC" w:rsidRPr="006C5EA7" w:rsidDel="00C02DA1" w:rsidRDefault="004A40AC" w:rsidP="0050379F">
      <w:pPr>
        <w:pStyle w:val="Hipotese"/>
        <w:rPr>
          <w:del w:id="891" w:author="Nuno Cruz" w:date="2014-01-07T14:49:00Z"/>
          <w:rFonts w:asciiTheme="minorHAnsi" w:hAnsiTheme="minorHAnsi"/>
          <w:szCs w:val="22"/>
          <w:rPrChange w:id="892" w:author="Vitor Almeida" w:date="2014-01-07T13:56:00Z">
            <w:rPr>
              <w:del w:id="893" w:author="Nuno Cruz" w:date="2014-01-07T14:49:00Z"/>
            </w:rPr>
          </w:rPrChange>
        </w:rPr>
      </w:pPr>
      <w:moveFromRangeStart w:id="894" w:author="Vitor Almeida" w:date="2014-01-07T13:29:00Z" w:name="move376864714"/>
      <w:moveFrom w:id="895" w:author="Vitor Almeida" w:date="2014-01-07T13:29:00Z">
        <w:del w:id="896" w:author="Nuno Cruz" w:date="2014-01-07T14:49:00Z">
          <w:r w:rsidRPr="006C5EA7" w:rsidDel="00C02DA1">
            <w:rPr>
              <w:rFonts w:asciiTheme="minorHAnsi" w:hAnsiTheme="minorHAnsi"/>
              <w:szCs w:val="22"/>
              <w:rPrChange w:id="897" w:author="Vitor Almeida" w:date="2014-01-07T13:56:00Z">
                <w:rPr/>
              </w:rPrChange>
            </w:rPr>
            <w:delText>Num AS que comunique em eBGP com outros AS todos os routers do AS tem de correr IBGP</w:delText>
          </w:r>
        </w:del>
      </w:moveFrom>
    </w:p>
    <w:moveFromRangeEnd w:id="894"/>
    <w:p w14:paraId="47118483" w14:textId="00D46CA4" w:rsidR="004A40AC" w:rsidRPr="006C5EA7" w:rsidRDefault="004A40AC" w:rsidP="0050379F">
      <w:pPr>
        <w:pStyle w:val="Hipotese"/>
        <w:rPr>
          <w:rFonts w:asciiTheme="minorHAnsi" w:hAnsiTheme="minorHAnsi"/>
          <w:szCs w:val="22"/>
          <w:rPrChange w:id="898" w:author="Vitor Almeida" w:date="2014-01-07T13:56:00Z">
            <w:rPr/>
          </w:rPrChange>
        </w:rPr>
      </w:pPr>
      <w:r w:rsidRPr="006C5EA7">
        <w:rPr>
          <w:rFonts w:asciiTheme="minorHAnsi" w:hAnsiTheme="minorHAnsi"/>
          <w:szCs w:val="22"/>
          <w:rPrChange w:id="899" w:author="Vitor Almeida" w:date="2014-01-07T13:56:00Z">
            <w:rPr/>
          </w:rPrChange>
        </w:rPr>
        <w:t xml:space="preserve">A interligação entre </w:t>
      </w:r>
      <w:proofErr w:type="gramStart"/>
      <w:r w:rsidRPr="006C5EA7">
        <w:rPr>
          <w:rFonts w:asciiTheme="minorHAnsi" w:hAnsiTheme="minorHAnsi"/>
          <w:szCs w:val="22"/>
          <w:rPrChange w:id="900" w:author="Vitor Almeida" w:date="2014-01-07T13:56:00Z">
            <w:rPr/>
          </w:rPrChange>
        </w:rPr>
        <w:t>routers</w:t>
      </w:r>
      <w:proofErr w:type="gramEnd"/>
      <w:r w:rsidRPr="006C5EA7">
        <w:rPr>
          <w:rFonts w:asciiTheme="minorHAnsi" w:hAnsiTheme="minorHAnsi"/>
          <w:szCs w:val="22"/>
          <w:rPrChange w:id="901" w:author="Vitor Almeida" w:date="2014-01-07T13:56:00Z">
            <w:rPr/>
          </w:rPrChange>
        </w:rPr>
        <w:t xml:space="preserve"> vizinhos que correm BGP no interior de um AS tem de ser </w:t>
      </w:r>
      <w:proofErr w:type="spellStart"/>
      <w:r w:rsidRPr="006C5EA7">
        <w:rPr>
          <w:rFonts w:asciiTheme="minorHAnsi" w:hAnsiTheme="minorHAnsi"/>
          <w:szCs w:val="22"/>
          <w:rPrChange w:id="902" w:author="Vitor Almeida" w:date="2014-01-07T13:56:00Z">
            <w:rPr/>
          </w:rPrChange>
        </w:rPr>
        <w:t>full</w:t>
      </w:r>
      <w:proofErr w:type="spellEnd"/>
      <w:r w:rsidRPr="006C5EA7">
        <w:rPr>
          <w:rFonts w:asciiTheme="minorHAnsi" w:hAnsiTheme="minorHAnsi"/>
          <w:szCs w:val="22"/>
          <w:rPrChange w:id="903" w:author="Vitor Almeida" w:date="2014-01-07T13:56:00Z">
            <w:rPr/>
          </w:rPrChange>
        </w:rPr>
        <w:t xml:space="preserve"> </w:t>
      </w:r>
      <w:proofErr w:type="spellStart"/>
      <w:r w:rsidRPr="006C5EA7">
        <w:rPr>
          <w:rFonts w:asciiTheme="minorHAnsi" w:hAnsiTheme="minorHAnsi"/>
          <w:szCs w:val="22"/>
          <w:rPrChange w:id="904" w:author="Vitor Almeida" w:date="2014-01-07T13:56:00Z">
            <w:rPr/>
          </w:rPrChange>
        </w:rPr>
        <w:t>mesh</w:t>
      </w:r>
      <w:proofErr w:type="spellEnd"/>
      <w:ins w:id="905" w:author="Nuno Cruz" w:date="2014-01-07T14:49:00Z">
        <w:r w:rsidR="00C02DA1">
          <w:rPr>
            <w:rFonts w:asciiTheme="minorHAnsi" w:hAnsiTheme="minorHAnsi"/>
            <w:szCs w:val="22"/>
          </w:rPr>
          <w:t xml:space="preserve"> </w:t>
        </w:r>
        <w:r w:rsidR="00C02DA1" w:rsidRPr="00621E55">
          <w:rPr>
            <w:rFonts w:asciiTheme="minorHAnsi" w:hAnsiTheme="minorHAnsi"/>
            <w:vanish/>
            <w:color w:val="FF0000"/>
            <w:szCs w:val="22"/>
          </w:rPr>
          <w:t>F</w:t>
        </w:r>
      </w:ins>
    </w:p>
    <w:p w14:paraId="06157B92" w14:textId="0F3DFB0A" w:rsidR="004A40AC" w:rsidRPr="006C5EA7" w:rsidRDefault="004A40AC" w:rsidP="0050379F">
      <w:pPr>
        <w:pStyle w:val="Hipotese"/>
        <w:rPr>
          <w:rFonts w:asciiTheme="minorHAnsi" w:hAnsiTheme="minorHAnsi"/>
          <w:szCs w:val="22"/>
          <w:rPrChange w:id="906" w:author="Vitor Almeida" w:date="2014-01-07T13:56:00Z">
            <w:rPr/>
          </w:rPrChange>
        </w:rPr>
      </w:pPr>
      <w:r w:rsidRPr="006C5EA7">
        <w:rPr>
          <w:rFonts w:asciiTheme="minorHAnsi" w:hAnsiTheme="minorHAnsi"/>
          <w:szCs w:val="22"/>
          <w:rPrChange w:id="907" w:author="Vitor Almeida" w:date="2014-01-07T13:56:00Z">
            <w:rPr/>
          </w:rPrChange>
        </w:rPr>
        <w:t xml:space="preserve">Se dois </w:t>
      </w:r>
      <w:proofErr w:type="gramStart"/>
      <w:r w:rsidRPr="006C5EA7">
        <w:rPr>
          <w:rFonts w:asciiTheme="minorHAnsi" w:hAnsiTheme="minorHAnsi"/>
          <w:i/>
          <w:szCs w:val="22"/>
          <w:rPrChange w:id="908" w:author="Vitor Almeida" w:date="2014-01-07T13:56:00Z">
            <w:rPr/>
          </w:rPrChange>
        </w:rPr>
        <w:t>routers</w:t>
      </w:r>
      <w:proofErr w:type="gramEnd"/>
      <w:r w:rsidRPr="006C5EA7">
        <w:rPr>
          <w:rFonts w:asciiTheme="minorHAnsi" w:hAnsiTheme="minorHAnsi"/>
          <w:szCs w:val="22"/>
          <w:rPrChange w:id="909" w:author="Vitor Almeida" w:date="2014-01-07T13:56:00Z">
            <w:rPr/>
          </w:rPrChange>
        </w:rPr>
        <w:t xml:space="preserve"> a correrem </w:t>
      </w:r>
      <w:proofErr w:type="spellStart"/>
      <w:r w:rsidRPr="006C5EA7">
        <w:rPr>
          <w:rFonts w:asciiTheme="minorHAnsi" w:hAnsiTheme="minorHAnsi"/>
          <w:szCs w:val="22"/>
          <w:rPrChange w:id="910" w:author="Vitor Almeida" w:date="2014-01-07T13:56:00Z">
            <w:rPr/>
          </w:rPrChange>
        </w:rPr>
        <w:t>iBGP</w:t>
      </w:r>
      <w:proofErr w:type="spellEnd"/>
      <w:r w:rsidRPr="006C5EA7">
        <w:rPr>
          <w:rFonts w:asciiTheme="minorHAnsi" w:hAnsiTheme="minorHAnsi"/>
          <w:szCs w:val="22"/>
          <w:rPrChange w:id="911" w:author="Vitor Almeida" w:date="2014-01-07T13:56:00Z">
            <w:rPr/>
          </w:rPrChange>
        </w:rPr>
        <w:t xml:space="preserve"> não se “virem” através do IGP eles não estabelecem uma relação de </w:t>
      </w:r>
      <w:proofErr w:type="spellStart"/>
      <w:r w:rsidRPr="006C5EA7">
        <w:rPr>
          <w:rFonts w:asciiTheme="minorHAnsi" w:hAnsiTheme="minorHAnsi"/>
          <w:i/>
          <w:szCs w:val="22"/>
          <w:rPrChange w:id="912" w:author="Vitor Almeida" w:date="2014-01-07T13:56:00Z">
            <w:rPr/>
          </w:rPrChange>
        </w:rPr>
        <w:t>peering</w:t>
      </w:r>
      <w:proofErr w:type="spellEnd"/>
      <w:r w:rsidRPr="006C5EA7">
        <w:rPr>
          <w:rFonts w:asciiTheme="minorHAnsi" w:hAnsiTheme="minorHAnsi"/>
          <w:szCs w:val="22"/>
          <w:rPrChange w:id="913" w:author="Vitor Almeida" w:date="2014-01-07T13:56:00Z">
            <w:rPr/>
          </w:rPrChange>
        </w:rPr>
        <w:t xml:space="preserve"> entre eles</w:t>
      </w:r>
      <w:ins w:id="914" w:author="Nuno Cruz" w:date="2014-01-07T14:49:00Z">
        <w:r w:rsidR="00C02DA1">
          <w:rPr>
            <w:rFonts w:asciiTheme="minorHAnsi" w:hAnsiTheme="minorHAnsi"/>
            <w:szCs w:val="22"/>
          </w:rPr>
          <w:t xml:space="preserve"> </w:t>
        </w:r>
        <w:r w:rsidR="00C02DA1" w:rsidRPr="00621E55">
          <w:rPr>
            <w:rFonts w:asciiTheme="minorHAnsi" w:hAnsiTheme="minorHAnsi"/>
            <w:vanish/>
            <w:color w:val="FF0000"/>
            <w:szCs w:val="22"/>
          </w:rPr>
          <w:t>F</w:t>
        </w:r>
      </w:ins>
      <w:del w:id="915" w:author="Nuno Cruz" w:date="2014-01-07T14:49:00Z">
        <w:r w:rsidRPr="006C5EA7" w:rsidDel="00C02DA1">
          <w:rPr>
            <w:rFonts w:asciiTheme="minorHAnsi" w:hAnsiTheme="minorHAnsi"/>
            <w:szCs w:val="22"/>
            <w:rPrChange w:id="916" w:author="Vitor Almeida" w:date="2014-01-07T13:56:00Z">
              <w:rPr/>
            </w:rPrChange>
          </w:rPr>
          <w:delText>.</w:delText>
        </w:r>
      </w:del>
    </w:p>
    <w:p w14:paraId="01324BB0" w14:textId="044AAEB1" w:rsidR="004A40AC" w:rsidRPr="006C5EA7" w:rsidDel="00EA6A39" w:rsidRDefault="004A40AC" w:rsidP="0050379F">
      <w:pPr>
        <w:rPr>
          <w:del w:id="917" w:author="Vitor Almeida" w:date="2014-01-07T13:38:00Z"/>
          <w:rFonts w:asciiTheme="minorHAnsi" w:hAnsiTheme="minorHAnsi"/>
          <w:color w:val="FF0000"/>
          <w:szCs w:val="22"/>
          <w:rPrChange w:id="918" w:author="Vitor Almeida" w:date="2014-01-07T13:56:00Z">
            <w:rPr>
              <w:del w:id="919" w:author="Vitor Almeida" w:date="2014-01-07T13:38:00Z"/>
            </w:rPr>
          </w:rPrChange>
        </w:rPr>
      </w:pPr>
      <w:del w:id="920" w:author="Vitor Almeida" w:date="2014-01-07T13:38:00Z">
        <w:r w:rsidRPr="006C5EA7" w:rsidDel="00EA6A39">
          <w:rPr>
            <w:rFonts w:asciiTheme="minorHAnsi" w:hAnsiTheme="minorHAnsi"/>
            <w:color w:val="FF0000"/>
            <w:szCs w:val="22"/>
            <w:rPrChange w:id="921" w:author="Vitor Almeida" w:date="2014-01-07T13:56:00Z">
              <w:rPr/>
            </w:rPrChange>
          </w:rPr>
          <w:delText xml:space="preserve"> </w:delText>
        </w:r>
        <w:r w:rsidR="0050379F" w:rsidRPr="006C5EA7" w:rsidDel="00EA6A39">
          <w:rPr>
            <w:rFonts w:asciiTheme="minorHAnsi" w:hAnsiTheme="minorHAnsi"/>
            <w:color w:val="FF0000"/>
            <w:szCs w:val="22"/>
            <w:rPrChange w:id="922" w:author="Vitor Almeida" w:date="2014-01-07T13:56:00Z">
              <w:rPr/>
            </w:rPrChange>
          </w:rPr>
          <w:delText>PA</w:delText>
        </w:r>
      </w:del>
    </w:p>
    <w:p w14:paraId="018E4288" w14:textId="02575DCC" w:rsidR="0050379F" w:rsidRPr="006C5EA7" w:rsidDel="002F7281" w:rsidRDefault="0050379F" w:rsidP="0050379F">
      <w:pPr>
        <w:pStyle w:val="Pergunta"/>
        <w:rPr>
          <w:del w:id="923" w:author="Vitor Almeida" w:date="2014-01-07T13:52:00Z"/>
          <w:rFonts w:asciiTheme="minorHAnsi" w:hAnsiTheme="minorHAnsi"/>
          <w:szCs w:val="22"/>
          <w:rPrChange w:id="924" w:author="Vitor Almeida" w:date="2014-01-07T13:56:00Z">
            <w:rPr>
              <w:del w:id="925" w:author="Vitor Almeida" w:date="2014-01-07T13:52:00Z"/>
            </w:rPr>
          </w:rPrChange>
        </w:rPr>
      </w:pPr>
      <w:del w:id="926" w:author="Vitor Almeida" w:date="2014-01-07T13:52:00Z">
        <w:r w:rsidRPr="006C5EA7" w:rsidDel="002F7281">
          <w:rPr>
            <w:rFonts w:asciiTheme="minorHAnsi" w:hAnsiTheme="minorHAnsi"/>
            <w:szCs w:val="22"/>
            <w:rPrChange w:id="927" w:author="Vitor Almeida" w:date="2014-01-07T13:56:00Z">
              <w:rPr/>
            </w:rPrChange>
          </w:rPr>
          <w:delText>Por que ordem são avaliados os atributos na selecção de rotas</w:delText>
        </w:r>
      </w:del>
    </w:p>
    <w:p w14:paraId="499B1999" w14:textId="2E744A1A" w:rsidR="0050379F" w:rsidRPr="006C5EA7" w:rsidDel="002F7281" w:rsidRDefault="0050379F" w:rsidP="0050379F">
      <w:pPr>
        <w:pStyle w:val="Hipotese"/>
        <w:rPr>
          <w:del w:id="928" w:author="Vitor Almeida" w:date="2014-01-07T13:52:00Z"/>
          <w:rFonts w:asciiTheme="minorHAnsi" w:hAnsiTheme="minorHAnsi"/>
          <w:szCs w:val="22"/>
          <w:rPrChange w:id="929" w:author="Vitor Almeida" w:date="2014-01-07T13:56:00Z">
            <w:rPr>
              <w:del w:id="930" w:author="Vitor Almeida" w:date="2014-01-07T13:52:00Z"/>
            </w:rPr>
          </w:rPrChange>
        </w:rPr>
      </w:pPr>
      <w:del w:id="931" w:author="Vitor Almeida" w:date="2014-01-07T13:52:00Z">
        <w:r w:rsidRPr="006C5EA7" w:rsidDel="002F7281">
          <w:rPr>
            <w:rFonts w:asciiTheme="minorHAnsi" w:hAnsiTheme="minorHAnsi"/>
            <w:szCs w:val="22"/>
            <w:rPrChange w:id="932" w:author="Vitor Almeida" w:date="2014-01-07T13:56:00Z">
              <w:rPr/>
            </w:rPrChange>
          </w:rPr>
          <w:delText xml:space="preserve">WEIGHT, AS_PATH, MED </w:delText>
        </w:r>
        <w:r w:rsidRPr="006C5EA7" w:rsidDel="002F7281">
          <w:rPr>
            <w:rFonts w:asciiTheme="minorHAnsi" w:hAnsiTheme="minorHAnsi"/>
            <w:vanish/>
            <w:color w:val="FF0000"/>
            <w:szCs w:val="22"/>
            <w:rPrChange w:id="933" w:author="Vitor Almeida" w:date="2014-01-07T13:56:00Z">
              <w:rPr>
                <w:vanish/>
                <w:color w:val="FF0000"/>
              </w:rPr>
            </w:rPrChange>
          </w:rPr>
          <w:delText>#</w:delText>
        </w:r>
      </w:del>
    </w:p>
    <w:p w14:paraId="5E31DEC7" w14:textId="722A50B8" w:rsidR="0050379F" w:rsidRPr="006C5EA7" w:rsidDel="002F7281" w:rsidRDefault="0050379F" w:rsidP="0050379F">
      <w:pPr>
        <w:pStyle w:val="Hipotese"/>
        <w:rPr>
          <w:del w:id="934" w:author="Vitor Almeida" w:date="2014-01-07T13:52:00Z"/>
          <w:rFonts w:asciiTheme="minorHAnsi" w:hAnsiTheme="minorHAnsi"/>
          <w:szCs w:val="22"/>
          <w:rPrChange w:id="935" w:author="Vitor Almeida" w:date="2014-01-07T13:56:00Z">
            <w:rPr>
              <w:del w:id="936" w:author="Vitor Almeida" w:date="2014-01-07T13:52:00Z"/>
            </w:rPr>
          </w:rPrChange>
        </w:rPr>
      </w:pPr>
      <w:del w:id="937" w:author="Vitor Almeida" w:date="2014-01-07T13:52:00Z">
        <w:r w:rsidRPr="006C5EA7" w:rsidDel="002F7281">
          <w:rPr>
            <w:rFonts w:asciiTheme="minorHAnsi" w:hAnsiTheme="minorHAnsi"/>
            <w:szCs w:val="22"/>
            <w:rPrChange w:id="938" w:author="Vitor Almeida" w:date="2014-01-07T13:56:00Z">
              <w:rPr/>
            </w:rPrChange>
          </w:rPr>
          <w:delText>AS_PATH, LOCAL_PREFERENCE, MED</w:delText>
        </w:r>
      </w:del>
    </w:p>
    <w:p w14:paraId="3A3C61DE" w14:textId="47FE9C33" w:rsidR="0050379F" w:rsidRPr="006C5EA7" w:rsidDel="002F7281" w:rsidRDefault="0050379F" w:rsidP="0050379F">
      <w:pPr>
        <w:pStyle w:val="Hipotese"/>
        <w:rPr>
          <w:del w:id="939" w:author="Vitor Almeida" w:date="2014-01-07T13:52:00Z"/>
          <w:rFonts w:asciiTheme="minorHAnsi" w:hAnsiTheme="minorHAnsi"/>
          <w:szCs w:val="22"/>
          <w:lang w:val="en-GB"/>
          <w:rPrChange w:id="940" w:author="Vitor Almeida" w:date="2014-01-07T13:56:00Z">
            <w:rPr>
              <w:del w:id="941" w:author="Vitor Almeida" w:date="2014-01-07T13:52:00Z"/>
              <w:lang w:val="en-GB"/>
            </w:rPr>
          </w:rPrChange>
        </w:rPr>
      </w:pPr>
      <w:del w:id="942" w:author="Vitor Almeida" w:date="2014-01-07T13:52:00Z">
        <w:r w:rsidRPr="006C5EA7" w:rsidDel="002F7281">
          <w:rPr>
            <w:rFonts w:asciiTheme="minorHAnsi" w:hAnsiTheme="minorHAnsi"/>
            <w:szCs w:val="22"/>
            <w:lang w:val="en-GB"/>
            <w:rPrChange w:id="943" w:author="Vitor Almeida" w:date="2014-01-07T13:56:00Z">
              <w:rPr>
                <w:lang w:val="en-GB"/>
              </w:rPr>
            </w:rPrChange>
          </w:rPr>
          <w:delText xml:space="preserve">LOCAL_PREFERENCE, AS_PATH, MED </w:delText>
        </w:r>
        <w:r w:rsidRPr="006C5EA7" w:rsidDel="002F7281">
          <w:rPr>
            <w:rFonts w:asciiTheme="minorHAnsi" w:hAnsiTheme="minorHAnsi"/>
            <w:vanish/>
            <w:color w:val="FF0000"/>
            <w:szCs w:val="22"/>
            <w:lang w:val="en-GB"/>
            <w:rPrChange w:id="944" w:author="Vitor Almeida" w:date="2014-01-07T13:56:00Z">
              <w:rPr>
                <w:vanish/>
                <w:color w:val="FF0000"/>
                <w:lang w:val="en-GB"/>
              </w:rPr>
            </w:rPrChange>
          </w:rPr>
          <w:delText>#</w:delText>
        </w:r>
      </w:del>
    </w:p>
    <w:p w14:paraId="398358DE" w14:textId="6337E895" w:rsidR="0050379F" w:rsidRPr="006C5EA7" w:rsidDel="002F7281" w:rsidRDefault="0050379F" w:rsidP="0050379F">
      <w:pPr>
        <w:pStyle w:val="Hipotese"/>
        <w:rPr>
          <w:del w:id="945" w:author="Vitor Almeida" w:date="2014-01-07T13:52:00Z"/>
          <w:rFonts w:asciiTheme="minorHAnsi" w:hAnsiTheme="minorHAnsi"/>
          <w:szCs w:val="22"/>
          <w:lang w:val="en-GB"/>
          <w:rPrChange w:id="946" w:author="Vitor Almeida" w:date="2014-01-07T13:56:00Z">
            <w:rPr>
              <w:del w:id="947" w:author="Vitor Almeida" w:date="2014-01-07T13:52:00Z"/>
              <w:lang w:val="en-GB"/>
            </w:rPr>
          </w:rPrChange>
        </w:rPr>
      </w:pPr>
      <w:del w:id="948" w:author="Vitor Almeida" w:date="2014-01-07T13:52:00Z">
        <w:r w:rsidRPr="006C5EA7" w:rsidDel="002F7281">
          <w:rPr>
            <w:rFonts w:asciiTheme="minorHAnsi" w:hAnsiTheme="minorHAnsi"/>
            <w:szCs w:val="22"/>
            <w:lang w:val="en-GB"/>
            <w:rPrChange w:id="949" w:author="Vitor Almeida" w:date="2014-01-07T13:56:00Z">
              <w:rPr>
                <w:lang w:val="en-GB"/>
              </w:rPr>
            </w:rPrChange>
          </w:rPr>
          <w:delText>WEIGHT, AS_PATH, LOCAL_PREFERENCE</w:delText>
        </w:r>
      </w:del>
    </w:p>
    <w:p w14:paraId="7EF5009B" w14:textId="77777777" w:rsidR="0050379F" w:rsidRPr="006C5EA7" w:rsidRDefault="0050379F" w:rsidP="0050379F">
      <w:pPr>
        <w:pStyle w:val="Pergunta"/>
        <w:rPr>
          <w:rFonts w:asciiTheme="minorHAnsi" w:hAnsiTheme="minorHAnsi"/>
          <w:szCs w:val="22"/>
          <w:rPrChange w:id="950" w:author="Vitor Almeida" w:date="2014-01-07T13:56:00Z">
            <w:rPr/>
          </w:rPrChange>
        </w:rPr>
      </w:pPr>
      <w:r w:rsidRPr="006C5EA7">
        <w:rPr>
          <w:rFonts w:asciiTheme="minorHAnsi" w:hAnsiTheme="minorHAnsi"/>
          <w:szCs w:val="22"/>
          <w:rPrChange w:id="951" w:author="Vitor Almeida" w:date="2014-01-07T13:56:00Z">
            <w:rPr/>
          </w:rPrChange>
        </w:rPr>
        <w:t xml:space="preserve">Indique quais dos endereços MAC correspondem ao endereço IP de </w:t>
      </w:r>
      <w:proofErr w:type="spellStart"/>
      <w:r w:rsidRPr="006C5EA7">
        <w:rPr>
          <w:rFonts w:asciiTheme="minorHAnsi" w:hAnsiTheme="minorHAnsi"/>
          <w:i/>
          <w:szCs w:val="22"/>
          <w:rPrChange w:id="952" w:author="Vitor Almeida" w:date="2014-01-07T13:56:00Z">
            <w:rPr>
              <w:i/>
            </w:rPr>
          </w:rPrChange>
        </w:rPr>
        <w:t>multicast</w:t>
      </w:r>
      <w:proofErr w:type="spellEnd"/>
      <w:r w:rsidRPr="006C5EA7">
        <w:rPr>
          <w:rFonts w:asciiTheme="minorHAnsi" w:hAnsiTheme="minorHAnsi"/>
          <w:szCs w:val="22"/>
          <w:rPrChange w:id="953" w:author="Vitor Almeida" w:date="2014-01-07T13:56:00Z">
            <w:rPr/>
          </w:rPrChange>
        </w:rPr>
        <w:t xml:space="preserve"> 224.192.17.5?</w:t>
      </w:r>
    </w:p>
    <w:p w14:paraId="182530D9" w14:textId="77777777" w:rsidR="0050379F" w:rsidRPr="006C5EA7" w:rsidRDefault="0050379F" w:rsidP="0050379F">
      <w:pPr>
        <w:pStyle w:val="Hipotese"/>
        <w:rPr>
          <w:rFonts w:asciiTheme="minorHAnsi" w:hAnsiTheme="minorHAnsi"/>
          <w:szCs w:val="22"/>
          <w:rPrChange w:id="954" w:author="Vitor Almeida" w:date="2014-01-07T13:56:00Z">
            <w:rPr/>
          </w:rPrChange>
        </w:rPr>
      </w:pPr>
      <w:r w:rsidRPr="006C5EA7">
        <w:rPr>
          <w:rFonts w:asciiTheme="minorHAnsi" w:hAnsiTheme="minorHAnsi"/>
          <w:szCs w:val="22"/>
          <w:rPrChange w:id="955" w:author="Vitor Almeida" w:date="2014-01-07T13:56:00Z">
            <w:rPr/>
          </w:rPrChange>
        </w:rPr>
        <w:t>00-00-E0-C0-11-05</w:t>
      </w:r>
    </w:p>
    <w:p w14:paraId="65CFB618" w14:textId="1309B189" w:rsidR="0050379F" w:rsidRPr="006C5EA7" w:rsidDel="00C02DA1" w:rsidRDefault="0050379F" w:rsidP="0050379F">
      <w:pPr>
        <w:pStyle w:val="Hipotese"/>
        <w:rPr>
          <w:del w:id="956" w:author="Nuno Cruz" w:date="2014-01-07T14:55:00Z"/>
          <w:rFonts w:asciiTheme="minorHAnsi" w:hAnsiTheme="minorHAnsi"/>
          <w:szCs w:val="22"/>
          <w:rPrChange w:id="957" w:author="Vitor Almeida" w:date="2014-01-07T13:56:00Z">
            <w:rPr>
              <w:del w:id="958" w:author="Nuno Cruz" w:date="2014-01-07T14:55:00Z"/>
            </w:rPr>
          </w:rPrChange>
        </w:rPr>
      </w:pPr>
      <w:del w:id="959" w:author="Nuno Cruz" w:date="2014-01-07T14:55:00Z">
        <w:r w:rsidRPr="006C5EA7" w:rsidDel="00C02DA1">
          <w:rPr>
            <w:rFonts w:asciiTheme="minorHAnsi" w:hAnsiTheme="minorHAnsi"/>
            <w:szCs w:val="22"/>
            <w:rPrChange w:id="960" w:author="Vitor Almeida" w:date="2014-01-07T13:56:00Z">
              <w:rPr/>
            </w:rPrChange>
          </w:rPr>
          <w:delText>00-00-E0-40-11-05</w:delText>
        </w:r>
      </w:del>
    </w:p>
    <w:p w14:paraId="6C899893" w14:textId="77777777" w:rsidR="0050379F" w:rsidRPr="006C5EA7" w:rsidRDefault="0050379F" w:rsidP="0050379F">
      <w:pPr>
        <w:pStyle w:val="Hipotese"/>
        <w:rPr>
          <w:rFonts w:asciiTheme="minorHAnsi" w:hAnsiTheme="minorHAnsi"/>
          <w:szCs w:val="22"/>
          <w:rPrChange w:id="961" w:author="Vitor Almeida" w:date="2014-01-07T13:56:00Z">
            <w:rPr/>
          </w:rPrChange>
        </w:rPr>
      </w:pPr>
      <w:r w:rsidRPr="006C5EA7">
        <w:rPr>
          <w:rFonts w:asciiTheme="minorHAnsi" w:hAnsiTheme="minorHAnsi"/>
          <w:szCs w:val="22"/>
          <w:rPrChange w:id="962" w:author="Vitor Almeida" w:date="2014-01-07T13:56:00Z">
            <w:rPr/>
          </w:rPrChange>
        </w:rPr>
        <w:t>01-00-5E-C0-11-05</w:t>
      </w:r>
    </w:p>
    <w:p w14:paraId="75AF21C8" w14:textId="77777777" w:rsidR="0050379F" w:rsidRPr="006C5EA7" w:rsidRDefault="0050379F" w:rsidP="0050379F">
      <w:pPr>
        <w:pStyle w:val="Hipotese"/>
        <w:rPr>
          <w:rFonts w:asciiTheme="minorHAnsi" w:hAnsiTheme="minorHAnsi"/>
          <w:szCs w:val="22"/>
          <w:rPrChange w:id="963" w:author="Vitor Almeida" w:date="2014-01-07T13:56:00Z">
            <w:rPr/>
          </w:rPrChange>
        </w:rPr>
      </w:pPr>
      <w:r w:rsidRPr="006C5EA7">
        <w:rPr>
          <w:rFonts w:asciiTheme="minorHAnsi" w:hAnsiTheme="minorHAnsi"/>
          <w:szCs w:val="22"/>
          <w:rPrChange w:id="964" w:author="Vitor Almeida" w:date="2014-01-07T13:56:00Z">
            <w:rPr/>
          </w:rPrChange>
        </w:rPr>
        <w:t xml:space="preserve">01-00-5E-40-11-05 </w:t>
      </w:r>
      <w:r w:rsidRPr="006C5EA7">
        <w:rPr>
          <w:rFonts w:asciiTheme="minorHAnsi" w:hAnsiTheme="minorHAnsi"/>
          <w:vanish/>
          <w:color w:val="FF0000"/>
          <w:szCs w:val="22"/>
          <w:rPrChange w:id="965" w:author="Vitor Almeida" w:date="2014-01-07T13:56:00Z">
            <w:rPr>
              <w:vanish/>
              <w:color w:val="FF0000"/>
            </w:rPr>
          </w:rPrChange>
        </w:rPr>
        <w:t>#</w:t>
      </w:r>
    </w:p>
    <w:p w14:paraId="5AAFE287" w14:textId="77777777" w:rsidR="0050379F" w:rsidRPr="006C5EA7" w:rsidRDefault="0050379F" w:rsidP="0050379F">
      <w:pPr>
        <w:pStyle w:val="Hipotese"/>
        <w:rPr>
          <w:rFonts w:asciiTheme="minorHAnsi" w:hAnsiTheme="minorHAnsi"/>
          <w:szCs w:val="22"/>
          <w:rPrChange w:id="966" w:author="Vitor Almeida" w:date="2014-01-07T13:56:00Z">
            <w:rPr/>
          </w:rPrChange>
        </w:rPr>
      </w:pPr>
      <w:r w:rsidRPr="006C5EA7">
        <w:rPr>
          <w:rFonts w:asciiTheme="minorHAnsi" w:hAnsiTheme="minorHAnsi"/>
          <w:szCs w:val="22"/>
          <w:rPrChange w:id="967" w:author="Vitor Almeida" w:date="2014-01-07T13:56:00Z">
            <w:rPr/>
          </w:rPrChange>
        </w:rPr>
        <w:t>01-00-5E-00-11-05</w:t>
      </w:r>
    </w:p>
    <w:p w14:paraId="28922C09" w14:textId="77777777" w:rsidR="0050379F" w:rsidRPr="006C5EA7" w:rsidRDefault="0050379F" w:rsidP="0050379F">
      <w:pPr>
        <w:pStyle w:val="Pergunta"/>
        <w:rPr>
          <w:rFonts w:asciiTheme="minorHAnsi" w:hAnsiTheme="minorHAnsi"/>
          <w:szCs w:val="22"/>
          <w:rPrChange w:id="968" w:author="Vitor Almeida" w:date="2014-01-07T13:56:00Z">
            <w:rPr/>
          </w:rPrChange>
        </w:rPr>
      </w:pPr>
      <w:r w:rsidRPr="006C5EA7">
        <w:rPr>
          <w:rFonts w:asciiTheme="minorHAnsi" w:hAnsiTheme="minorHAnsi"/>
          <w:szCs w:val="22"/>
          <w:rPrChange w:id="969" w:author="Vitor Almeida" w:date="2014-01-07T13:56:00Z">
            <w:rPr/>
          </w:rPrChange>
        </w:rPr>
        <w:t xml:space="preserve">A tradução de endereços IP de </w:t>
      </w:r>
      <w:proofErr w:type="spellStart"/>
      <w:r w:rsidRPr="006C5EA7">
        <w:rPr>
          <w:rFonts w:asciiTheme="minorHAnsi" w:hAnsiTheme="minorHAnsi"/>
          <w:i/>
          <w:szCs w:val="22"/>
          <w:rPrChange w:id="970" w:author="Vitor Almeida" w:date="2014-01-07T13:56:00Z">
            <w:rPr/>
          </w:rPrChange>
        </w:rPr>
        <w:t>multicast</w:t>
      </w:r>
      <w:proofErr w:type="spellEnd"/>
      <w:r w:rsidRPr="006C5EA7">
        <w:rPr>
          <w:rFonts w:asciiTheme="minorHAnsi" w:hAnsiTheme="minorHAnsi"/>
          <w:szCs w:val="22"/>
          <w:rPrChange w:id="971" w:author="Vitor Almeida" w:date="2014-01-07T13:56:00Z">
            <w:rPr/>
          </w:rPrChange>
        </w:rPr>
        <w:t xml:space="preserve"> podem coincidir com </w:t>
      </w:r>
      <w:proofErr w:type="gramStart"/>
      <w:r w:rsidRPr="006C5EA7">
        <w:rPr>
          <w:rFonts w:asciiTheme="minorHAnsi" w:hAnsiTheme="minorHAnsi"/>
          <w:szCs w:val="22"/>
          <w:rPrChange w:id="972" w:author="Vitor Almeida" w:date="2014-01-07T13:56:00Z">
            <w:rPr/>
          </w:rPrChange>
        </w:rPr>
        <w:t>o</w:t>
      </w:r>
      <w:proofErr w:type="gramEnd"/>
      <w:r w:rsidRPr="006C5EA7">
        <w:rPr>
          <w:rFonts w:asciiTheme="minorHAnsi" w:hAnsiTheme="minorHAnsi"/>
          <w:szCs w:val="22"/>
          <w:rPrChange w:id="973" w:author="Vitor Almeida" w:date="2014-01-07T13:56:00Z">
            <w:rPr/>
          </w:rPrChange>
        </w:rPr>
        <w:t xml:space="preserve"> mesmo endereço MAC de grupo (redes IEEE/Ethernet), quantos endereços podem ser coincidentes?</w:t>
      </w:r>
    </w:p>
    <w:p w14:paraId="0AB02AB1" w14:textId="35DA6018" w:rsidR="0050379F" w:rsidRPr="006C5EA7" w:rsidDel="00B310CC" w:rsidRDefault="0050379F" w:rsidP="0050379F">
      <w:pPr>
        <w:pStyle w:val="Hipotese"/>
        <w:rPr>
          <w:del w:id="974" w:author="Nuno Cruz" w:date="2014-01-07T15:03:00Z"/>
          <w:rFonts w:asciiTheme="minorHAnsi" w:hAnsiTheme="minorHAnsi"/>
          <w:szCs w:val="22"/>
          <w:rPrChange w:id="975" w:author="Vitor Almeida" w:date="2014-01-07T13:56:00Z">
            <w:rPr>
              <w:del w:id="976" w:author="Nuno Cruz" w:date="2014-01-07T15:03:00Z"/>
            </w:rPr>
          </w:rPrChange>
        </w:rPr>
      </w:pPr>
      <w:del w:id="977" w:author="Nuno Cruz" w:date="2014-01-07T15:03:00Z">
        <w:r w:rsidRPr="006C5EA7" w:rsidDel="00B310CC">
          <w:rPr>
            <w:rFonts w:asciiTheme="minorHAnsi" w:hAnsiTheme="minorHAnsi"/>
            <w:szCs w:val="22"/>
            <w:rPrChange w:id="978" w:author="Vitor Almeida" w:date="2014-01-07T13:56:00Z">
              <w:rPr/>
            </w:rPrChange>
          </w:rPr>
          <w:delText>8</w:delText>
        </w:r>
      </w:del>
    </w:p>
    <w:p w14:paraId="23627E7A" w14:textId="77777777" w:rsidR="0050379F" w:rsidRPr="006C5EA7" w:rsidRDefault="0050379F" w:rsidP="0050379F">
      <w:pPr>
        <w:pStyle w:val="Hipotese"/>
        <w:rPr>
          <w:rFonts w:asciiTheme="minorHAnsi" w:hAnsiTheme="minorHAnsi"/>
          <w:szCs w:val="22"/>
          <w:rPrChange w:id="979" w:author="Vitor Almeida" w:date="2014-01-07T13:56:00Z">
            <w:rPr/>
          </w:rPrChange>
        </w:rPr>
      </w:pPr>
      <w:r w:rsidRPr="006C5EA7">
        <w:rPr>
          <w:rFonts w:asciiTheme="minorHAnsi" w:hAnsiTheme="minorHAnsi"/>
          <w:szCs w:val="22"/>
          <w:rPrChange w:id="980" w:author="Vitor Almeida" w:date="2014-01-07T13:56:00Z">
            <w:rPr/>
          </w:rPrChange>
        </w:rPr>
        <w:t>16</w:t>
      </w:r>
    </w:p>
    <w:p w14:paraId="149ACE50" w14:textId="77777777" w:rsidR="0050379F" w:rsidRPr="006C5EA7" w:rsidRDefault="0050379F" w:rsidP="0050379F">
      <w:pPr>
        <w:pStyle w:val="Hipotese"/>
        <w:rPr>
          <w:rFonts w:asciiTheme="minorHAnsi" w:hAnsiTheme="minorHAnsi"/>
          <w:szCs w:val="22"/>
          <w:rPrChange w:id="981" w:author="Vitor Almeida" w:date="2014-01-07T13:56:00Z">
            <w:rPr/>
          </w:rPrChange>
        </w:rPr>
      </w:pPr>
      <w:r w:rsidRPr="006C5EA7">
        <w:rPr>
          <w:rFonts w:asciiTheme="minorHAnsi" w:hAnsiTheme="minorHAnsi"/>
          <w:szCs w:val="22"/>
          <w:rPrChange w:id="982" w:author="Vitor Almeida" w:date="2014-01-07T13:56:00Z">
            <w:rPr/>
          </w:rPrChange>
        </w:rPr>
        <w:t>24</w:t>
      </w:r>
    </w:p>
    <w:p w14:paraId="11E98B30" w14:textId="77777777" w:rsidR="0050379F" w:rsidRPr="006C5EA7" w:rsidRDefault="0050379F" w:rsidP="0050379F">
      <w:pPr>
        <w:pStyle w:val="Hipotese"/>
        <w:rPr>
          <w:rFonts w:asciiTheme="minorHAnsi" w:hAnsiTheme="minorHAnsi"/>
          <w:szCs w:val="22"/>
          <w:rPrChange w:id="983" w:author="Vitor Almeida" w:date="2014-01-07T13:56:00Z">
            <w:rPr/>
          </w:rPrChange>
        </w:rPr>
      </w:pPr>
      <w:r w:rsidRPr="006C5EA7">
        <w:rPr>
          <w:rFonts w:asciiTheme="minorHAnsi" w:hAnsiTheme="minorHAnsi"/>
          <w:szCs w:val="22"/>
          <w:rPrChange w:id="984" w:author="Vitor Almeida" w:date="2014-01-07T13:56:00Z">
            <w:rPr/>
          </w:rPrChange>
        </w:rPr>
        <w:t xml:space="preserve">32 </w:t>
      </w:r>
      <w:r w:rsidRPr="006C5EA7">
        <w:rPr>
          <w:rFonts w:asciiTheme="minorHAnsi" w:hAnsiTheme="minorHAnsi"/>
          <w:vanish/>
          <w:color w:val="FF0000"/>
          <w:szCs w:val="22"/>
          <w:rPrChange w:id="985" w:author="Vitor Almeida" w:date="2014-01-07T13:56:00Z">
            <w:rPr>
              <w:vanish/>
              <w:color w:val="FF0000"/>
            </w:rPr>
          </w:rPrChange>
        </w:rPr>
        <w:t>#</w:t>
      </w:r>
    </w:p>
    <w:p w14:paraId="478D65C9" w14:textId="77777777" w:rsidR="0050379F" w:rsidRPr="006C5EA7" w:rsidRDefault="0050379F" w:rsidP="0050379F">
      <w:pPr>
        <w:pStyle w:val="Hipotese"/>
        <w:rPr>
          <w:rFonts w:asciiTheme="minorHAnsi" w:hAnsiTheme="minorHAnsi"/>
          <w:szCs w:val="22"/>
          <w:rPrChange w:id="986" w:author="Vitor Almeida" w:date="2014-01-07T13:56:00Z">
            <w:rPr/>
          </w:rPrChange>
        </w:rPr>
      </w:pPr>
      <w:r w:rsidRPr="006C5EA7">
        <w:rPr>
          <w:rFonts w:asciiTheme="minorHAnsi" w:hAnsiTheme="minorHAnsi"/>
          <w:szCs w:val="22"/>
          <w:rPrChange w:id="987" w:author="Vitor Almeida" w:date="2014-01-07T13:56:00Z">
            <w:rPr/>
          </w:rPrChange>
        </w:rPr>
        <w:t>64</w:t>
      </w:r>
    </w:p>
    <w:p w14:paraId="1686B673" w14:textId="6C3E365C" w:rsidR="0050379F" w:rsidRPr="006C5EA7" w:rsidRDefault="0050379F">
      <w:pPr>
        <w:pStyle w:val="Pergunta"/>
        <w:keepNext/>
        <w:ind w:hanging="357"/>
        <w:rPr>
          <w:rFonts w:asciiTheme="minorHAnsi" w:hAnsiTheme="minorHAnsi"/>
          <w:szCs w:val="22"/>
          <w:rPrChange w:id="988" w:author="Vitor Almeida" w:date="2014-01-07T13:56:00Z">
            <w:rPr/>
          </w:rPrChange>
        </w:rPr>
        <w:pPrChange w:id="989" w:author="Vitor Almeida" w:date="2014-01-07T13:48:00Z">
          <w:pPr>
            <w:pStyle w:val="Pergunta"/>
          </w:pPr>
        </w:pPrChange>
      </w:pPr>
      <w:r w:rsidRPr="006C5EA7">
        <w:rPr>
          <w:rFonts w:asciiTheme="minorHAnsi" w:hAnsiTheme="minorHAnsi"/>
          <w:szCs w:val="22"/>
          <w:rPrChange w:id="990" w:author="Vitor Almeida" w:date="2014-01-07T13:56:00Z">
            <w:rPr/>
          </w:rPrChange>
        </w:rPr>
        <w:t xml:space="preserve">Num cenário IGMPv2, quando é enviada uma mensagem LEAVE dirigida ao endereço </w:t>
      </w:r>
      <w:del w:id="991" w:author="Vitor Almeida" w:date="2014-01-16T20:18:00Z">
        <w:r w:rsidRPr="006C5EA7" w:rsidDel="00494A01">
          <w:rPr>
            <w:rFonts w:asciiTheme="minorHAnsi" w:hAnsiTheme="minorHAnsi"/>
            <w:szCs w:val="22"/>
            <w:rPrChange w:id="992" w:author="Vitor Almeida" w:date="2014-01-07T13:56:00Z">
              <w:rPr/>
            </w:rPrChange>
          </w:rPr>
          <w:delText>230.1.1.5</w:delText>
        </w:r>
      </w:del>
      <w:ins w:id="993" w:author="Vitor Almeida" w:date="2014-01-16T20:18:00Z">
        <w:r w:rsidR="00494A01">
          <w:rPr>
            <w:rFonts w:asciiTheme="minorHAnsi" w:hAnsiTheme="minorHAnsi"/>
            <w:szCs w:val="22"/>
          </w:rPr>
          <w:t>224.0.0.2</w:t>
        </w:r>
      </w:ins>
      <w:r w:rsidRPr="006C5EA7">
        <w:rPr>
          <w:rFonts w:asciiTheme="minorHAnsi" w:hAnsiTheme="minorHAnsi"/>
          <w:szCs w:val="22"/>
          <w:rPrChange w:id="994" w:author="Vitor Almeida" w:date="2014-01-07T13:56:00Z">
            <w:rPr/>
          </w:rPrChange>
        </w:rPr>
        <w:t>, espera-se uma resposta IGMP:</w:t>
      </w:r>
    </w:p>
    <w:p w14:paraId="491218DE" w14:textId="11236D80" w:rsidR="0050379F" w:rsidRPr="006C5EA7" w:rsidRDefault="0050379F">
      <w:pPr>
        <w:pStyle w:val="Hipotese"/>
        <w:keepNext/>
        <w:keepLines/>
        <w:ind w:hanging="357"/>
        <w:rPr>
          <w:rFonts w:asciiTheme="minorHAnsi" w:hAnsiTheme="minorHAnsi"/>
          <w:szCs w:val="22"/>
          <w:rPrChange w:id="995" w:author="Vitor Almeida" w:date="2014-01-07T13:56:00Z">
            <w:rPr/>
          </w:rPrChange>
        </w:rPr>
        <w:pPrChange w:id="996" w:author="Vitor Almeida" w:date="2014-01-07T13:48:00Z">
          <w:pPr>
            <w:pStyle w:val="Hipotese"/>
          </w:pPr>
        </w:pPrChange>
      </w:pPr>
      <w:r w:rsidRPr="006C5EA7">
        <w:rPr>
          <w:rFonts w:asciiTheme="minorHAnsi" w:hAnsiTheme="minorHAnsi"/>
          <w:szCs w:val="22"/>
          <w:rPrChange w:id="997" w:author="Vitor Almeida" w:date="2014-01-07T13:56:00Z">
            <w:rPr/>
          </w:rPrChange>
        </w:rPr>
        <w:t>Com destino ao endereço 224.0.0.1</w:t>
      </w:r>
      <w:ins w:id="998" w:author="Vitor Almeida" w:date="2014-01-16T20:19:00Z">
        <w:r w:rsidR="00D35D48" w:rsidRPr="00EA667D">
          <w:rPr>
            <w:rFonts w:asciiTheme="minorHAnsi" w:hAnsiTheme="minorHAnsi"/>
            <w:szCs w:val="22"/>
          </w:rPr>
          <w:t xml:space="preserve"> </w:t>
        </w:r>
        <w:r w:rsidR="00D35D48" w:rsidRPr="00EA667D">
          <w:rPr>
            <w:rFonts w:asciiTheme="minorHAnsi" w:hAnsiTheme="minorHAnsi"/>
            <w:vanish/>
            <w:color w:val="FF0000"/>
            <w:szCs w:val="22"/>
          </w:rPr>
          <w:t>F</w:t>
        </w:r>
      </w:ins>
    </w:p>
    <w:p w14:paraId="5650D43D" w14:textId="172C94D4" w:rsidR="0050379F" w:rsidRPr="006C5EA7" w:rsidRDefault="0050379F">
      <w:pPr>
        <w:pStyle w:val="Hipotese"/>
        <w:keepNext/>
        <w:keepLines/>
        <w:ind w:hanging="357"/>
        <w:rPr>
          <w:rFonts w:asciiTheme="minorHAnsi" w:hAnsiTheme="minorHAnsi"/>
          <w:szCs w:val="22"/>
          <w:rPrChange w:id="999" w:author="Vitor Almeida" w:date="2014-01-07T13:56:00Z">
            <w:rPr/>
          </w:rPrChange>
        </w:rPr>
        <w:pPrChange w:id="1000" w:author="Vitor Almeida" w:date="2014-01-07T13:48:00Z">
          <w:pPr>
            <w:pStyle w:val="Hipotese"/>
          </w:pPr>
        </w:pPrChange>
      </w:pPr>
      <w:r w:rsidRPr="006C5EA7">
        <w:rPr>
          <w:rFonts w:asciiTheme="minorHAnsi" w:hAnsiTheme="minorHAnsi"/>
          <w:szCs w:val="22"/>
          <w:rPrChange w:id="1001" w:author="Vitor Almeida" w:date="2014-01-07T13:56:00Z">
            <w:rPr/>
          </w:rPrChange>
        </w:rPr>
        <w:t>Com destino ao endereço 224.0.0.2</w:t>
      </w:r>
      <w:ins w:id="1002" w:author="Vitor Almeida" w:date="2014-01-16T20:19:00Z">
        <w:r w:rsidR="00D35D48" w:rsidRPr="00EA667D">
          <w:rPr>
            <w:rFonts w:asciiTheme="minorHAnsi" w:hAnsiTheme="minorHAnsi"/>
            <w:szCs w:val="22"/>
          </w:rPr>
          <w:t xml:space="preserve"> </w:t>
        </w:r>
        <w:r w:rsidR="00D35D48" w:rsidRPr="00EA667D">
          <w:rPr>
            <w:rFonts w:asciiTheme="minorHAnsi" w:hAnsiTheme="minorHAnsi"/>
            <w:vanish/>
            <w:color w:val="FF0000"/>
            <w:szCs w:val="22"/>
          </w:rPr>
          <w:t>F</w:t>
        </w:r>
      </w:ins>
    </w:p>
    <w:p w14:paraId="75EB0EF5" w14:textId="1DF66172" w:rsidR="0050379F" w:rsidRPr="006C5EA7" w:rsidRDefault="00494A01">
      <w:pPr>
        <w:pStyle w:val="Hipotese"/>
        <w:keepNext/>
        <w:keepLines/>
        <w:ind w:hanging="357"/>
        <w:rPr>
          <w:rFonts w:asciiTheme="minorHAnsi" w:hAnsiTheme="minorHAnsi"/>
          <w:szCs w:val="22"/>
          <w:rPrChange w:id="1003" w:author="Vitor Almeida" w:date="2014-01-07T13:56:00Z">
            <w:rPr/>
          </w:rPrChange>
        </w:rPr>
        <w:pPrChange w:id="1004" w:author="Vitor Almeida" w:date="2014-01-07T13:48:00Z">
          <w:pPr>
            <w:pStyle w:val="Hipotese"/>
          </w:pPr>
        </w:pPrChange>
      </w:pPr>
      <w:ins w:id="1005" w:author="Vitor Almeida" w:date="2014-01-16T20:17:00Z">
        <w:r w:rsidRPr="00494A01">
          <w:rPr>
            <w:rFonts w:asciiTheme="minorHAnsi" w:hAnsiTheme="minorHAnsi"/>
            <w:szCs w:val="22"/>
            <w:rPrChange w:id="1006" w:author="Vitor Almeida" w:date="2014-01-16T20:17:00Z">
              <w:rPr/>
            </w:rPrChange>
          </w:rPr>
          <w:t>Com destino ao mesmo endereço de grupo origem da mensagem</w:t>
        </w:r>
        <w:r>
          <w:t xml:space="preserve"> </w:t>
        </w:r>
        <w:r w:rsidRPr="00494A01">
          <w:rPr>
            <w:rFonts w:asciiTheme="minorHAnsi" w:hAnsiTheme="minorHAnsi"/>
            <w:vanish/>
            <w:color w:val="FF0000"/>
            <w:szCs w:val="22"/>
            <w:rPrChange w:id="1007" w:author="Vitor Almeida" w:date="2014-01-16T20:17:00Z">
              <w:rPr/>
            </w:rPrChange>
          </w:rPr>
          <w:t>V</w:t>
        </w:r>
      </w:ins>
      <w:del w:id="1008" w:author="Vitor Almeida" w:date="2014-01-16T20:17:00Z">
        <w:r w:rsidR="0050379F" w:rsidRPr="006C5EA7" w:rsidDel="00494A01">
          <w:rPr>
            <w:rFonts w:asciiTheme="minorHAnsi" w:hAnsiTheme="minorHAnsi"/>
            <w:szCs w:val="22"/>
            <w:rPrChange w:id="1009" w:author="Vitor Almeida" w:date="2014-01-07T13:56:00Z">
              <w:rPr/>
            </w:rPrChange>
          </w:rPr>
          <w:delText xml:space="preserve">Com destino ao mesmo endereço </w:delText>
        </w:r>
        <w:r w:rsidR="0050379F" w:rsidRPr="006C5EA7" w:rsidDel="00494A01">
          <w:rPr>
            <w:rFonts w:asciiTheme="minorHAnsi" w:hAnsiTheme="minorHAnsi"/>
            <w:vanish/>
            <w:color w:val="FF0000"/>
            <w:szCs w:val="22"/>
            <w:rPrChange w:id="1010" w:author="Vitor Almeida" w:date="2014-01-07T13:56:00Z">
              <w:rPr>
                <w:vanish/>
                <w:color w:val="FF0000"/>
              </w:rPr>
            </w:rPrChange>
          </w:rPr>
          <w:delText>#</w:delText>
        </w:r>
      </w:del>
    </w:p>
    <w:p w14:paraId="55A9D54C" w14:textId="24564DE0" w:rsidR="00D5724F" w:rsidRPr="006C5EA7" w:rsidRDefault="0050379F">
      <w:pPr>
        <w:pStyle w:val="Hipotese"/>
        <w:ind w:hanging="357"/>
        <w:rPr>
          <w:ins w:id="1011" w:author="Paulo" w:date="2014-01-07T11:52:00Z"/>
          <w:rFonts w:asciiTheme="minorHAnsi" w:hAnsiTheme="minorHAnsi"/>
          <w:szCs w:val="22"/>
          <w:rPrChange w:id="1012" w:author="Vitor Almeida" w:date="2014-01-07T13:56:00Z">
            <w:rPr>
              <w:ins w:id="1013" w:author="Paulo" w:date="2014-01-07T11:52:00Z"/>
              <w:i/>
            </w:rPr>
          </w:rPrChange>
        </w:rPr>
        <w:pPrChange w:id="1014" w:author="Vitor Almeida" w:date="2014-01-07T13:52:00Z">
          <w:pPr>
            <w:pStyle w:val="Hipotese"/>
          </w:pPr>
        </w:pPrChange>
      </w:pPr>
      <w:r w:rsidRPr="006C5EA7">
        <w:rPr>
          <w:rFonts w:asciiTheme="minorHAnsi" w:hAnsiTheme="minorHAnsi"/>
          <w:szCs w:val="22"/>
          <w:rPrChange w:id="1015" w:author="Vitor Almeida" w:date="2014-01-07T13:56:00Z">
            <w:rPr/>
          </w:rPrChange>
        </w:rPr>
        <w:t xml:space="preserve">GENERAL_QUERY proveniente do </w:t>
      </w:r>
      <w:proofErr w:type="spellStart"/>
      <w:r w:rsidRPr="006C5EA7">
        <w:rPr>
          <w:rFonts w:asciiTheme="minorHAnsi" w:hAnsiTheme="minorHAnsi"/>
          <w:i/>
          <w:szCs w:val="22"/>
          <w:rPrChange w:id="1016" w:author="Vitor Almeida" w:date="2014-01-07T13:56:00Z">
            <w:rPr>
              <w:i/>
            </w:rPr>
          </w:rPrChange>
        </w:rPr>
        <w:t>querier</w:t>
      </w:r>
      <w:proofErr w:type="spellEnd"/>
      <w:r w:rsidRPr="006C5EA7">
        <w:rPr>
          <w:rFonts w:asciiTheme="minorHAnsi" w:hAnsiTheme="minorHAnsi"/>
          <w:i/>
          <w:szCs w:val="22"/>
          <w:rPrChange w:id="1017" w:author="Vitor Almeida" w:date="2014-01-07T13:56:00Z">
            <w:rPr>
              <w:i/>
            </w:rPr>
          </w:rPrChange>
        </w:rPr>
        <w:t xml:space="preserve"> </w:t>
      </w:r>
      <w:proofErr w:type="gramStart"/>
      <w:r w:rsidRPr="006C5EA7">
        <w:rPr>
          <w:rFonts w:asciiTheme="minorHAnsi" w:hAnsiTheme="minorHAnsi"/>
          <w:i/>
          <w:szCs w:val="22"/>
          <w:rPrChange w:id="1018" w:author="Vitor Almeida" w:date="2014-01-07T13:56:00Z">
            <w:rPr>
              <w:i/>
            </w:rPr>
          </w:rPrChange>
        </w:rPr>
        <w:t>router</w:t>
      </w:r>
      <w:proofErr w:type="gramEnd"/>
      <w:ins w:id="1019" w:author="Vitor Almeida" w:date="2014-01-16T20:19:00Z">
        <w:r w:rsidR="00D35D48" w:rsidRPr="00EA667D">
          <w:rPr>
            <w:rFonts w:asciiTheme="minorHAnsi" w:hAnsiTheme="minorHAnsi"/>
            <w:szCs w:val="22"/>
          </w:rPr>
          <w:t xml:space="preserve"> </w:t>
        </w:r>
        <w:r w:rsidR="00D35D48" w:rsidRPr="00EA667D">
          <w:rPr>
            <w:rFonts w:asciiTheme="minorHAnsi" w:hAnsiTheme="minorHAnsi"/>
            <w:vanish/>
            <w:color w:val="FF0000"/>
            <w:szCs w:val="22"/>
          </w:rPr>
          <w:t>F</w:t>
        </w:r>
      </w:ins>
    </w:p>
    <w:p w14:paraId="6F68AE08" w14:textId="42856158" w:rsidR="00D5724F" w:rsidRPr="006C5EA7" w:rsidRDefault="00C02DA1">
      <w:pPr>
        <w:pStyle w:val="Pergunta"/>
        <w:keepLines w:val="0"/>
        <w:ind w:hanging="357"/>
        <w:rPr>
          <w:ins w:id="1020" w:author="Paulo" w:date="2014-01-07T11:53:00Z"/>
          <w:rFonts w:asciiTheme="minorHAnsi" w:hAnsiTheme="minorHAnsi"/>
          <w:szCs w:val="22"/>
          <w:rPrChange w:id="1021" w:author="Vitor Almeida" w:date="2014-01-07T13:56:00Z">
            <w:rPr>
              <w:ins w:id="1022" w:author="Paulo" w:date="2014-01-07T11:53:00Z"/>
            </w:rPr>
          </w:rPrChange>
        </w:rPr>
        <w:pPrChange w:id="1023" w:author="Nuno Cruz" w:date="2014-01-07T14:54:00Z">
          <w:pPr>
            <w:pStyle w:val="Pergunta"/>
          </w:pPr>
        </w:pPrChange>
      </w:pPr>
      <w:ins w:id="1024" w:author="Nuno Cruz" w:date="2014-01-07T14:57:00Z">
        <w:r>
          <w:rPr>
            <w:rFonts w:asciiTheme="minorHAnsi" w:hAnsiTheme="minorHAnsi"/>
            <w:szCs w:val="22"/>
          </w:rPr>
          <w:t xml:space="preserve">Assuma que </w:t>
        </w:r>
      </w:ins>
      <w:ins w:id="1025" w:author="Paulo" w:date="2014-01-07T11:53:00Z">
        <w:del w:id="1026" w:author="Nuno Cruz" w:date="2014-01-07T14:57:00Z">
          <w:r w:rsidR="00D5724F" w:rsidRPr="006C5EA7" w:rsidDel="00C02DA1">
            <w:rPr>
              <w:rFonts w:asciiTheme="minorHAnsi" w:hAnsiTheme="minorHAnsi"/>
              <w:szCs w:val="22"/>
              <w:rPrChange w:id="1027" w:author="Vitor Almeida" w:date="2014-01-07T13:56:00Z">
                <w:rPr>
                  <w:lang w:val="en-GB"/>
                </w:rPr>
              </w:rPrChange>
            </w:rPr>
            <w:delText>N</w:delText>
          </w:r>
        </w:del>
      </w:ins>
      <w:ins w:id="1028" w:author="Nuno Cruz" w:date="2014-01-07T14:57:00Z">
        <w:r>
          <w:rPr>
            <w:rFonts w:asciiTheme="minorHAnsi" w:hAnsiTheme="minorHAnsi"/>
            <w:szCs w:val="22"/>
          </w:rPr>
          <w:t>n</w:t>
        </w:r>
      </w:ins>
      <w:ins w:id="1029" w:author="Paulo" w:date="2014-01-07T11:53:00Z">
        <w:r w:rsidR="00D5724F" w:rsidRPr="006C5EA7">
          <w:rPr>
            <w:rFonts w:asciiTheme="minorHAnsi" w:hAnsiTheme="minorHAnsi"/>
            <w:szCs w:val="22"/>
            <w:rPrChange w:id="1030" w:author="Vitor Almeida" w:date="2014-01-07T13:56:00Z">
              <w:rPr>
                <w:lang w:val="en-GB"/>
              </w:rPr>
            </w:rPrChange>
          </w:rPr>
          <w:t xml:space="preserve">uma rede </w:t>
        </w:r>
      </w:ins>
      <w:ins w:id="1031" w:author="Paulo" w:date="2014-01-07T11:54:00Z">
        <w:del w:id="1032" w:author="Nuno Cruz" w:date="2014-01-07T14:57:00Z">
          <w:r w:rsidR="00D5724F" w:rsidRPr="006C5EA7" w:rsidDel="00C02DA1">
            <w:rPr>
              <w:rFonts w:asciiTheme="minorHAnsi" w:hAnsiTheme="minorHAnsi"/>
              <w:szCs w:val="22"/>
              <w:rPrChange w:id="1033" w:author="Vitor Almeida" w:date="2014-01-07T13:56:00Z">
                <w:rPr>
                  <w:lang w:val="en-GB"/>
                </w:rPr>
              </w:rPrChange>
            </w:rPr>
            <w:delText xml:space="preserve">IP </w:delText>
          </w:r>
          <w:r w:rsidR="00D5724F" w:rsidRPr="006C5EA7" w:rsidDel="00C02DA1">
            <w:rPr>
              <w:rFonts w:asciiTheme="minorHAnsi" w:hAnsiTheme="minorHAnsi"/>
              <w:i/>
              <w:szCs w:val="22"/>
              <w:rPrChange w:id="1034" w:author="Vitor Almeida" w:date="2014-01-07T13:56:00Z">
                <w:rPr>
                  <w:lang w:val="en-GB"/>
                </w:rPr>
              </w:rPrChange>
            </w:rPr>
            <w:delText>muticast</w:delText>
          </w:r>
          <w:r w:rsidR="00D5724F" w:rsidRPr="006C5EA7" w:rsidDel="00C02DA1">
            <w:rPr>
              <w:rFonts w:asciiTheme="minorHAnsi" w:hAnsiTheme="minorHAnsi"/>
              <w:szCs w:val="22"/>
              <w:rPrChange w:id="1035" w:author="Vitor Almeida" w:date="2014-01-07T13:56:00Z">
                <w:rPr>
                  <w:lang w:val="en-GB"/>
                </w:rPr>
              </w:rPrChange>
            </w:rPr>
            <w:delText xml:space="preserve"> </w:delText>
          </w:r>
        </w:del>
      </w:ins>
      <w:ins w:id="1036" w:author="Paulo" w:date="2014-01-07T11:53:00Z">
        <w:r w:rsidR="00D5724F" w:rsidRPr="006C5EA7">
          <w:rPr>
            <w:rFonts w:asciiTheme="minorHAnsi" w:hAnsiTheme="minorHAnsi"/>
            <w:szCs w:val="22"/>
            <w:rPrChange w:id="1037" w:author="Vitor Almeida" w:date="2014-01-07T13:56:00Z">
              <w:rPr>
                <w:lang w:val="en-GB"/>
              </w:rPr>
            </w:rPrChange>
          </w:rPr>
          <w:t>existem</w:t>
        </w:r>
      </w:ins>
      <w:ins w:id="1038" w:author="Paulo" w:date="2014-01-07T11:54:00Z">
        <w:r w:rsidR="00D5724F" w:rsidRPr="006C5EA7">
          <w:rPr>
            <w:rFonts w:asciiTheme="minorHAnsi" w:hAnsiTheme="minorHAnsi"/>
            <w:szCs w:val="22"/>
            <w:rPrChange w:id="1039" w:author="Vitor Almeida" w:date="2014-01-07T13:56:00Z">
              <w:rPr>
                <w:lang w:val="en-GB"/>
              </w:rPr>
            </w:rPrChange>
          </w:rPr>
          <w:t xml:space="preserve"> dispositivos com</w:t>
        </w:r>
      </w:ins>
      <w:ins w:id="1040" w:author="Paulo" w:date="2014-01-07T11:53:00Z">
        <w:r w:rsidR="00D5724F" w:rsidRPr="006C5EA7">
          <w:rPr>
            <w:rFonts w:asciiTheme="minorHAnsi" w:hAnsiTheme="minorHAnsi"/>
            <w:szCs w:val="22"/>
            <w:rPrChange w:id="1041" w:author="Vitor Almeida" w:date="2014-01-07T13:56:00Z">
              <w:rPr>
                <w:lang w:val="en-GB"/>
              </w:rPr>
            </w:rPrChange>
          </w:rPr>
          <w:t xml:space="preserve"> vers</w:t>
        </w:r>
      </w:ins>
      <w:ins w:id="1042" w:author="Paulo" w:date="2014-01-07T11:54:00Z">
        <w:r w:rsidR="00D5724F" w:rsidRPr="006C5EA7">
          <w:rPr>
            <w:rFonts w:asciiTheme="minorHAnsi" w:hAnsiTheme="minorHAnsi"/>
            <w:szCs w:val="22"/>
            <w:rPrChange w:id="1043" w:author="Vitor Almeida" w:date="2014-01-07T13:56:00Z">
              <w:rPr>
                <w:lang w:val="en-GB"/>
              </w:rPr>
            </w:rPrChange>
          </w:rPr>
          <w:t xml:space="preserve">ões </w:t>
        </w:r>
        <w:del w:id="1044" w:author="Nuno Cruz" w:date="2014-01-07T14:56:00Z">
          <w:r w:rsidR="00D5724F" w:rsidRPr="006C5EA7" w:rsidDel="00C02DA1">
            <w:rPr>
              <w:rFonts w:asciiTheme="minorHAnsi" w:hAnsiTheme="minorHAnsi"/>
              <w:szCs w:val="22"/>
              <w:rPrChange w:id="1045" w:author="Vitor Almeida" w:date="2014-01-07T13:56:00Z">
                <w:rPr>
                  <w:lang w:val="en-GB"/>
                </w:rPr>
              </w:rPrChange>
            </w:rPr>
            <w:delText xml:space="preserve">misturadas de </w:delText>
          </w:r>
        </w:del>
      </w:ins>
      <w:ins w:id="1046" w:author="Paulo" w:date="2014-01-07T11:53:00Z">
        <w:del w:id="1047" w:author="Nuno Cruz" w:date="2014-01-07T14:56:00Z">
          <w:r w:rsidR="00D5724F" w:rsidRPr="006C5EA7" w:rsidDel="00C02DA1">
            <w:rPr>
              <w:rFonts w:asciiTheme="minorHAnsi" w:hAnsiTheme="minorHAnsi"/>
              <w:szCs w:val="22"/>
              <w:rPrChange w:id="1048" w:author="Vitor Almeida" w:date="2014-01-07T13:56:00Z">
                <w:rPr/>
              </w:rPrChange>
            </w:rPr>
            <w:delText xml:space="preserve">IGMP </w:delText>
          </w:r>
        </w:del>
      </w:ins>
      <w:ins w:id="1049" w:author="Paulo" w:date="2014-01-07T11:54:00Z">
        <w:del w:id="1050" w:author="Nuno Cruz" w:date="2014-01-07T14:56:00Z">
          <w:r w:rsidR="00D5724F" w:rsidRPr="006C5EA7" w:rsidDel="00C02DA1">
            <w:rPr>
              <w:rFonts w:asciiTheme="minorHAnsi" w:hAnsiTheme="minorHAnsi"/>
              <w:szCs w:val="22"/>
              <w:rPrChange w:id="1051" w:author="Vitor Almeida" w:date="2014-01-07T13:56:00Z">
                <w:rPr>
                  <w:lang w:val="en-GB"/>
                </w:rPr>
              </w:rPrChange>
            </w:rPr>
            <w:delText>versão 1 e versão 2</w:delText>
          </w:r>
        </w:del>
      </w:ins>
      <w:ins w:id="1052" w:author="Nuno Cruz" w:date="2014-01-07T14:56:00Z">
        <w:r>
          <w:rPr>
            <w:rFonts w:asciiTheme="minorHAnsi" w:hAnsiTheme="minorHAnsi"/>
            <w:szCs w:val="22"/>
          </w:rPr>
          <w:t>mistas de IGMP</w:t>
        </w:r>
      </w:ins>
      <w:ins w:id="1053" w:author="Vitor Almeida" w:date="2014-01-07T13:33:00Z">
        <w:r w:rsidR="00EA6A39" w:rsidRPr="006C5EA7">
          <w:rPr>
            <w:rFonts w:asciiTheme="minorHAnsi" w:hAnsiTheme="minorHAnsi"/>
            <w:szCs w:val="22"/>
            <w:rPrChange w:id="1054" w:author="Vitor Almeida" w:date="2014-01-07T13:56:00Z">
              <w:rPr/>
            </w:rPrChange>
          </w:rPr>
          <w:t>.</w:t>
        </w:r>
      </w:ins>
      <w:ins w:id="1055" w:author="Paulo" w:date="2014-01-07T11:54:00Z">
        <w:r w:rsidR="00D5724F" w:rsidRPr="006C5EA7">
          <w:rPr>
            <w:rFonts w:asciiTheme="minorHAnsi" w:hAnsiTheme="minorHAnsi"/>
            <w:szCs w:val="22"/>
            <w:rPrChange w:id="1056" w:author="Vitor Almeida" w:date="2014-01-07T13:56:00Z">
              <w:rPr>
                <w:lang w:val="en-GB"/>
              </w:rPr>
            </w:rPrChange>
          </w:rPr>
          <w:t xml:space="preserve"> </w:t>
        </w:r>
      </w:ins>
      <w:ins w:id="1057" w:author="Paulo" w:date="2014-01-07T11:53:00Z">
        <w:del w:id="1058" w:author="Vitor Almeida" w:date="2014-01-07T13:33:00Z">
          <w:r w:rsidR="00D5724F" w:rsidRPr="006C5EA7" w:rsidDel="00EA6A39">
            <w:rPr>
              <w:rFonts w:asciiTheme="minorHAnsi" w:hAnsiTheme="minorHAnsi"/>
              <w:szCs w:val="22"/>
              <w:rPrChange w:id="1059" w:author="Vitor Almeida" w:date="2014-01-07T13:56:00Z">
                <w:rPr/>
              </w:rPrChange>
            </w:rPr>
            <w:delText>version 1 and version 2 devices in its IP multicast</w:delText>
          </w:r>
        </w:del>
      </w:ins>
      <w:ins w:id="1060" w:author="Paulo" w:date="2014-01-07T11:55:00Z">
        <w:del w:id="1061" w:author="Vitor Almeida" w:date="2014-01-07T13:33:00Z">
          <w:r w:rsidR="00D5724F" w:rsidRPr="006C5EA7" w:rsidDel="00EA6A39">
            <w:rPr>
              <w:rFonts w:asciiTheme="minorHAnsi" w:hAnsiTheme="minorHAnsi"/>
              <w:szCs w:val="22"/>
              <w:rPrChange w:id="1062" w:author="Vitor Almeida" w:date="2014-01-07T13:56:00Z">
                <w:rPr>
                  <w:lang w:val="en-GB"/>
                </w:rPr>
              </w:rPrChange>
            </w:rPr>
            <w:delText xml:space="preserve">. </w:delText>
          </w:r>
        </w:del>
        <w:del w:id="1063" w:author="Nuno Cruz" w:date="2014-01-07T14:58:00Z">
          <w:r w:rsidR="00D5724F" w:rsidRPr="006C5EA7" w:rsidDel="00B310CC">
            <w:rPr>
              <w:rFonts w:asciiTheme="minorHAnsi" w:hAnsiTheme="minorHAnsi"/>
              <w:szCs w:val="22"/>
              <w:rPrChange w:id="1064" w:author="Vitor Almeida" w:date="2014-01-07T13:56:00Z">
                <w:rPr/>
              </w:rPrChange>
            </w:rPr>
            <w:delText>Dois</w:delText>
          </w:r>
        </w:del>
      </w:ins>
      <w:ins w:id="1065" w:author="Nuno Cruz" w:date="2014-01-07T14:58:00Z">
        <w:r w:rsidR="00B310CC">
          <w:rPr>
            <w:rFonts w:asciiTheme="minorHAnsi" w:hAnsiTheme="minorHAnsi"/>
            <w:szCs w:val="22"/>
          </w:rPr>
          <w:t>Três</w:t>
        </w:r>
      </w:ins>
      <w:ins w:id="1066" w:author="Paulo" w:date="2014-01-07T11:55:00Z">
        <w:r w:rsidR="00D5724F" w:rsidRPr="006C5EA7">
          <w:rPr>
            <w:rFonts w:asciiTheme="minorHAnsi" w:hAnsiTheme="minorHAnsi"/>
            <w:szCs w:val="22"/>
            <w:rPrChange w:id="1067" w:author="Vitor Almeida" w:date="2014-01-07T13:56:00Z">
              <w:rPr/>
            </w:rPrChange>
          </w:rPr>
          <w:t xml:space="preserve"> </w:t>
        </w:r>
        <w:proofErr w:type="spellStart"/>
        <w:r w:rsidR="00D5724F" w:rsidRPr="006C5EA7">
          <w:rPr>
            <w:rFonts w:asciiTheme="minorHAnsi" w:hAnsiTheme="minorHAnsi"/>
            <w:i/>
            <w:szCs w:val="22"/>
            <w:rPrChange w:id="1068" w:author="Vitor Almeida" w:date="2014-01-07T13:56:00Z">
              <w:rPr/>
            </w:rPrChange>
          </w:rPr>
          <w:t>hosts</w:t>
        </w:r>
      </w:ins>
      <w:proofErr w:type="spellEnd"/>
      <w:ins w:id="1069" w:author="Nuno Cruz" w:date="2014-01-07T14:58:00Z">
        <w:r w:rsidR="00B310CC">
          <w:rPr>
            <w:rFonts w:asciiTheme="minorHAnsi" w:hAnsiTheme="minorHAnsi"/>
            <w:i/>
            <w:szCs w:val="22"/>
          </w:rPr>
          <w:t>,</w:t>
        </w:r>
      </w:ins>
      <w:ins w:id="1070" w:author="Paulo" w:date="2014-01-07T11:55:00Z">
        <w:r w:rsidR="00D5724F" w:rsidRPr="006C5EA7">
          <w:rPr>
            <w:rFonts w:asciiTheme="minorHAnsi" w:hAnsiTheme="minorHAnsi"/>
            <w:szCs w:val="22"/>
            <w:rPrChange w:id="1071" w:author="Vitor Almeida" w:date="2014-01-07T13:56:00Z">
              <w:rPr/>
            </w:rPrChange>
          </w:rPr>
          <w:t xml:space="preserve"> H</w:t>
        </w:r>
      </w:ins>
      <w:ins w:id="1072" w:author="Paulo" w:date="2014-01-07T11:53:00Z">
        <w:r w:rsidR="00D5724F" w:rsidRPr="006C5EA7">
          <w:rPr>
            <w:rFonts w:asciiTheme="minorHAnsi" w:hAnsiTheme="minorHAnsi"/>
            <w:szCs w:val="22"/>
            <w:rPrChange w:id="1073" w:author="Vitor Almeida" w:date="2014-01-07T13:56:00Z">
              <w:rPr/>
            </w:rPrChange>
          </w:rPr>
          <w:t xml:space="preserve">1 </w:t>
        </w:r>
      </w:ins>
      <w:ins w:id="1074" w:author="Paulo" w:date="2014-01-07T11:55:00Z">
        <w:r w:rsidR="00D5724F" w:rsidRPr="006C5EA7">
          <w:rPr>
            <w:rFonts w:asciiTheme="minorHAnsi" w:hAnsiTheme="minorHAnsi"/>
            <w:szCs w:val="22"/>
            <w:rPrChange w:id="1075" w:author="Vitor Almeida" w:date="2014-01-07T13:56:00Z">
              <w:rPr>
                <w:lang w:val="en-GB"/>
              </w:rPr>
            </w:rPrChange>
          </w:rPr>
          <w:t>e</w:t>
        </w:r>
      </w:ins>
      <w:ins w:id="1076" w:author="Paulo" w:date="2014-01-07T11:53:00Z">
        <w:r w:rsidR="00D5724F" w:rsidRPr="006C5EA7">
          <w:rPr>
            <w:rFonts w:asciiTheme="minorHAnsi" w:hAnsiTheme="minorHAnsi"/>
            <w:szCs w:val="22"/>
            <w:rPrChange w:id="1077" w:author="Vitor Almeida" w:date="2014-01-07T13:56:00Z">
              <w:rPr/>
            </w:rPrChange>
          </w:rPr>
          <w:t xml:space="preserve"> H2 </w:t>
        </w:r>
      </w:ins>
      <w:ins w:id="1078" w:author="Paulo" w:date="2014-01-07T11:55:00Z">
        <w:del w:id="1079" w:author="Nuno Cruz" w:date="2014-01-07T14:58:00Z">
          <w:r w:rsidR="00D5724F" w:rsidRPr="006C5EA7" w:rsidDel="00B310CC">
            <w:rPr>
              <w:rFonts w:asciiTheme="minorHAnsi" w:hAnsiTheme="minorHAnsi"/>
              <w:szCs w:val="22"/>
              <w:rPrChange w:id="1080" w:author="Vitor Almeida" w:date="2014-01-07T13:56:00Z">
                <w:rPr>
                  <w:lang w:val="en-GB"/>
                </w:rPr>
              </w:rPrChange>
            </w:rPr>
            <w:delText>ambos com</w:delText>
          </w:r>
        </w:del>
      </w:ins>
      <w:ins w:id="1081" w:author="Paulo" w:date="2014-01-07T11:53:00Z">
        <w:del w:id="1082" w:author="Nuno Cruz" w:date="2014-01-07T14:58:00Z">
          <w:r w:rsidR="00D5724F" w:rsidRPr="006C5EA7" w:rsidDel="00B310CC">
            <w:rPr>
              <w:rFonts w:asciiTheme="minorHAnsi" w:hAnsiTheme="minorHAnsi"/>
              <w:szCs w:val="22"/>
              <w:rPrChange w:id="1083" w:author="Vitor Almeida" w:date="2014-01-07T13:56:00Z">
                <w:rPr/>
              </w:rPrChange>
            </w:rPr>
            <w:delText xml:space="preserve"> </w:delText>
          </w:r>
        </w:del>
      </w:ins>
      <w:ins w:id="1084" w:author="Nuno Cruz" w:date="2014-01-07T14:58:00Z">
        <w:r w:rsidR="00B310CC">
          <w:rPr>
            <w:rFonts w:asciiTheme="minorHAnsi" w:hAnsiTheme="minorHAnsi"/>
            <w:szCs w:val="22"/>
          </w:rPr>
          <w:t xml:space="preserve">com </w:t>
        </w:r>
      </w:ins>
      <w:ins w:id="1085" w:author="Paulo" w:date="2014-01-07T11:53:00Z">
        <w:r w:rsidR="00D5724F" w:rsidRPr="006C5EA7">
          <w:rPr>
            <w:rFonts w:asciiTheme="minorHAnsi" w:hAnsiTheme="minorHAnsi"/>
            <w:szCs w:val="22"/>
            <w:rPrChange w:id="1086" w:author="Vitor Almeida" w:date="2014-01-07T13:56:00Z">
              <w:rPr/>
            </w:rPrChange>
          </w:rPr>
          <w:t xml:space="preserve">IGMPv2 </w:t>
        </w:r>
      </w:ins>
      <w:ins w:id="1087" w:author="Paulo" w:date="2014-01-07T11:55:00Z">
        <w:r w:rsidR="00D5724F" w:rsidRPr="006C5EA7">
          <w:rPr>
            <w:rFonts w:asciiTheme="minorHAnsi" w:hAnsiTheme="minorHAnsi"/>
            <w:szCs w:val="22"/>
            <w:rPrChange w:id="1088" w:author="Vitor Almeida" w:date="2014-01-07T13:56:00Z">
              <w:rPr>
                <w:lang w:val="en-GB"/>
              </w:rPr>
            </w:rPrChange>
          </w:rPr>
          <w:t xml:space="preserve">e </w:t>
        </w:r>
      </w:ins>
      <w:ins w:id="1089" w:author="Nuno Cruz" w:date="2014-01-07T14:58:00Z">
        <w:r w:rsidR="00B310CC">
          <w:rPr>
            <w:rFonts w:asciiTheme="minorHAnsi" w:hAnsiTheme="minorHAnsi"/>
            <w:szCs w:val="22"/>
          </w:rPr>
          <w:t>H3 com IGMPv1</w:t>
        </w:r>
      </w:ins>
      <w:ins w:id="1090" w:author="Paulo" w:date="2014-01-07T11:55:00Z">
        <w:del w:id="1091" w:author="Nuno Cruz" w:date="2014-01-07T14:58:00Z">
          <w:r w:rsidR="00D5724F" w:rsidRPr="006C5EA7" w:rsidDel="00B310CC">
            <w:rPr>
              <w:rFonts w:asciiTheme="minorHAnsi" w:hAnsiTheme="minorHAnsi"/>
              <w:szCs w:val="22"/>
              <w:rPrChange w:id="1092" w:author="Vitor Almeida" w:date="2014-01-07T13:56:00Z">
                <w:rPr>
                  <w:lang w:val="en-GB"/>
                </w:rPr>
              </w:rPrChange>
            </w:rPr>
            <w:delText xml:space="preserve">membros </w:delText>
          </w:r>
        </w:del>
        <w:del w:id="1093" w:author="Nuno Cruz" w:date="2014-01-07T14:56:00Z">
          <w:r w:rsidR="00D5724F" w:rsidRPr="006C5EA7" w:rsidDel="00C02DA1">
            <w:rPr>
              <w:rFonts w:asciiTheme="minorHAnsi" w:hAnsiTheme="minorHAnsi"/>
              <w:szCs w:val="22"/>
              <w:rPrChange w:id="1094" w:author="Vitor Almeida" w:date="2014-01-07T13:56:00Z">
                <w:rPr>
                  <w:lang w:val="en-GB"/>
                </w:rPr>
              </w:rPrChange>
            </w:rPr>
            <w:delText>do</w:delText>
          </w:r>
        </w:del>
        <w:del w:id="1095" w:author="Nuno Cruz" w:date="2014-01-07T14:58:00Z">
          <w:r w:rsidR="00D5724F" w:rsidRPr="006C5EA7" w:rsidDel="00B310CC">
            <w:rPr>
              <w:rFonts w:asciiTheme="minorHAnsi" w:hAnsiTheme="minorHAnsi"/>
              <w:szCs w:val="22"/>
              <w:rPrChange w:id="1096" w:author="Vitor Almeida" w:date="2014-01-07T13:56:00Z">
                <w:rPr>
                  <w:lang w:val="en-GB"/>
                </w:rPr>
              </w:rPrChange>
            </w:rPr>
            <w:delText xml:space="preserve"> grupo</w:delText>
          </w:r>
        </w:del>
        <w:del w:id="1097" w:author="Nuno Cruz" w:date="2014-01-07T14:56:00Z">
          <w:r w:rsidR="00D5724F" w:rsidRPr="006C5EA7" w:rsidDel="00C02DA1">
            <w:rPr>
              <w:rFonts w:asciiTheme="minorHAnsi" w:hAnsiTheme="minorHAnsi"/>
              <w:szCs w:val="22"/>
              <w:rPrChange w:id="1098" w:author="Vitor Almeida" w:date="2014-01-07T13:56:00Z">
                <w:rPr>
                  <w:lang w:val="en-GB"/>
                </w:rPr>
              </w:rPrChange>
            </w:rPr>
            <w:delText xml:space="preserve"> </w:delText>
          </w:r>
        </w:del>
      </w:ins>
      <w:ins w:id="1099" w:author="Paulo" w:date="2014-01-07T11:53:00Z">
        <w:del w:id="1100" w:author="Nuno Cruz" w:date="2014-01-07T14:56:00Z">
          <w:r w:rsidR="00D5724F" w:rsidRPr="006C5EA7" w:rsidDel="00C02DA1">
            <w:rPr>
              <w:rFonts w:asciiTheme="minorHAnsi" w:hAnsiTheme="minorHAnsi"/>
              <w:szCs w:val="22"/>
              <w:rPrChange w:id="1101" w:author="Vitor Almeida" w:date="2014-01-07T13:56:00Z">
                <w:rPr/>
              </w:rPrChange>
            </w:rPr>
            <w:delText>224.1.1.15</w:delText>
          </w:r>
        </w:del>
        <w:r w:rsidR="00D5724F" w:rsidRPr="006C5EA7">
          <w:rPr>
            <w:rFonts w:asciiTheme="minorHAnsi" w:hAnsiTheme="minorHAnsi"/>
            <w:szCs w:val="22"/>
            <w:rPrChange w:id="1102" w:author="Vitor Almeida" w:date="2014-01-07T13:56:00Z">
              <w:rPr/>
            </w:rPrChange>
          </w:rPr>
          <w:t xml:space="preserve">. </w:t>
        </w:r>
        <w:del w:id="1103" w:author="Nuno Cruz" w:date="2014-01-07T14:58:00Z">
          <w:r w:rsidR="00D5724F" w:rsidRPr="006C5EA7" w:rsidDel="00B310CC">
            <w:rPr>
              <w:rFonts w:asciiTheme="minorHAnsi" w:hAnsiTheme="minorHAnsi"/>
              <w:szCs w:val="22"/>
              <w:rPrChange w:id="1104" w:author="Vitor Almeida" w:date="2014-01-07T13:56:00Z">
                <w:rPr/>
              </w:rPrChange>
            </w:rPr>
            <w:delText xml:space="preserve">H3 </w:delText>
          </w:r>
        </w:del>
      </w:ins>
      <w:ins w:id="1105" w:author="Paulo" w:date="2014-01-07T11:56:00Z">
        <w:del w:id="1106" w:author="Nuno Cruz" w:date="2014-01-07T14:56:00Z">
          <w:r w:rsidR="00D5724F" w:rsidRPr="006C5EA7" w:rsidDel="00C02DA1">
            <w:rPr>
              <w:rFonts w:asciiTheme="minorHAnsi" w:hAnsiTheme="minorHAnsi"/>
              <w:szCs w:val="22"/>
              <w:rPrChange w:id="1107" w:author="Vitor Almeida" w:date="2014-01-07T13:56:00Z">
                <w:rPr>
                  <w:lang w:val="en-GB"/>
                </w:rPr>
              </w:rPrChange>
            </w:rPr>
            <w:delText xml:space="preserve">com </w:delText>
          </w:r>
        </w:del>
      </w:ins>
      <w:ins w:id="1108" w:author="Paulo" w:date="2014-01-07T11:53:00Z">
        <w:del w:id="1109" w:author="Nuno Cruz" w:date="2014-01-07T14:58:00Z">
          <w:r w:rsidR="00D5724F" w:rsidRPr="006C5EA7" w:rsidDel="00B310CC">
            <w:rPr>
              <w:rFonts w:asciiTheme="minorHAnsi" w:hAnsiTheme="minorHAnsi"/>
              <w:szCs w:val="22"/>
              <w:rPrChange w:id="1110" w:author="Vitor Almeida" w:date="2014-01-07T13:56:00Z">
                <w:rPr/>
              </w:rPrChange>
            </w:rPr>
            <w:delText>IGMPv1</w:delText>
          </w:r>
        </w:del>
      </w:ins>
      <w:ins w:id="1111" w:author="Nuno Cruz" w:date="2014-01-07T14:58:00Z">
        <w:r w:rsidR="00B310CC">
          <w:rPr>
            <w:rFonts w:asciiTheme="minorHAnsi" w:hAnsiTheme="minorHAnsi"/>
            <w:szCs w:val="22"/>
          </w:rPr>
          <w:t>Quando H3 se juntar</w:t>
        </w:r>
      </w:ins>
      <w:ins w:id="1112" w:author="Nuno Cruz" w:date="2014-01-07T14:59:00Z">
        <w:r w:rsidR="00B310CC">
          <w:rPr>
            <w:rFonts w:asciiTheme="minorHAnsi" w:hAnsiTheme="minorHAnsi"/>
            <w:szCs w:val="22"/>
          </w:rPr>
          <w:t xml:space="preserve"> </w:t>
        </w:r>
      </w:ins>
      <w:ins w:id="1113" w:author="Nuno Cruz" w:date="2014-01-07T14:58:00Z">
        <w:r w:rsidR="00B310CC">
          <w:rPr>
            <w:rFonts w:asciiTheme="minorHAnsi" w:hAnsiTheme="minorHAnsi"/>
            <w:szCs w:val="22"/>
          </w:rPr>
          <w:t>ao grupo anteriormente subscrito por H1 e H2</w:t>
        </w:r>
      </w:ins>
      <w:ins w:id="1114" w:author="Nuno Cruz" w:date="2014-01-07T14:59:00Z">
        <w:r w:rsidR="00B310CC">
          <w:rPr>
            <w:rFonts w:asciiTheme="minorHAnsi" w:hAnsiTheme="minorHAnsi"/>
            <w:szCs w:val="22"/>
          </w:rPr>
          <w:t xml:space="preserve"> enviando um </w:t>
        </w:r>
        <w:proofErr w:type="spellStart"/>
        <w:r w:rsidR="00B310CC">
          <w:rPr>
            <w:rFonts w:asciiTheme="minorHAnsi" w:hAnsiTheme="minorHAnsi"/>
            <w:szCs w:val="22"/>
          </w:rPr>
          <w:t>Membership</w:t>
        </w:r>
        <w:proofErr w:type="spellEnd"/>
        <w:r w:rsidR="00B310CC">
          <w:rPr>
            <w:rFonts w:asciiTheme="minorHAnsi" w:hAnsiTheme="minorHAnsi"/>
            <w:szCs w:val="22"/>
          </w:rPr>
          <w:t xml:space="preserve"> </w:t>
        </w:r>
        <w:proofErr w:type="spellStart"/>
        <w:r w:rsidR="00B310CC">
          <w:rPr>
            <w:rFonts w:asciiTheme="minorHAnsi" w:hAnsiTheme="minorHAnsi"/>
            <w:szCs w:val="22"/>
          </w:rPr>
          <w:t>Report</w:t>
        </w:r>
      </w:ins>
      <w:proofErr w:type="spellEnd"/>
      <w:ins w:id="1115" w:author="Nuno Cruz" w:date="2014-01-07T14:58:00Z">
        <w:r w:rsidR="00B310CC">
          <w:rPr>
            <w:rFonts w:asciiTheme="minorHAnsi" w:hAnsiTheme="minorHAnsi"/>
            <w:szCs w:val="22"/>
          </w:rPr>
          <w:t>:</w:t>
        </w:r>
      </w:ins>
      <w:ins w:id="1116" w:author="Paulo" w:date="2014-01-07T11:53:00Z">
        <w:del w:id="1117" w:author="Nuno Cruz" w:date="2014-01-07T14:58:00Z">
          <w:r w:rsidR="00D5724F" w:rsidRPr="006C5EA7" w:rsidDel="00B310CC">
            <w:rPr>
              <w:rFonts w:asciiTheme="minorHAnsi" w:hAnsiTheme="minorHAnsi"/>
              <w:szCs w:val="22"/>
              <w:rPrChange w:id="1118" w:author="Vitor Almeida" w:date="2014-01-07T13:56:00Z">
                <w:rPr/>
              </w:rPrChange>
            </w:rPr>
            <w:delText xml:space="preserve"> </w:delText>
          </w:r>
        </w:del>
      </w:ins>
      <w:ins w:id="1119" w:author="Paulo" w:date="2014-01-07T11:56:00Z">
        <w:del w:id="1120" w:author="Nuno Cruz" w:date="2014-01-07T14:58:00Z">
          <w:r w:rsidR="00D5724F" w:rsidRPr="006C5EA7" w:rsidDel="00B310CC">
            <w:rPr>
              <w:rFonts w:asciiTheme="minorHAnsi" w:hAnsiTheme="minorHAnsi"/>
              <w:szCs w:val="22"/>
              <w:rPrChange w:id="1121" w:author="Vitor Almeida" w:date="2014-01-07T13:56:00Z">
                <w:rPr>
                  <w:lang w:val="en-GB"/>
                </w:rPr>
              </w:rPrChange>
            </w:rPr>
            <w:delText xml:space="preserve">enmvia uma mensagem Membership Report </w:delText>
          </w:r>
        </w:del>
      </w:ins>
      <w:ins w:id="1122" w:author="Paulo" w:date="2014-01-07T11:53:00Z">
        <w:del w:id="1123" w:author="Nuno Cruz" w:date="2014-01-07T14:56:00Z">
          <w:r w:rsidR="00D5724F" w:rsidRPr="006C5EA7" w:rsidDel="00C02DA1">
            <w:rPr>
              <w:rFonts w:asciiTheme="minorHAnsi" w:hAnsiTheme="minorHAnsi"/>
              <w:szCs w:val="22"/>
              <w:rPrChange w:id="1124" w:author="Vitor Almeida" w:date="2014-01-07T13:56:00Z">
                <w:rPr/>
              </w:rPrChange>
            </w:rPr>
            <w:delText xml:space="preserve">IGMPv1 </w:delText>
          </w:r>
        </w:del>
      </w:ins>
      <w:ins w:id="1125" w:author="Paulo" w:date="2014-01-07T11:56:00Z">
        <w:del w:id="1126" w:author="Nuno Cruz" w:date="2014-01-07T14:58:00Z">
          <w:r w:rsidR="00D5724F" w:rsidRPr="006C5EA7" w:rsidDel="00B310CC">
            <w:rPr>
              <w:rFonts w:asciiTheme="minorHAnsi" w:hAnsiTheme="minorHAnsi"/>
              <w:szCs w:val="22"/>
              <w:rPrChange w:id="1127" w:author="Vitor Almeida" w:date="2014-01-07T13:56:00Z">
                <w:rPr>
                  <w:lang w:val="en-GB"/>
                </w:rPr>
              </w:rPrChange>
            </w:rPr>
            <w:delText>para juntar</w:delText>
          </w:r>
        </w:del>
        <w:del w:id="1128" w:author="Nuno Cruz" w:date="2014-01-07T14:57:00Z">
          <w:r w:rsidR="00D5724F" w:rsidRPr="006C5EA7" w:rsidDel="00C02DA1">
            <w:rPr>
              <w:rFonts w:asciiTheme="minorHAnsi" w:hAnsiTheme="minorHAnsi"/>
              <w:szCs w:val="22"/>
              <w:rPrChange w:id="1129" w:author="Vitor Almeida" w:date="2014-01-07T13:56:00Z">
                <w:rPr>
                  <w:lang w:val="en-GB"/>
                </w:rPr>
              </w:rPrChange>
            </w:rPr>
            <w:delText xml:space="preserve"> </w:delText>
          </w:r>
        </w:del>
        <w:del w:id="1130" w:author="Nuno Cruz" w:date="2014-01-07T14:58:00Z">
          <w:r w:rsidR="00D5724F" w:rsidRPr="006C5EA7" w:rsidDel="00B310CC">
            <w:rPr>
              <w:rFonts w:asciiTheme="minorHAnsi" w:hAnsiTheme="minorHAnsi"/>
              <w:szCs w:val="22"/>
              <w:rPrChange w:id="1131" w:author="Vitor Almeida" w:date="2014-01-07T13:56:00Z">
                <w:rPr>
                  <w:lang w:val="en-GB"/>
                </w:rPr>
              </w:rPrChange>
            </w:rPr>
            <w:delText>ao grupo</w:delText>
          </w:r>
        </w:del>
      </w:ins>
      <w:ins w:id="1132" w:author="Paulo" w:date="2014-01-07T11:53:00Z">
        <w:del w:id="1133" w:author="Nuno Cruz" w:date="2014-01-07T14:57:00Z">
          <w:r w:rsidR="00D5724F" w:rsidRPr="006C5EA7" w:rsidDel="00C02DA1">
            <w:rPr>
              <w:rFonts w:asciiTheme="minorHAnsi" w:hAnsiTheme="minorHAnsi"/>
              <w:szCs w:val="22"/>
              <w:rPrChange w:id="1134" w:author="Vitor Almeida" w:date="2014-01-07T13:56:00Z">
                <w:rPr/>
              </w:rPrChange>
            </w:rPr>
            <w:delText xml:space="preserve"> 224.1.1.15.</w:delText>
          </w:r>
        </w:del>
      </w:ins>
      <w:ins w:id="1135" w:author="Paulo" w:date="2014-01-07T11:56:00Z">
        <w:del w:id="1136" w:author="Nuno Cruz" w:date="2014-01-07T14:57:00Z">
          <w:r w:rsidR="00D5724F" w:rsidRPr="006C5EA7" w:rsidDel="00C02DA1">
            <w:rPr>
              <w:rFonts w:asciiTheme="minorHAnsi" w:hAnsiTheme="minorHAnsi"/>
              <w:szCs w:val="22"/>
              <w:rPrChange w:id="1137" w:author="Vitor Almeida" w:date="2014-01-07T13:56:00Z">
                <w:rPr/>
              </w:rPrChange>
            </w:rPr>
            <w:delText xml:space="preserve"> </w:delText>
          </w:r>
        </w:del>
      </w:ins>
      <w:ins w:id="1138" w:author="Paulo" w:date="2014-01-07T11:57:00Z">
        <w:del w:id="1139" w:author="Nuno Cruz" w:date="2014-01-07T14:57:00Z">
          <w:r w:rsidR="00D5724F" w:rsidRPr="006C5EA7" w:rsidDel="00C02DA1">
            <w:rPr>
              <w:rFonts w:asciiTheme="minorHAnsi" w:hAnsiTheme="minorHAnsi"/>
              <w:szCs w:val="22"/>
              <w:rPrChange w:id="1140" w:author="Vitor Almeida" w:date="2014-01-07T13:56:00Z">
                <w:rPr/>
              </w:rPrChange>
            </w:rPr>
            <w:delText>O que acontece</w:delText>
          </w:r>
        </w:del>
      </w:ins>
      <w:ins w:id="1141" w:author="Paulo" w:date="2014-01-07T11:53:00Z">
        <w:del w:id="1142" w:author="Nuno Cruz" w:date="2014-01-07T14:57:00Z">
          <w:r w:rsidR="00D5724F" w:rsidRPr="006C5EA7" w:rsidDel="00C02DA1">
            <w:rPr>
              <w:rFonts w:asciiTheme="minorHAnsi" w:hAnsiTheme="minorHAnsi"/>
              <w:szCs w:val="22"/>
              <w:rPrChange w:id="1143" w:author="Vitor Almeida" w:date="2014-01-07T13:56:00Z">
                <w:rPr/>
              </w:rPrChange>
            </w:rPr>
            <w:delText>?</w:delText>
          </w:r>
        </w:del>
      </w:ins>
    </w:p>
    <w:p w14:paraId="1DE9588D" w14:textId="35EFFDE2" w:rsidR="00D5724F" w:rsidRPr="006C5EA7" w:rsidRDefault="00D5724F">
      <w:pPr>
        <w:pStyle w:val="Hipotese"/>
        <w:ind w:hanging="357"/>
        <w:rPr>
          <w:ins w:id="1144" w:author="Paulo" w:date="2014-01-07T11:53:00Z"/>
          <w:rFonts w:asciiTheme="minorHAnsi" w:hAnsiTheme="minorHAnsi"/>
          <w:szCs w:val="22"/>
          <w:rPrChange w:id="1145" w:author="Vitor Almeida" w:date="2014-01-07T13:56:00Z">
            <w:rPr>
              <w:ins w:id="1146" w:author="Paulo" w:date="2014-01-07T11:53:00Z"/>
            </w:rPr>
          </w:rPrChange>
        </w:rPr>
        <w:pPrChange w:id="1147" w:author="Nuno Cruz" w:date="2014-01-07T14:54:00Z">
          <w:pPr>
            <w:pStyle w:val="Pergunta"/>
          </w:pPr>
        </w:pPrChange>
      </w:pPr>
      <w:ins w:id="1148" w:author="Paulo" w:date="2014-01-07T11:57:00Z">
        <w:r w:rsidRPr="006C5EA7">
          <w:rPr>
            <w:rFonts w:asciiTheme="minorHAnsi" w:hAnsiTheme="minorHAnsi"/>
            <w:szCs w:val="22"/>
            <w:rPrChange w:id="1149" w:author="Vitor Almeida" w:date="2014-01-07T13:56:00Z">
              <w:rPr/>
            </w:rPrChange>
          </w:rPr>
          <w:t xml:space="preserve">O </w:t>
        </w:r>
        <w:proofErr w:type="gramStart"/>
        <w:r w:rsidRPr="006C5EA7">
          <w:rPr>
            <w:rFonts w:asciiTheme="minorHAnsi" w:hAnsiTheme="minorHAnsi"/>
            <w:i/>
            <w:szCs w:val="22"/>
            <w:rPrChange w:id="1150" w:author="Vitor Almeida" w:date="2014-01-07T13:56:00Z">
              <w:rPr/>
            </w:rPrChange>
          </w:rPr>
          <w:t>router</w:t>
        </w:r>
        <w:proofErr w:type="gramEnd"/>
        <w:r w:rsidRPr="006C5EA7">
          <w:rPr>
            <w:rFonts w:asciiTheme="minorHAnsi" w:hAnsiTheme="minorHAnsi"/>
            <w:szCs w:val="22"/>
            <w:rPrChange w:id="1151" w:author="Vitor Almeida" w:date="2014-01-07T13:56:00Z">
              <w:rPr/>
            </w:rPrChange>
          </w:rPr>
          <w:t xml:space="preserve"> </w:t>
        </w:r>
      </w:ins>
      <w:ins w:id="1152" w:author="Paulo" w:date="2014-01-07T11:53:00Z">
        <w:del w:id="1153" w:author="Nuno Cruz" w:date="2014-01-07T14:57:00Z">
          <w:r w:rsidRPr="006C5EA7" w:rsidDel="00B310CC">
            <w:rPr>
              <w:rFonts w:asciiTheme="minorHAnsi" w:hAnsiTheme="minorHAnsi"/>
              <w:szCs w:val="22"/>
              <w:rPrChange w:id="1154" w:author="Vitor Almeida" w:date="2014-01-07T13:56:00Z">
                <w:rPr/>
              </w:rPrChange>
            </w:rPr>
            <w:delText xml:space="preserve">rtr-a </w:delText>
          </w:r>
        </w:del>
      </w:ins>
      <w:ins w:id="1155" w:author="Paulo" w:date="2014-01-07T11:57:00Z">
        <w:r w:rsidRPr="006C5EA7">
          <w:rPr>
            <w:rFonts w:asciiTheme="minorHAnsi" w:hAnsiTheme="minorHAnsi"/>
            <w:szCs w:val="22"/>
            <w:rPrChange w:id="1156" w:author="Vitor Almeida" w:date="2014-01-07T13:56:00Z">
              <w:rPr/>
            </w:rPrChange>
          </w:rPr>
          <w:t>não faz nada uma vez que já existem membros do grupo</w:t>
        </w:r>
      </w:ins>
      <w:ins w:id="1157" w:author="Paulo" w:date="2014-01-07T11:53:00Z">
        <w:r w:rsidRPr="006C5EA7">
          <w:rPr>
            <w:rFonts w:asciiTheme="minorHAnsi" w:hAnsiTheme="minorHAnsi"/>
            <w:szCs w:val="22"/>
            <w:rPrChange w:id="1158" w:author="Vitor Almeida" w:date="2014-01-07T13:56:00Z">
              <w:rPr/>
            </w:rPrChange>
          </w:rPr>
          <w:t xml:space="preserve"> </w:t>
        </w:r>
        <w:del w:id="1159" w:author="Nuno Cruz" w:date="2014-01-07T15:00:00Z">
          <w:r w:rsidRPr="006C5EA7" w:rsidDel="00B310CC">
            <w:rPr>
              <w:rFonts w:asciiTheme="minorHAnsi" w:hAnsiTheme="minorHAnsi"/>
              <w:szCs w:val="22"/>
              <w:rPrChange w:id="1160" w:author="Vitor Almeida" w:date="2014-01-07T13:56:00Z">
                <w:rPr/>
              </w:rPrChange>
            </w:rPr>
            <w:delText xml:space="preserve">224.1.1.15 </w:delText>
          </w:r>
        </w:del>
      </w:ins>
      <w:ins w:id="1161" w:author="Paulo" w:date="2014-01-07T11:58:00Z">
        <w:r w:rsidRPr="006C5EA7">
          <w:rPr>
            <w:rFonts w:asciiTheme="minorHAnsi" w:hAnsiTheme="minorHAnsi"/>
            <w:szCs w:val="22"/>
            <w:rPrChange w:id="1162" w:author="Vitor Almeida" w:date="2014-01-07T13:56:00Z">
              <w:rPr/>
            </w:rPrChange>
          </w:rPr>
          <w:t>na rede</w:t>
        </w:r>
      </w:ins>
      <w:ins w:id="1163" w:author="Nuno Cruz" w:date="2014-01-07T15:03:00Z">
        <w:r w:rsidR="00B310CC">
          <w:rPr>
            <w:rFonts w:asciiTheme="minorHAnsi" w:hAnsiTheme="minorHAnsi"/>
            <w:szCs w:val="22"/>
          </w:rPr>
          <w:t xml:space="preserve"> </w:t>
        </w:r>
        <w:r w:rsidR="00B310CC" w:rsidRPr="00621E55">
          <w:rPr>
            <w:rFonts w:asciiTheme="minorHAnsi" w:hAnsiTheme="minorHAnsi"/>
            <w:vanish/>
            <w:color w:val="FF0000"/>
            <w:szCs w:val="22"/>
          </w:rPr>
          <w:t>F</w:t>
        </w:r>
      </w:ins>
    </w:p>
    <w:p w14:paraId="1BF6E594" w14:textId="2B208F92" w:rsidR="00D5724F" w:rsidRPr="006C5EA7" w:rsidRDefault="00D5724F">
      <w:pPr>
        <w:pStyle w:val="Hipotese"/>
        <w:ind w:hanging="357"/>
        <w:rPr>
          <w:ins w:id="1164" w:author="Paulo" w:date="2014-01-07T11:53:00Z"/>
          <w:rFonts w:asciiTheme="minorHAnsi" w:hAnsiTheme="minorHAnsi"/>
          <w:szCs w:val="22"/>
          <w:rPrChange w:id="1165" w:author="Vitor Almeida" w:date="2014-01-07T13:56:00Z">
            <w:rPr>
              <w:ins w:id="1166" w:author="Paulo" w:date="2014-01-07T11:53:00Z"/>
            </w:rPr>
          </w:rPrChange>
        </w:rPr>
        <w:pPrChange w:id="1167" w:author="Nuno Cruz" w:date="2014-01-07T14:54:00Z">
          <w:pPr>
            <w:pStyle w:val="Pergunta"/>
          </w:pPr>
        </w:pPrChange>
      </w:pPr>
      <w:ins w:id="1168" w:author="Paulo" w:date="2014-01-07T11:58:00Z">
        <w:r w:rsidRPr="006C5EA7">
          <w:rPr>
            <w:rFonts w:asciiTheme="minorHAnsi" w:hAnsiTheme="minorHAnsi"/>
            <w:szCs w:val="22"/>
            <w:rPrChange w:id="1169" w:author="Vitor Almeida" w:date="2014-01-07T13:56:00Z">
              <w:rPr/>
            </w:rPrChange>
          </w:rPr>
          <w:t xml:space="preserve">O </w:t>
        </w:r>
      </w:ins>
      <w:proofErr w:type="gramStart"/>
      <w:ins w:id="1170" w:author="Vitor Almeida" w:date="2014-01-07T13:34:00Z">
        <w:r w:rsidR="00EA6A39" w:rsidRPr="006C5EA7">
          <w:rPr>
            <w:rFonts w:asciiTheme="minorHAnsi" w:hAnsiTheme="minorHAnsi"/>
            <w:i/>
            <w:szCs w:val="22"/>
            <w:rPrChange w:id="1171" w:author="Vitor Almeida" w:date="2014-01-07T13:56:00Z">
              <w:rPr/>
            </w:rPrChange>
          </w:rPr>
          <w:t>r</w:t>
        </w:r>
      </w:ins>
      <w:ins w:id="1172" w:author="Paulo" w:date="2014-01-07T11:58:00Z">
        <w:del w:id="1173" w:author="Vitor Almeida" w:date="2014-01-07T13:34:00Z">
          <w:r w:rsidRPr="006C5EA7" w:rsidDel="00EA6A39">
            <w:rPr>
              <w:rFonts w:asciiTheme="minorHAnsi" w:hAnsiTheme="minorHAnsi"/>
              <w:i/>
              <w:szCs w:val="22"/>
              <w:rPrChange w:id="1174" w:author="Vitor Almeida" w:date="2014-01-07T13:56:00Z">
                <w:rPr/>
              </w:rPrChange>
            </w:rPr>
            <w:delText>R</w:delText>
          </w:r>
        </w:del>
        <w:r w:rsidRPr="006C5EA7">
          <w:rPr>
            <w:rFonts w:asciiTheme="minorHAnsi" w:hAnsiTheme="minorHAnsi"/>
            <w:i/>
            <w:szCs w:val="22"/>
            <w:rPrChange w:id="1175" w:author="Vitor Almeida" w:date="2014-01-07T13:56:00Z">
              <w:rPr/>
            </w:rPrChange>
          </w:rPr>
          <w:t>oute</w:t>
        </w:r>
        <w:proofErr w:type="gramEnd"/>
        <w:r w:rsidRPr="006C5EA7">
          <w:rPr>
            <w:rFonts w:asciiTheme="minorHAnsi" w:hAnsiTheme="minorHAnsi"/>
            <w:i/>
            <w:szCs w:val="22"/>
            <w:rPrChange w:id="1176" w:author="Vitor Almeida" w:date="2014-01-07T13:56:00Z">
              <w:rPr/>
            </w:rPrChange>
          </w:rPr>
          <w:t>r</w:t>
        </w:r>
        <w:r w:rsidRPr="006C5EA7">
          <w:rPr>
            <w:rFonts w:asciiTheme="minorHAnsi" w:hAnsiTheme="minorHAnsi"/>
            <w:szCs w:val="22"/>
            <w:rPrChange w:id="1177" w:author="Vitor Almeida" w:date="2014-01-07T13:56:00Z">
              <w:rPr/>
            </w:rPrChange>
          </w:rPr>
          <w:t xml:space="preserve"> </w:t>
        </w:r>
      </w:ins>
      <w:ins w:id="1178" w:author="Paulo" w:date="2014-01-07T11:53:00Z">
        <w:del w:id="1179" w:author="Nuno Cruz" w:date="2014-01-07T15:00:00Z">
          <w:r w:rsidRPr="006C5EA7" w:rsidDel="00B310CC">
            <w:rPr>
              <w:rFonts w:asciiTheme="minorHAnsi" w:hAnsiTheme="minorHAnsi"/>
              <w:szCs w:val="22"/>
              <w:rPrChange w:id="1180" w:author="Vitor Almeida" w:date="2014-01-07T13:56:00Z">
                <w:rPr>
                  <w:lang w:val="en-GB"/>
                </w:rPr>
              </w:rPrChange>
            </w:rPr>
            <w:delText xml:space="preserve">rtr-a </w:delText>
          </w:r>
        </w:del>
        <w:del w:id="1181" w:author="Vitor Almeida" w:date="2014-01-07T13:34:00Z">
          <w:r w:rsidRPr="006C5EA7" w:rsidDel="00EA6A39">
            <w:rPr>
              <w:rFonts w:asciiTheme="minorHAnsi" w:hAnsiTheme="minorHAnsi"/>
              <w:szCs w:val="22"/>
              <w:rPrChange w:id="1182" w:author="Vitor Almeida" w:date="2014-01-07T13:56:00Z">
                <w:rPr>
                  <w:lang w:val="en-GB"/>
                </w:rPr>
              </w:rPrChange>
            </w:rPr>
            <w:delText xml:space="preserve">will </w:delText>
          </w:r>
        </w:del>
        <w:r w:rsidRPr="006C5EA7">
          <w:rPr>
            <w:rFonts w:asciiTheme="minorHAnsi" w:hAnsiTheme="minorHAnsi"/>
            <w:szCs w:val="22"/>
            <w:rPrChange w:id="1183" w:author="Vitor Almeida" w:date="2014-01-07T13:56:00Z">
              <w:rPr>
                <w:lang w:val="en-GB"/>
              </w:rPr>
            </w:rPrChange>
          </w:rPr>
          <w:t>ignor</w:t>
        </w:r>
      </w:ins>
      <w:ins w:id="1184" w:author="Paulo" w:date="2014-01-07T11:58:00Z">
        <w:r w:rsidRPr="006C5EA7">
          <w:rPr>
            <w:rFonts w:asciiTheme="minorHAnsi" w:hAnsiTheme="minorHAnsi"/>
            <w:szCs w:val="22"/>
            <w:rPrChange w:id="1185" w:author="Vitor Almeida" w:date="2014-01-07T13:56:00Z">
              <w:rPr>
                <w:lang w:val="en-GB"/>
              </w:rPr>
            </w:rPrChange>
          </w:rPr>
          <w:t xml:space="preserve">a </w:t>
        </w:r>
        <w:del w:id="1186" w:author="Nuno Cruz" w:date="2014-01-07T15:01:00Z">
          <w:r w:rsidRPr="006C5EA7" w:rsidDel="00B310CC">
            <w:rPr>
              <w:rFonts w:asciiTheme="minorHAnsi" w:hAnsiTheme="minorHAnsi"/>
              <w:szCs w:val="22"/>
              <w:rPrChange w:id="1187" w:author="Vitor Almeida" w:date="2014-01-07T13:56:00Z">
                <w:rPr>
                  <w:lang w:val="en-GB"/>
                </w:rPr>
              </w:rPrChange>
            </w:rPr>
            <w:delText>todos as mensagens</w:delText>
          </w:r>
        </w:del>
      </w:ins>
      <w:ins w:id="1188" w:author="Nuno Cruz" w:date="2014-01-07T15:01:00Z">
        <w:r w:rsidR="00B310CC" w:rsidRPr="006C5EA7">
          <w:rPr>
            <w:rFonts w:asciiTheme="minorHAnsi" w:hAnsiTheme="minorHAnsi"/>
            <w:szCs w:val="22"/>
          </w:rPr>
          <w:t>todas as mensagens</w:t>
        </w:r>
      </w:ins>
      <w:ins w:id="1189" w:author="Paulo" w:date="2014-01-07T11:58:00Z">
        <w:r w:rsidRPr="006C5EA7">
          <w:rPr>
            <w:rFonts w:asciiTheme="minorHAnsi" w:hAnsiTheme="minorHAnsi"/>
            <w:szCs w:val="22"/>
            <w:rPrChange w:id="1190" w:author="Vitor Almeida" w:date="2014-01-07T13:56:00Z">
              <w:rPr>
                <w:lang w:val="en-GB"/>
              </w:rPr>
            </w:rPrChange>
          </w:rPr>
          <w:t xml:space="preserve"> </w:t>
        </w:r>
        <w:proofErr w:type="spellStart"/>
        <w:r w:rsidRPr="006C5EA7">
          <w:rPr>
            <w:rFonts w:asciiTheme="minorHAnsi" w:hAnsiTheme="minorHAnsi"/>
            <w:szCs w:val="22"/>
            <w:rPrChange w:id="1191" w:author="Vitor Almeida" w:date="2014-01-07T13:56:00Z">
              <w:rPr>
                <w:lang w:val="en-GB"/>
              </w:rPr>
            </w:rPrChange>
          </w:rPr>
          <w:t>Leave</w:t>
        </w:r>
        <w:proofErr w:type="spellEnd"/>
        <w:r w:rsidRPr="006C5EA7">
          <w:rPr>
            <w:rFonts w:asciiTheme="minorHAnsi" w:hAnsiTheme="minorHAnsi"/>
            <w:szCs w:val="22"/>
            <w:rPrChange w:id="1192" w:author="Vitor Almeida" w:date="2014-01-07T13:56:00Z">
              <w:rPr>
                <w:lang w:val="en-GB"/>
              </w:rPr>
            </w:rPrChange>
          </w:rPr>
          <w:t xml:space="preserve"> </w:t>
        </w:r>
      </w:ins>
      <w:ins w:id="1193" w:author="Paulo" w:date="2014-01-07T11:53:00Z">
        <w:r w:rsidRPr="006C5EA7">
          <w:rPr>
            <w:rFonts w:asciiTheme="minorHAnsi" w:hAnsiTheme="minorHAnsi"/>
            <w:szCs w:val="22"/>
            <w:rPrChange w:id="1194" w:author="Vitor Almeida" w:date="2014-01-07T13:56:00Z">
              <w:rPr/>
            </w:rPrChange>
          </w:rPr>
          <w:t xml:space="preserve">IGMPv2 </w:t>
        </w:r>
      </w:ins>
      <w:ins w:id="1195" w:author="Paulo" w:date="2014-01-07T11:58:00Z">
        <w:r w:rsidRPr="006C5EA7">
          <w:rPr>
            <w:rFonts w:asciiTheme="minorHAnsi" w:hAnsiTheme="minorHAnsi"/>
            <w:szCs w:val="22"/>
            <w:rPrChange w:id="1196" w:author="Vitor Almeida" w:date="2014-01-07T13:56:00Z">
              <w:rPr>
                <w:lang w:val="en-GB"/>
              </w:rPr>
            </w:rPrChange>
          </w:rPr>
          <w:t xml:space="preserve">uma vez que existe um membro do grupo </w:t>
        </w:r>
      </w:ins>
      <w:ins w:id="1197" w:author="Paulo" w:date="2014-01-07T11:59:00Z">
        <w:del w:id="1198" w:author="Nuno Cruz" w:date="2014-01-07T15:00:00Z">
          <w:r w:rsidRPr="006C5EA7" w:rsidDel="00B310CC">
            <w:rPr>
              <w:rFonts w:asciiTheme="minorHAnsi" w:hAnsiTheme="minorHAnsi"/>
              <w:szCs w:val="22"/>
              <w:rPrChange w:id="1199" w:author="Vitor Almeida" w:date="2014-01-07T13:56:00Z">
                <w:rPr/>
              </w:rPrChange>
            </w:rPr>
            <w:delText xml:space="preserve">224.1.1.15 </w:delText>
          </w:r>
        </w:del>
        <w:del w:id="1200" w:author="Nuno Cruz" w:date="2014-01-07T15:01:00Z">
          <w:r w:rsidRPr="006C5EA7" w:rsidDel="00B310CC">
            <w:rPr>
              <w:rFonts w:asciiTheme="minorHAnsi" w:hAnsiTheme="minorHAnsi"/>
              <w:szCs w:val="22"/>
              <w:rPrChange w:id="1201" w:author="Vitor Almeida" w:date="2014-01-07T13:56:00Z">
                <w:rPr/>
              </w:rPrChange>
            </w:rPr>
            <w:delText xml:space="preserve">é </w:delText>
          </w:r>
        </w:del>
      </w:ins>
      <w:ins w:id="1202" w:author="Paulo" w:date="2014-01-07T11:53:00Z">
        <w:r w:rsidRPr="006C5EA7">
          <w:rPr>
            <w:rFonts w:asciiTheme="minorHAnsi" w:hAnsiTheme="minorHAnsi"/>
            <w:szCs w:val="22"/>
            <w:rPrChange w:id="1203" w:author="Vitor Almeida" w:date="2014-01-07T13:56:00Z">
              <w:rPr/>
            </w:rPrChange>
          </w:rPr>
          <w:t>IGMPv1</w:t>
        </w:r>
      </w:ins>
      <w:ins w:id="1204" w:author="Paulo" w:date="2014-01-07T12:03:00Z">
        <w:r w:rsidRPr="006C5EA7">
          <w:rPr>
            <w:rFonts w:asciiTheme="minorHAnsi" w:hAnsiTheme="minorHAnsi"/>
            <w:szCs w:val="22"/>
            <w:rPrChange w:id="1205" w:author="Vitor Almeida" w:date="2014-01-07T13:56:00Z">
              <w:rPr/>
            </w:rPrChange>
          </w:rPr>
          <w:t xml:space="preserve"> </w:t>
        </w:r>
        <w:del w:id="1206" w:author="Nuno Cruz" w:date="2014-01-07T15:02:00Z">
          <w:r w:rsidRPr="006C5EA7" w:rsidDel="00B310CC">
            <w:rPr>
              <w:rFonts w:asciiTheme="minorHAnsi" w:hAnsiTheme="minorHAnsi"/>
              <w:vanish/>
              <w:color w:val="FF0000"/>
              <w:szCs w:val="22"/>
              <w:rPrChange w:id="1207" w:author="Vitor Almeida" w:date="2014-01-07T13:56:00Z">
                <w:rPr>
                  <w:vanish/>
                  <w:color w:val="FF0000"/>
                </w:rPr>
              </w:rPrChange>
            </w:rPr>
            <w:delText>#</w:delText>
          </w:r>
        </w:del>
      </w:ins>
      <w:ins w:id="1208" w:author="Nuno Cruz" w:date="2014-01-07T15:02:00Z">
        <w:r w:rsidR="00B310CC">
          <w:rPr>
            <w:rFonts w:asciiTheme="minorHAnsi" w:hAnsiTheme="minorHAnsi"/>
            <w:vanish/>
            <w:color w:val="FF0000"/>
            <w:szCs w:val="22"/>
          </w:rPr>
          <w:t>V</w:t>
        </w:r>
      </w:ins>
    </w:p>
    <w:p w14:paraId="69D215C3" w14:textId="7E366AF3" w:rsidR="00D5724F" w:rsidRPr="006C5EA7" w:rsidRDefault="00D5724F">
      <w:pPr>
        <w:pStyle w:val="Hipotese"/>
        <w:ind w:hanging="357"/>
        <w:rPr>
          <w:ins w:id="1209" w:author="Paulo" w:date="2014-01-07T11:53:00Z"/>
          <w:rFonts w:asciiTheme="minorHAnsi" w:hAnsiTheme="minorHAnsi"/>
          <w:szCs w:val="22"/>
          <w:rPrChange w:id="1210" w:author="Vitor Almeida" w:date="2014-01-07T13:56:00Z">
            <w:rPr>
              <w:ins w:id="1211" w:author="Paulo" w:date="2014-01-07T11:53:00Z"/>
            </w:rPr>
          </w:rPrChange>
        </w:rPr>
        <w:pPrChange w:id="1212" w:author="Nuno Cruz" w:date="2014-01-07T14:54:00Z">
          <w:pPr>
            <w:pStyle w:val="Pergunta"/>
          </w:pPr>
        </w:pPrChange>
      </w:pPr>
      <w:ins w:id="1213" w:author="Paulo" w:date="2014-01-07T12:00:00Z">
        <w:r w:rsidRPr="006C5EA7">
          <w:rPr>
            <w:rFonts w:asciiTheme="minorHAnsi" w:hAnsiTheme="minorHAnsi"/>
            <w:szCs w:val="22"/>
            <w:rPrChange w:id="1214" w:author="Vitor Almeida" w:date="2014-01-07T13:56:00Z">
              <w:rPr/>
            </w:rPrChange>
          </w:rPr>
          <w:t xml:space="preserve">O </w:t>
        </w:r>
      </w:ins>
      <w:proofErr w:type="gramStart"/>
      <w:ins w:id="1215" w:author="Vitor Almeida" w:date="2014-01-07T13:34:00Z">
        <w:r w:rsidR="00EA6A39" w:rsidRPr="006C5EA7">
          <w:rPr>
            <w:rFonts w:asciiTheme="minorHAnsi" w:hAnsiTheme="minorHAnsi"/>
            <w:i/>
            <w:szCs w:val="22"/>
            <w:rPrChange w:id="1216" w:author="Vitor Almeida" w:date="2014-01-07T13:56:00Z">
              <w:rPr/>
            </w:rPrChange>
          </w:rPr>
          <w:t>r</w:t>
        </w:r>
      </w:ins>
      <w:ins w:id="1217" w:author="Paulo" w:date="2014-01-07T12:00:00Z">
        <w:del w:id="1218" w:author="Vitor Almeida" w:date="2014-01-07T13:34:00Z">
          <w:r w:rsidRPr="006C5EA7" w:rsidDel="00EA6A39">
            <w:rPr>
              <w:rFonts w:asciiTheme="minorHAnsi" w:hAnsiTheme="minorHAnsi"/>
              <w:i/>
              <w:szCs w:val="22"/>
              <w:rPrChange w:id="1219" w:author="Vitor Almeida" w:date="2014-01-07T13:56:00Z">
                <w:rPr/>
              </w:rPrChange>
            </w:rPr>
            <w:delText>R</w:delText>
          </w:r>
        </w:del>
        <w:r w:rsidRPr="006C5EA7">
          <w:rPr>
            <w:rFonts w:asciiTheme="minorHAnsi" w:hAnsiTheme="minorHAnsi"/>
            <w:i/>
            <w:szCs w:val="22"/>
            <w:rPrChange w:id="1220" w:author="Vitor Almeida" w:date="2014-01-07T13:56:00Z">
              <w:rPr/>
            </w:rPrChange>
          </w:rPr>
          <w:t>oute</w:t>
        </w:r>
        <w:proofErr w:type="gramEnd"/>
        <w:r w:rsidRPr="006C5EA7">
          <w:rPr>
            <w:rFonts w:asciiTheme="minorHAnsi" w:hAnsiTheme="minorHAnsi"/>
            <w:i/>
            <w:szCs w:val="22"/>
            <w:rPrChange w:id="1221" w:author="Vitor Almeida" w:date="2014-01-07T13:56:00Z">
              <w:rPr/>
            </w:rPrChange>
          </w:rPr>
          <w:t>r</w:t>
        </w:r>
        <w:r w:rsidRPr="006C5EA7">
          <w:rPr>
            <w:rFonts w:asciiTheme="minorHAnsi" w:hAnsiTheme="minorHAnsi"/>
            <w:szCs w:val="22"/>
            <w:rPrChange w:id="1222" w:author="Vitor Almeida" w:date="2014-01-07T13:56:00Z">
              <w:rPr/>
            </w:rPrChange>
          </w:rPr>
          <w:t xml:space="preserve"> </w:t>
        </w:r>
      </w:ins>
      <w:ins w:id="1223" w:author="Paulo" w:date="2014-01-07T11:53:00Z">
        <w:del w:id="1224" w:author="Nuno Cruz" w:date="2014-01-07T15:01:00Z">
          <w:r w:rsidRPr="006C5EA7" w:rsidDel="00B310CC">
            <w:rPr>
              <w:rFonts w:asciiTheme="minorHAnsi" w:hAnsiTheme="minorHAnsi"/>
              <w:szCs w:val="22"/>
              <w:rPrChange w:id="1225" w:author="Vitor Almeida" w:date="2014-01-07T13:56:00Z">
                <w:rPr/>
              </w:rPrChange>
            </w:rPr>
            <w:delText xml:space="preserve">rtr-a </w:delText>
          </w:r>
        </w:del>
      </w:ins>
      <w:ins w:id="1226" w:author="Paulo" w:date="2014-01-07T12:00:00Z">
        <w:r w:rsidRPr="006C5EA7">
          <w:rPr>
            <w:rFonts w:asciiTheme="minorHAnsi" w:hAnsiTheme="minorHAnsi"/>
            <w:szCs w:val="22"/>
            <w:rPrChange w:id="1227" w:author="Vitor Almeida" w:date="2014-01-07T13:56:00Z">
              <w:rPr>
                <w:lang w:val="en-GB"/>
              </w:rPr>
            </w:rPrChange>
          </w:rPr>
          <w:t xml:space="preserve">deixará de enviar mensagens </w:t>
        </w:r>
        <w:proofErr w:type="spellStart"/>
        <w:r w:rsidRPr="006C5EA7">
          <w:rPr>
            <w:rFonts w:asciiTheme="minorHAnsi" w:hAnsiTheme="minorHAnsi"/>
            <w:szCs w:val="22"/>
            <w:rPrChange w:id="1228" w:author="Vitor Almeida" w:date="2014-01-07T13:56:00Z">
              <w:rPr>
                <w:lang w:val="en-GB"/>
              </w:rPr>
            </w:rPrChange>
          </w:rPr>
          <w:t>Group-Specific</w:t>
        </w:r>
        <w:proofErr w:type="spellEnd"/>
        <w:r w:rsidRPr="006C5EA7">
          <w:rPr>
            <w:rFonts w:asciiTheme="minorHAnsi" w:hAnsiTheme="minorHAnsi"/>
            <w:szCs w:val="22"/>
            <w:rPrChange w:id="1229" w:author="Vitor Almeida" w:date="2014-01-07T13:56:00Z">
              <w:rPr>
                <w:lang w:val="en-GB"/>
              </w:rPr>
            </w:rPrChange>
          </w:rPr>
          <w:t xml:space="preserve"> </w:t>
        </w:r>
        <w:proofErr w:type="spellStart"/>
        <w:r w:rsidRPr="006C5EA7">
          <w:rPr>
            <w:rFonts w:asciiTheme="minorHAnsi" w:hAnsiTheme="minorHAnsi"/>
            <w:szCs w:val="22"/>
            <w:rPrChange w:id="1230" w:author="Vitor Almeida" w:date="2014-01-07T13:56:00Z">
              <w:rPr>
                <w:lang w:val="en-GB"/>
              </w:rPr>
            </w:rPrChange>
          </w:rPr>
          <w:t>queries</w:t>
        </w:r>
        <w:proofErr w:type="spellEnd"/>
        <w:r w:rsidRPr="006C5EA7">
          <w:rPr>
            <w:rFonts w:asciiTheme="minorHAnsi" w:hAnsiTheme="minorHAnsi"/>
            <w:szCs w:val="22"/>
            <w:rPrChange w:id="1231" w:author="Vitor Almeida" w:date="2014-01-07T13:56:00Z">
              <w:rPr>
                <w:lang w:val="en-GB"/>
              </w:rPr>
            </w:rPrChange>
          </w:rPr>
          <w:t xml:space="preserve"> </w:t>
        </w:r>
      </w:ins>
      <w:ins w:id="1232" w:author="Paulo" w:date="2014-01-07T11:53:00Z">
        <w:r w:rsidRPr="006C5EA7">
          <w:rPr>
            <w:rFonts w:asciiTheme="minorHAnsi" w:hAnsiTheme="minorHAnsi"/>
            <w:szCs w:val="22"/>
            <w:rPrChange w:id="1233" w:author="Vitor Almeida" w:date="2014-01-07T13:56:00Z">
              <w:rPr/>
            </w:rPrChange>
          </w:rPr>
          <w:t xml:space="preserve">IGMPv2 </w:t>
        </w:r>
      </w:ins>
      <w:ins w:id="1234" w:author="Paulo" w:date="2014-01-07T12:00:00Z">
        <w:r w:rsidRPr="006C5EA7">
          <w:rPr>
            <w:rFonts w:asciiTheme="minorHAnsi" w:hAnsiTheme="minorHAnsi"/>
            <w:szCs w:val="22"/>
            <w:rPrChange w:id="1235" w:author="Vitor Almeida" w:date="2014-01-07T13:56:00Z">
              <w:rPr>
                <w:lang w:val="en-GB"/>
              </w:rPr>
            </w:rPrChange>
          </w:rPr>
          <w:t xml:space="preserve">em resposta aos </w:t>
        </w:r>
      </w:ins>
      <w:proofErr w:type="spellStart"/>
      <w:ins w:id="1236" w:author="Paulo" w:date="2014-01-07T12:01:00Z">
        <w:r w:rsidRPr="006C5EA7">
          <w:rPr>
            <w:rFonts w:asciiTheme="minorHAnsi" w:hAnsiTheme="minorHAnsi"/>
            <w:szCs w:val="22"/>
            <w:rPrChange w:id="1237" w:author="Vitor Almeida" w:date="2014-01-07T13:56:00Z">
              <w:rPr>
                <w:lang w:val="en-GB"/>
              </w:rPr>
            </w:rPrChange>
          </w:rPr>
          <w:t>Leaves</w:t>
        </w:r>
        <w:proofErr w:type="spellEnd"/>
        <w:r w:rsidRPr="006C5EA7">
          <w:rPr>
            <w:rFonts w:asciiTheme="minorHAnsi" w:hAnsiTheme="minorHAnsi"/>
            <w:szCs w:val="22"/>
            <w:rPrChange w:id="1238" w:author="Vitor Almeida" w:date="2014-01-07T13:56:00Z">
              <w:rPr>
                <w:lang w:val="en-GB"/>
              </w:rPr>
            </w:rPrChange>
          </w:rPr>
          <w:t xml:space="preserve"> </w:t>
        </w:r>
      </w:ins>
      <w:ins w:id="1239" w:author="Paulo" w:date="2014-01-07T11:53:00Z">
        <w:r w:rsidRPr="006C5EA7">
          <w:rPr>
            <w:rFonts w:asciiTheme="minorHAnsi" w:hAnsiTheme="minorHAnsi"/>
            <w:szCs w:val="22"/>
            <w:rPrChange w:id="1240" w:author="Vitor Almeida" w:date="2014-01-07T13:56:00Z">
              <w:rPr/>
            </w:rPrChange>
          </w:rPr>
          <w:t xml:space="preserve">IGMPv1 </w:t>
        </w:r>
      </w:ins>
      <w:ins w:id="1241" w:author="Paulo" w:date="2014-01-07T12:01:00Z">
        <w:r w:rsidRPr="006C5EA7">
          <w:rPr>
            <w:rFonts w:asciiTheme="minorHAnsi" w:hAnsiTheme="minorHAnsi"/>
            <w:szCs w:val="22"/>
            <w:rPrChange w:id="1242" w:author="Vitor Almeida" w:date="2014-01-07T13:56:00Z">
              <w:rPr>
                <w:lang w:val="en-GB"/>
              </w:rPr>
            </w:rPrChange>
          </w:rPr>
          <w:t>recebidos nesta rede</w:t>
        </w:r>
        <w:del w:id="1243" w:author="Nuno Cruz" w:date="2014-01-07T15:01:00Z">
          <w:r w:rsidRPr="006C5EA7" w:rsidDel="00B310CC">
            <w:rPr>
              <w:rFonts w:asciiTheme="minorHAnsi" w:hAnsiTheme="minorHAnsi"/>
              <w:szCs w:val="22"/>
              <w:rPrChange w:id="1244" w:author="Vitor Almeida" w:date="2014-01-07T13:56:00Z">
                <w:rPr>
                  <w:lang w:val="en-GB"/>
                </w:rPr>
              </w:rPrChange>
            </w:rPr>
            <w:delText xml:space="preserve"> para os grupos </w:delText>
          </w:r>
        </w:del>
      </w:ins>
      <w:ins w:id="1245" w:author="Paulo" w:date="2014-01-07T11:53:00Z">
        <w:del w:id="1246" w:author="Nuno Cruz" w:date="2014-01-07T15:01:00Z">
          <w:r w:rsidRPr="006C5EA7" w:rsidDel="00B310CC">
            <w:rPr>
              <w:rFonts w:asciiTheme="minorHAnsi" w:hAnsiTheme="minorHAnsi"/>
              <w:szCs w:val="22"/>
              <w:rPrChange w:id="1247" w:author="Vitor Almeida" w:date="2014-01-07T13:56:00Z">
                <w:rPr/>
              </w:rPrChange>
            </w:rPr>
            <w:delText>224.1.1.15</w:delText>
          </w:r>
        </w:del>
        <w:r w:rsidRPr="006C5EA7">
          <w:rPr>
            <w:rFonts w:asciiTheme="minorHAnsi" w:hAnsiTheme="minorHAnsi"/>
            <w:szCs w:val="22"/>
            <w:rPrChange w:id="1248" w:author="Vitor Almeida" w:date="2014-01-07T13:56:00Z">
              <w:rPr/>
            </w:rPrChange>
          </w:rPr>
          <w:t xml:space="preserve">, </w:t>
        </w:r>
      </w:ins>
      <w:ins w:id="1249" w:author="Paulo" w:date="2014-01-07T12:01:00Z">
        <w:r w:rsidRPr="006C5EA7">
          <w:rPr>
            <w:rFonts w:asciiTheme="minorHAnsi" w:hAnsiTheme="minorHAnsi"/>
            <w:szCs w:val="22"/>
            <w:rPrChange w:id="1250" w:author="Vitor Almeida" w:date="2014-01-07T13:56:00Z">
              <w:rPr/>
            </w:rPrChange>
          </w:rPr>
          <w:t xml:space="preserve">pelo facto de existir um </w:t>
        </w:r>
        <w:proofErr w:type="spellStart"/>
        <w:r w:rsidRPr="006C5EA7">
          <w:rPr>
            <w:rFonts w:asciiTheme="minorHAnsi" w:hAnsiTheme="minorHAnsi"/>
            <w:i/>
            <w:szCs w:val="22"/>
            <w:rPrChange w:id="1251" w:author="Vitor Almeida" w:date="2014-01-07T13:56:00Z">
              <w:rPr/>
            </w:rPrChange>
          </w:rPr>
          <w:t>host</w:t>
        </w:r>
        <w:proofErr w:type="spellEnd"/>
        <w:r w:rsidRPr="006C5EA7">
          <w:rPr>
            <w:rFonts w:asciiTheme="minorHAnsi" w:hAnsiTheme="minorHAnsi"/>
            <w:szCs w:val="22"/>
            <w:rPrChange w:id="1252" w:author="Vitor Almeida" w:date="2014-01-07T13:56:00Z">
              <w:rPr/>
            </w:rPrChange>
          </w:rPr>
          <w:t xml:space="preserve"> </w:t>
        </w:r>
      </w:ins>
      <w:ins w:id="1253" w:author="Paulo" w:date="2014-01-07T11:53:00Z">
        <w:r w:rsidRPr="006C5EA7">
          <w:rPr>
            <w:rFonts w:asciiTheme="minorHAnsi" w:hAnsiTheme="minorHAnsi"/>
            <w:szCs w:val="22"/>
            <w:rPrChange w:id="1254" w:author="Vitor Almeida" w:date="2014-01-07T13:56:00Z">
              <w:rPr/>
            </w:rPrChange>
          </w:rPr>
          <w:t>IGMPv1</w:t>
        </w:r>
      </w:ins>
      <w:ins w:id="1255" w:author="Nuno Cruz" w:date="2014-01-07T15:02:00Z">
        <w:r w:rsidR="00B310CC">
          <w:rPr>
            <w:rFonts w:asciiTheme="minorHAnsi" w:hAnsiTheme="minorHAnsi"/>
            <w:szCs w:val="22"/>
          </w:rPr>
          <w:t xml:space="preserve"> </w:t>
        </w:r>
        <w:r w:rsidR="00B310CC" w:rsidRPr="00621E55">
          <w:rPr>
            <w:rFonts w:asciiTheme="minorHAnsi" w:hAnsiTheme="minorHAnsi"/>
            <w:vanish/>
            <w:color w:val="FF0000"/>
            <w:szCs w:val="22"/>
          </w:rPr>
          <w:t>F</w:t>
        </w:r>
      </w:ins>
      <w:ins w:id="1256" w:author="Paulo" w:date="2014-01-07T11:53:00Z">
        <w:del w:id="1257" w:author="Nuno Cruz" w:date="2014-01-07T15:02:00Z">
          <w:r w:rsidRPr="006C5EA7" w:rsidDel="00B310CC">
            <w:rPr>
              <w:rFonts w:asciiTheme="minorHAnsi" w:hAnsiTheme="minorHAnsi"/>
              <w:szCs w:val="22"/>
              <w:rPrChange w:id="1258" w:author="Vitor Almeida" w:date="2014-01-07T13:56:00Z">
                <w:rPr/>
              </w:rPrChange>
            </w:rPr>
            <w:delText xml:space="preserve"> </w:delText>
          </w:r>
        </w:del>
      </w:ins>
      <w:ins w:id="1259" w:author="Paulo" w:date="2014-01-07T12:01:00Z">
        <w:del w:id="1260" w:author="Nuno Cruz" w:date="2014-01-07T15:02:00Z">
          <w:r w:rsidRPr="006C5EA7" w:rsidDel="00B310CC">
            <w:rPr>
              <w:rFonts w:asciiTheme="minorHAnsi" w:hAnsiTheme="minorHAnsi"/>
              <w:szCs w:val="22"/>
              <w:rPrChange w:id="1261" w:author="Vitor Almeida" w:date="2014-01-07T13:56:00Z">
                <w:rPr/>
              </w:rPrChange>
            </w:rPr>
            <w:delText xml:space="preserve">membro do grupo </w:delText>
          </w:r>
        </w:del>
      </w:ins>
      <w:ins w:id="1262" w:author="Paulo" w:date="2014-01-07T11:53:00Z">
        <w:del w:id="1263" w:author="Nuno Cruz" w:date="2014-01-07T15:02:00Z">
          <w:r w:rsidRPr="006C5EA7" w:rsidDel="00B310CC">
            <w:rPr>
              <w:rFonts w:asciiTheme="minorHAnsi" w:hAnsiTheme="minorHAnsi"/>
              <w:szCs w:val="22"/>
              <w:rPrChange w:id="1264" w:author="Vitor Almeida" w:date="2014-01-07T13:56:00Z">
                <w:rPr/>
              </w:rPrChange>
            </w:rPr>
            <w:delText>224.1.1.15.</w:delText>
          </w:r>
        </w:del>
      </w:ins>
    </w:p>
    <w:p w14:paraId="3B99C01E" w14:textId="13BD45B0" w:rsidR="00D5724F" w:rsidRPr="006C5EA7" w:rsidDel="00EA6A39" w:rsidRDefault="00D5724F">
      <w:pPr>
        <w:pStyle w:val="Hipotese"/>
        <w:ind w:hanging="357"/>
        <w:rPr>
          <w:ins w:id="1265" w:author="Paulo" w:date="2014-01-07T11:52:00Z"/>
          <w:del w:id="1266" w:author="Vitor Almeida" w:date="2014-01-07T13:35:00Z"/>
          <w:rFonts w:asciiTheme="minorHAnsi" w:hAnsiTheme="minorHAnsi"/>
          <w:szCs w:val="22"/>
          <w:rPrChange w:id="1267" w:author="Vitor Almeida" w:date="2014-01-07T13:56:00Z">
            <w:rPr>
              <w:ins w:id="1268" w:author="Paulo" w:date="2014-01-07T11:52:00Z"/>
              <w:del w:id="1269" w:author="Vitor Almeida" w:date="2014-01-07T13:35:00Z"/>
            </w:rPr>
          </w:rPrChange>
        </w:rPr>
        <w:pPrChange w:id="1270" w:author="Nuno Cruz" w:date="2014-01-07T14:54:00Z">
          <w:pPr>
            <w:pStyle w:val="Pergunta"/>
          </w:pPr>
        </w:pPrChange>
      </w:pPr>
      <w:ins w:id="1271" w:author="Paulo" w:date="2014-01-07T12:01:00Z">
        <w:r w:rsidRPr="006C5EA7">
          <w:rPr>
            <w:rFonts w:asciiTheme="minorHAnsi" w:hAnsiTheme="minorHAnsi"/>
            <w:szCs w:val="22"/>
            <w:rPrChange w:id="1272" w:author="Vitor Almeida" w:date="2014-01-07T13:56:00Z">
              <w:rPr/>
            </w:rPrChange>
          </w:rPr>
          <w:t xml:space="preserve">O </w:t>
        </w:r>
      </w:ins>
      <w:proofErr w:type="gramStart"/>
      <w:ins w:id="1273" w:author="Vitor Almeida" w:date="2014-01-07T13:35:00Z">
        <w:r w:rsidR="00EA6A39" w:rsidRPr="006C5EA7">
          <w:rPr>
            <w:rFonts w:asciiTheme="minorHAnsi" w:hAnsiTheme="minorHAnsi"/>
            <w:i/>
            <w:szCs w:val="22"/>
            <w:rPrChange w:id="1274" w:author="Vitor Almeida" w:date="2014-01-07T13:56:00Z">
              <w:rPr/>
            </w:rPrChange>
          </w:rPr>
          <w:t>r</w:t>
        </w:r>
      </w:ins>
      <w:ins w:id="1275" w:author="Paulo" w:date="2014-01-07T12:01:00Z">
        <w:del w:id="1276" w:author="Vitor Almeida" w:date="2014-01-07T13:35:00Z">
          <w:r w:rsidRPr="006C5EA7" w:rsidDel="00EA6A39">
            <w:rPr>
              <w:rFonts w:asciiTheme="minorHAnsi" w:hAnsiTheme="minorHAnsi"/>
              <w:i/>
              <w:szCs w:val="22"/>
              <w:rPrChange w:id="1277" w:author="Vitor Almeida" w:date="2014-01-07T13:56:00Z">
                <w:rPr/>
              </w:rPrChange>
            </w:rPr>
            <w:delText>R</w:delText>
          </w:r>
        </w:del>
        <w:r w:rsidRPr="006C5EA7">
          <w:rPr>
            <w:rFonts w:asciiTheme="minorHAnsi" w:hAnsiTheme="minorHAnsi"/>
            <w:i/>
            <w:szCs w:val="22"/>
            <w:rPrChange w:id="1278" w:author="Vitor Almeida" w:date="2014-01-07T13:56:00Z">
              <w:rPr/>
            </w:rPrChange>
          </w:rPr>
          <w:t>oute</w:t>
        </w:r>
        <w:proofErr w:type="gramEnd"/>
        <w:r w:rsidRPr="006C5EA7">
          <w:rPr>
            <w:rFonts w:asciiTheme="minorHAnsi" w:hAnsiTheme="minorHAnsi"/>
            <w:i/>
            <w:szCs w:val="22"/>
            <w:rPrChange w:id="1279" w:author="Vitor Almeida" w:date="2014-01-07T13:56:00Z">
              <w:rPr/>
            </w:rPrChange>
          </w:rPr>
          <w:t>r</w:t>
        </w:r>
        <w:r w:rsidRPr="006C5EA7">
          <w:rPr>
            <w:rFonts w:asciiTheme="minorHAnsi" w:hAnsiTheme="minorHAnsi"/>
            <w:szCs w:val="22"/>
            <w:rPrChange w:id="1280" w:author="Vitor Almeida" w:date="2014-01-07T13:56:00Z">
              <w:rPr/>
            </w:rPrChange>
          </w:rPr>
          <w:t xml:space="preserve"> </w:t>
        </w:r>
      </w:ins>
      <w:ins w:id="1281" w:author="Nuno Cruz" w:date="2014-01-07T15:02:00Z">
        <w:r w:rsidR="00B310CC">
          <w:rPr>
            <w:rFonts w:asciiTheme="minorHAnsi" w:hAnsiTheme="minorHAnsi"/>
            <w:szCs w:val="22"/>
          </w:rPr>
          <w:t xml:space="preserve">IGMPv2 </w:t>
        </w:r>
      </w:ins>
      <w:ins w:id="1282" w:author="Paulo" w:date="2014-01-07T11:53:00Z">
        <w:del w:id="1283" w:author="Nuno Cruz" w:date="2014-01-07T15:02:00Z">
          <w:r w:rsidRPr="006C5EA7" w:rsidDel="00B310CC">
            <w:rPr>
              <w:rFonts w:asciiTheme="minorHAnsi" w:hAnsiTheme="minorHAnsi"/>
              <w:szCs w:val="22"/>
              <w:rPrChange w:id="1284" w:author="Vitor Almeida" w:date="2014-01-07T13:56:00Z">
                <w:rPr/>
              </w:rPrChange>
            </w:rPr>
            <w:delText xml:space="preserve">rtr-a </w:delText>
          </w:r>
        </w:del>
      </w:ins>
      <w:ins w:id="1285" w:author="Paulo" w:date="2014-01-07T12:02:00Z">
        <w:r w:rsidRPr="006C5EA7">
          <w:rPr>
            <w:rFonts w:asciiTheme="minorHAnsi" w:hAnsiTheme="minorHAnsi"/>
            <w:szCs w:val="22"/>
            <w:rPrChange w:id="1286" w:author="Vitor Almeida" w:date="2014-01-07T13:56:00Z">
              <w:rPr>
                <w:lang w:val="en-GB"/>
              </w:rPr>
            </w:rPrChange>
          </w:rPr>
          <w:t xml:space="preserve">passará a ignorar as mensagens de </w:t>
        </w:r>
        <w:proofErr w:type="spellStart"/>
        <w:r w:rsidRPr="006C5EA7">
          <w:rPr>
            <w:rFonts w:asciiTheme="minorHAnsi" w:hAnsiTheme="minorHAnsi"/>
            <w:szCs w:val="22"/>
            <w:rPrChange w:id="1287" w:author="Vitor Almeida" w:date="2014-01-07T13:56:00Z">
              <w:rPr>
                <w:lang w:val="en-GB"/>
              </w:rPr>
            </w:rPrChange>
          </w:rPr>
          <w:t>Membership</w:t>
        </w:r>
        <w:proofErr w:type="spellEnd"/>
        <w:r w:rsidRPr="006C5EA7">
          <w:rPr>
            <w:rFonts w:asciiTheme="minorHAnsi" w:hAnsiTheme="minorHAnsi"/>
            <w:szCs w:val="22"/>
            <w:rPrChange w:id="1288" w:author="Vitor Almeida" w:date="2014-01-07T13:56:00Z">
              <w:rPr>
                <w:lang w:val="en-GB"/>
              </w:rPr>
            </w:rPrChange>
          </w:rPr>
          <w:t xml:space="preserve"> </w:t>
        </w:r>
        <w:proofErr w:type="spellStart"/>
        <w:r w:rsidRPr="006C5EA7">
          <w:rPr>
            <w:rFonts w:asciiTheme="minorHAnsi" w:hAnsiTheme="minorHAnsi"/>
            <w:szCs w:val="22"/>
            <w:rPrChange w:id="1289" w:author="Vitor Almeida" w:date="2014-01-07T13:56:00Z">
              <w:rPr>
                <w:lang w:val="en-GB"/>
              </w:rPr>
            </w:rPrChange>
          </w:rPr>
          <w:t>Report</w:t>
        </w:r>
      </w:ins>
      <w:proofErr w:type="spellEnd"/>
      <w:ins w:id="1290" w:author="Nuno Cruz" w:date="2014-01-07T15:02:00Z">
        <w:r w:rsidR="00B310CC">
          <w:rPr>
            <w:rFonts w:asciiTheme="minorHAnsi" w:hAnsiTheme="minorHAnsi"/>
            <w:szCs w:val="22"/>
          </w:rPr>
          <w:t xml:space="preserve"> </w:t>
        </w:r>
        <w:r w:rsidR="00B310CC" w:rsidRPr="00621E55">
          <w:rPr>
            <w:rFonts w:asciiTheme="minorHAnsi" w:hAnsiTheme="minorHAnsi"/>
            <w:vanish/>
            <w:color w:val="FF0000"/>
            <w:szCs w:val="22"/>
          </w:rPr>
          <w:t>F</w:t>
        </w:r>
      </w:ins>
      <w:bookmarkStart w:id="1291" w:name="_GoBack"/>
      <w:bookmarkEnd w:id="1291"/>
      <w:ins w:id="1292" w:author="Paulo" w:date="2014-01-07T12:02:00Z">
        <w:del w:id="1293" w:author="Nuno Cruz" w:date="2014-01-07T15:02:00Z">
          <w:r w:rsidRPr="006C5EA7" w:rsidDel="00B310CC">
            <w:rPr>
              <w:rFonts w:asciiTheme="minorHAnsi" w:hAnsiTheme="minorHAnsi"/>
              <w:szCs w:val="22"/>
              <w:rPrChange w:id="1294" w:author="Vitor Almeida" w:date="2014-01-07T13:56:00Z">
                <w:rPr>
                  <w:lang w:val="en-GB"/>
                </w:rPr>
              </w:rPrChange>
            </w:rPr>
            <w:delText xml:space="preserve"> </w:delText>
          </w:r>
        </w:del>
      </w:ins>
      <w:ins w:id="1295" w:author="Paulo" w:date="2014-01-07T11:53:00Z">
        <w:del w:id="1296" w:author="Nuno Cruz" w:date="2014-01-07T15:02:00Z">
          <w:r w:rsidRPr="006C5EA7" w:rsidDel="00B310CC">
            <w:rPr>
              <w:rFonts w:asciiTheme="minorHAnsi" w:hAnsiTheme="minorHAnsi"/>
              <w:szCs w:val="22"/>
              <w:rPrChange w:id="1297" w:author="Vitor Almeida" w:date="2014-01-07T13:56:00Z">
                <w:rPr/>
              </w:rPrChange>
            </w:rPr>
            <w:delText>IGMPv1</w:delText>
          </w:r>
        </w:del>
      </w:ins>
      <w:ins w:id="1298" w:author="Paulo" w:date="2014-01-07T12:02:00Z">
        <w:del w:id="1299" w:author="Nuno Cruz" w:date="2014-01-07T15:02:00Z">
          <w:r w:rsidRPr="006C5EA7" w:rsidDel="00B310CC">
            <w:rPr>
              <w:rFonts w:asciiTheme="minorHAnsi" w:hAnsiTheme="minorHAnsi"/>
              <w:szCs w:val="22"/>
              <w:rPrChange w:id="1300" w:author="Vitor Almeida" w:date="2014-01-07T13:56:00Z">
                <w:rPr>
                  <w:lang w:val="en-GB"/>
                </w:rPr>
              </w:rPrChange>
            </w:rPr>
            <w:delText xml:space="preserve"> devido ao Router</w:delText>
          </w:r>
        </w:del>
      </w:ins>
      <w:ins w:id="1301" w:author="Paulo" w:date="2014-01-07T11:53:00Z">
        <w:del w:id="1302" w:author="Nuno Cruz" w:date="2014-01-07T15:02:00Z">
          <w:r w:rsidRPr="006C5EA7" w:rsidDel="00B310CC">
            <w:rPr>
              <w:rFonts w:asciiTheme="minorHAnsi" w:hAnsiTheme="minorHAnsi"/>
              <w:szCs w:val="22"/>
              <w:rPrChange w:id="1303" w:author="Vitor Almeida" w:date="2014-01-07T13:56:00Z">
                <w:rPr/>
              </w:rPrChange>
            </w:rPr>
            <w:delText xml:space="preserve"> rtr-a </w:delText>
          </w:r>
        </w:del>
      </w:ins>
      <w:ins w:id="1304" w:author="Paulo" w:date="2014-01-07T12:03:00Z">
        <w:del w:id="1305" w:author="Nuno Cruz" w:date="2014-01-07T15:02:00Z">
          <w:r w:rsidRPr="006C5EA7" w:rsidDel="00B310CC">
            <w:rPr>
              <w:rFonts w:asciiTheme="minorHAnsi" w:hAnsiTheme="minorHAnsi"/>
              <w:szCs w:val="22"/>
              <w:rPrChange w:id="1306" w:author="Vitor Almeida" w:date="2014-01-07T13:56:00Z">
                <w:rPr>
                  <w:lang w:val="en-GB"/>
                </w:rPr>
              </w:rPrChange>
            </w:rPr>
            <w:delText xml:space="preserve">ser </w:delText>
          </w:r>
        </w:del>
      </w:ins>
      <w:ins w:id="1307" w:author="Paulo" w:date="2014-01-07T11:53:00Z">
        <w:del w:id="1308" w:author="Nuno Cruz" w:date="2014-01-07T15:02:00Z">
          <w:r w:rsidRPr="006C5EA7" w:rsidDel="00B310CC">
            <w:rPr>
              <w:rFonts w:asciiTheme="minorHAnsi" w:hAnsiTheme="minorHAnsi"/>
              <w:szCs w:val="22"/>
              <w:rPrChange w:id="1309" w:author="Vitor Almeida" w:date="2014-01-07T13:56:00Z">
                <w:rPr/>
              </w:rPrChange>
            </w:rPr>
            <w:delText xml:space="preserve">IGMPv2 </w:delText>
          </w:r>
        </w:del>
      </w:ins>
      <w:ins w:id="1310" w:author="Paulo" w:date="2014-01-07T12:03:00Z">
        <w:del w:id="1311" w:author="Nuno Cruz" w:date="2014-01-07T15:02:00Z">
          <w:r w:rsidRPr="006C5EA7" w:rsidDel="00B310CC">
            <w:rPr>
              <w:rFonts w:asciiTheme="minorHAnsi" w:hAnsiTheme="minorHAnsi"/>
              <w:szCs w:val="22"/>
              <w:rPrChange w:id="1312" w:author="Vitor Almeida" w:date="2014-01-07T13:56:00Z">
                <w:rPr>
                  <w:lang w:val="en-GB"/>
                </w:rPr>
              </w:rPrChange>
            </w:rPr>
            <w:delText xml:space="preserve">que não é compatível com </w:delText>
          </w:r>
        </w:del>
      </w:ins>
      <w:ins w:id="1313" w:author="Paulo" w:date="2014-01-07T11:53:00Z">
        <w:del w:id="1314" w:author="Nuno Cruz" w:date="2014-01-07T15:02:00Z">
          <w:r w:rsidRPr="006C5EA7" w:rsidDel="00B310CC">
            <w:rPr>
              <w:rFonts w:asciiTheme="minorHAnsi" w:hAnsiTheme="minorHAnsi"/>
              <w:szCs w:val="22"/>
              <w:rPrChange w:id="1315" w:author="Vitor Almeida" w:date="2014-01-07T13:56:00Z">
                <w:rPr/>
              </w:rPrChange>
            </w:rPr>
            <w:delText>IGMPv1</w:delText>
          </w:r>
        </w:del>
      </w:ins>
    </w:p>
    <w:p w14:paraId="146C166B" w14:textId="77777777" w:rsidR="00D5724F" w:rsidRPr="006C5EA7" w:rsidRDefault="00D5724F">
      <w:pPr>
        <w:pStyle w:val="Hipotese"/>
        <w:ind w:hanging="357"/>
        <w:rPr>
          <w:ins w:id="1316" w:author="Paulo" w:date="2014-01-07T11:52:00Z"/>
          <w:rFonts w:asciiTheme="minorHAnsi" w:hAnsiTheme="minorHAnsi"/>
          <w:szCs w:val="22"/>
          <w:rPrChange w:id="1317" w:author="Vitor Almeida" w:date="2014-01-07T13:56:00Z">
            <w:rPr>
              <w:ins w:id="1318" w:author="Paulo" w:date="2014-01-07T11:52:00Z"/>
            </w:rPr>
          </w:rPrChange>
        </w:rPr>
        <w:pPrChange w:id="1319" w:author="Nuno Cruz" w:date="2014-01-07T14:54:00Z">
          <w:pPr>
            <w:pStyle w:val="Pergunta"/>
          </w:pPr>
        </w:pPrChange>
      </w:pPr>
    </w:p>
    <w:p w14:paraId="61353CCA" w14:textId="77777777" w:rsidR="002F7281" w:rsidRPr="006C5EA7" w:rsidRDefault="002F7281">
      <w:pPr>
        <w:pStyle w:val="Pergunta"/>
        <w:keepLines w:val="0"/>
        <w:rPr>
          <w:ins w:id="1320" w:author="Vitor Almeida" w:date="2014-01-07T13:50:00Z"/>
          <w:rFonts w:asciiTheme="minorHAnsi" w:hAnsiTheme="minorHAnsi"/>
          <w:szCs w:val="22"/>
          <w:rPrChange w:id="1321" w:author="Vitor Almeida" w:date="2014-01-07T13:56:00Z">
            <w:rPr>
              <w:ins w:id="1322" w:author="Vitor Almeida" w:date="2014-01-07T13:50:00Z"/>
            </w:rPr>
          </w:rPrChange>
        </w:rPr>
        <w:pPrChange w:id="1323" w:author="Nuno Cruz" w:date="2014-01-07T14:54:00Z">
          <w:pPr>
            <w:pStyle w:val="Pergunta"/>
          </w:pPr>
        </w:pPrChange>
      </w:pPr>
      <w:ins w:id="1324" w:author="Vitor Almeida" w:date="2014-01-07T13:50:00Z">
        <w:r w:rsidRPr="006C5EA7">
          <w:rPr>
            <w:rFonts w:asciiTheme="minorHAnsi" w:hAnsiTheme="minorHAnsi"/>
            <w:szCs w:val="22"/>
            <w:rPrChange w:id="1325" w:author="Vitor Almeida" w:date="2014-01-07T13:56:00Z">
              <w:rPr/>
            </w:rPrChange>
          </w:rPr>
          <w:t>Em relação ao IGMPv2, indique:</w:t>
        </w:r>
      </w:ins>
    </w:p>
    <w:p w14:paraId="5269F5A3" w14:textId="77777777" w:rsidR="002F7281" w:rsidRPr="006C5EA7" w:rsidRDefault="002F7281">
      <w:pPr>
        <w:pStyle w:val="Hipotese"/>
        <w:rPr>
          <w:ins w:id="1326" w:author="Vitor Almeida" w:date="2014-01-07T13:50:00Z"/>
          <w:rFonts w:asciiTheme="minorHAnsi" w:hAnsiTheme="minorHAnsi"/>
          <w:szCs w:val="22"/>
          <w:rPrChange w:id="1327" w:author="Vitor Almeida" w:date="2014-01-07T13:56:00Z">
            <w:rPr>
              <w:ins w:id="1328" w:author="Vitor Almeida" w:date="2014-01-07T13:50:00Z"/>
            </w:rPr>
          </w:rPrChange>
        </w:rPr>
      </w:pPr>
      <w:ins w:id="1329" w:author="Vitor Almeida" w:date="2014-01-07T13:50:00Z">
        <w:r w:rsidRPr="006C5EA7">
          <w:rPr>
            <w:rFonts w:asciiTheme="minorHAnsi" w:hAnsiTheme="minorHAnsi"/>
            <w:szCs w:val="22"/>
            <w:rPrChange w:id="1330" w:author="Vitor Almeida" w:date="2014-01-07T13:56:00Z">
              <w:rPr/>
            </w:rPrChange>
          </w:rPr>
          <w:t xml:space="preserve">As mensagens de JOIN são enviadas para o endereço do grupo </w:t>
        </w:r>
        <w:r w:rsidRPr="006C5EA7">
          <w:rPr>
            <w:rFonts w:asciiTheme="minorHAnsi" w:hAnsiTheme="minorHAnsi"/>
            <w:vanish/>
            <w:color w:val="FF0000"/>
            <w:szCs w:val="22"/>
            <w:rPrChange w:id="1331" w:author="Vitor Almeida" w:date="2014-01-07T13:56:00Z">
              <w:rPr>
                <w:vanish/>
                <w:color w:val="FF0000"/>
              </w:rPr>
            </w:rPrChange>
          </w:rPr>
          <w:t>F</w:t>
        </w:r>
      </w:ins>
    </w:p>
    <w:p w14:paraId="46014967" w14:textId="77777777" w:rsidR="002F7281" w:rsidRPr="006C5EA7" w:rsidRDefault="002F7281">
      <w:pPr>
        <w:pStyle w:val="Hipotese"/>
        <w:rPr>
          <w:ins w:id="1332" w:author="Vitor Almeida" w:date="2014-01-07T13:50:00Z"/>
          <w:rFonts w:asciiTheme="minorHAnsi" w:hAnsiTheme="minorHAnsi"/>
          <w:szCs w:val="22"/>
          <w:rPrChange w:id="1333" w:author="Vitor Almeida" w:date="2014-01-07T13:56:00Z">
            <w:rPr>
              <w:ins w:id="1334" w:author="Vitor Almeida" w:date="2014-01-07T13:50:00Z"/>
            </w:rPr>
          </w:rPrChange>
        </w:rPr>
      </w:pPr>
      <w:ins w:id="1335" w:author="Vitor Almeida" w:date="2014-01-07T13:50:00Z">
        <w:r w:rsidRPr="006C5EA7">
          <w:rPr>
            <w:rFonts w:asciiTheme="minorHAnsi" w:hAnsiTheme="minorHAnsi"/>
            <w:szCs w:val="22"/>
            <w:rPrChange w:id="1336" w:author="Vitor Almeida" w:date="2014-01-07T13:56:00Z">
              <w:rPr/>
            </w:rPrChange>
          </w:rPr>
          <w:t xml:space="preserve">As mensagens de QUERY genéricas são enviadas para o endereço 224.0.0.1 </w:t>
        </w:r>
        <w:r w:rsidRPr="006C5EA7">
          <w:rPr>
            <w:rFonts w:asciiTheme="minorHAnsi" w:hAnsiTheme="minorHAnsi"/>
            <w:vanish/>
            <w:color w:val="FF0000"/>
            <w:szCs w:val="22"/>
            <w:rPrChange w:id="1337" w:author="Vitor Almeida" w:date="2014-01-07T13:56:00Z">
              <w:rPr>
                <w:vanish/>
                <w:color w:val="FF0000"/>
              </w:rPr>
            </w:rPrChange>
          </w:rPr>
          <w:t>V</w:t>
        </w:r>
      </w:ins>
    </w:p>
    <w:p w14:paraId="3A69D06E" w14:textId="77777777" w:rsidR="002F7281" w:rsidRPr="006C5EA7" w:rsidRDefault="002F7281">
      <w:pPr>
        <w:pStyle w:val="Hipotese"/>
        <w:rPr>
          <w:ins w:id="1338" w:author="Vitor Almeida" w:date="2014-01-07T13:50:00Z"/>
          <w:rFonts w:asciiTheme="minorHAnsi" w:hAnsiTheme="minorHAnsi"/>
          <w:szCs w:val="22"/>
          <w:rPrChange w:id="1339" w:author="Vitor Almeida" w:date="2014-01-07T13:56:00Z">
            <w:rPr>
              <w:ins w:id="1340" w:author="Vitor Almeida" w:date="2014-01-07T13:50:00Z"/>
            </w:rPr>
          </w:rPrChange>
        </w:rPr>
      </w:pPr>
      <w:ins w:id="1341" w:author="Vitor Almeida" w:date="2014-01-07T13:50:00Z">
        <w:r w:rsidRPr="006C5EA7">
          <w:rPr>
            <w:rFonts w:asciiTheme="minorHAnsi" w:hAnsiTheme="minorHAnsi"/>
            <w:szCs w:val="22"/>
            <w:rPrChange w:id="1342" w:author="Vitor Almeida" w:date="2014-01-07T13:56:00Z">
              <w:rPr/>
            </w:rPrChange>
          </w:rPr>
          <w:t xml:space="preserve">As mensagens de REPORT específicas para um grupo são enviadas para o endereço 224.0.0.1 </w:t>
        </w:r>
        <w:r w:rsidRPr="006C5EA7">
          <w:rPr>
            <w:rFonts w:asciiTheme="minorHAnsi" w:hAnsiTheme="minorHAnsi"/>
            <w:vanish/>
            <w:color w:val="FF0000"/>
            <w:szCs w:val="22"/>
            <w:rPrChange w:id="1343" w:author="Vitor Almeida" w:date="2014-01-07T13:56:00Z">
              <w:rPr>
                <w:vanish/>
                <w:color w:val="FF0000"/>
              </w:rPr>
            </w:rPrChange>
          </w:rPr>
          <w:t>F</w:t>
        </w:r>
      </w:ins>
    </w:p>
    <w:p w14:paraId="11A4C058" w14:textId="573B842C" w:rsidR="00D5724F" w:rsidRPr="006C5EA7" w:rsidRDefault="002F7281">
      <w:pPr>
        <w:pStyle w:val="Hipotese"/>
        <w:rPr>
          <w:rFonts w:asciiTheme="minorHAnsi" w:hAnsiTheme="minorHAnsi"/>
          <w:szCs w:val="22"/>
          <w:rPrChange w:id="1344" w:author="Vitor Almeida" w:date="2014-01-07T13:56:00Z">
            <w:rPr/>
          </w:rPrChange>
        </w:rPr>
      </w:pPr>
      <w:ins w:id="1345" w:author="Vitor Almeida" w:date="2014-01-07T13:50:00Z">
        <w:r w:rsidRPr="006C5EA7">
          <w:rPr>
            <w:rFonts w:asciiTheme="minorHAnsi" w:hAnsiTheme="minorHAnsi"/>
            <w:szCs w:val="22"/>
            <w:rPrChange w:id="1346" w:author="Vitor Almeida" w:date="2014-01-07T13:56:00Z">
              <w:rPr/>
            </w:rPrChange>
          </w:rPr>
          <w:t>As mensagens de LEAVE são enviadas para o endereço do grupo</w:t>
        </w:r>
      </w:ins>
      <w:ins w:id="1347" w:author="Nuno Cruz" w:date="2014-01-07T15:03:00Z">
        <w:r w:rsidR="00B310CC">
          <w:rPr>
            <w:rFonts w:asciiTheme="minorHAnsi" w:hAnsiTheme="minorHAnsi"/>
            <w:szCs w:val="22"/>
          </w:rPr>
          <w:t xml:space="preserve"> </w:t>
        </w:r>
        <w:r w:rsidR="00B310CC" w:rsidRPr="00621E55">
          <w:rPr>
            <w:rFonts w:asciiTheme="minorHAnsi" w:hAnsiTheme="minorHAnsi"/>
            <w:vanish/>
            <w:color w:val="FF0000"/>
            <w:szCs w:val="22"/>
          </w:rPr>
          <w:t>F</w:t>
        </w:r>
      </w:ins>
    </w:p>
    <w:sectPr w:rsidR="00D5724F" w:rsidRPr="006C5EA7" w:rsidSect="00E06188">
      <w:headerReference w:type="default" r:id="rId14"/>
      <w:pgSz w:w="11906" w:h="16838"/>
      <w:pgMar w:top="425" w:right="567" w:bottom="425" w:left="567" w:header="283" w:footer="737"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2" w:author="Vitor Almeida" w:date="2014-01-07T12:48:00Z" w:initials="VA">
    <w:p w14:paraId="0EA576CD" w14:textId="77777777" w:rsidR="00511C73" w:rsidRDefault="00511C73">
      <w:pPr>
        <w:pStyle w:val="CommentText"/>
      </w:pPr>
      <w:r>
        <w:rPr>
          <w:rStyle w:val="CommentReference"/>
        </w:rPr>
        <w:annotationRef/>
      </w:r>
      <w:r>
        <w:t xml:space="preserve">O que acontece se entre várias interfaces do mesmo </w:t>
      </w:r>
      <w:proofErr w:type="gramStart"/>
      <w:r w:rsidRPr="00887EC4">
        <w:rPr>
          <w:i/>
        </w:rPr>
        <w:t>router</w:t>
      </w:r>
      <w:proofErr w:type="gramEnd"/>
      <w:r>
        <w:t xml:space="preserve"> se usar LP dis</w:t>
      </w:r>
      <w:r w:rsidR="00887EC4">
        <w:t>ti</w:t>
      </w:r>
      <w:r>
        <w:t>ntos</w:t>
      </w:r>
      <w:r w:rsidR="00887EC4">
        <w:t>, como sugerem estas respostas</w:t>
      </w:r>
      <w:r>
        <w:t>?</w:t>
      </w:r>
      <w:r w:rsidR="00887EC4">
        <w:t xml:space="preserve"> A 4.3 é mesmo falsa? Se a rota via 65003 têm LP mais baixos as via 65002 ficam mais altas e …</w:t>
      </w:r>
      <w:proofErr w:type="gramStart"/>
      <w:r w:rsidR="00887EC4">
        <w:t xml:space="preserve"> !</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A576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BF38F" w14:textId="77777777" w:rsidR="00A964E1" w:rsidRDefault="00A964E1" w:rsidP="00975916">
      <w:r>
        <w:separator/>
      </w:r>
    </w:p>
  </w:endnote>
  <w:endnote w:type="continuationSeparator" w:id="0">
    <w:p w14:paraId="7C5FA4D5" w14:textId="77777777" w:rsidR="00A964E1" w:rsidRDefault="00A964E1" w:rsidP="00975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F60C3" w14:textId="77777777" w:rsidR="00A964E1" w:rsidRDefault="00A964E1" w:rsidP="00975916">
      <w:r>
        <w:separator/>
      </w:r>
    </w:p>
  </w:footnote>
  <w:footnote w:type="continuationSeparator" w:id="0">
    <w:p w14:paraId="22C65DF1" w14:textId="77777777" w:rsidR="00A964E1" w:rsidRDefault="00A964E1" w:rsidP="009759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8CFF4" w14:textId="77777777" w:rsidR="00B913B6" w:rsidRDefault="00591F06" w:rsidP="00975916">
    <w:pPr>
      <w:pStyle w:val="Title"/>
    </w:pPr>
    <w:r>
      <w:t>2</w:t>
    </w:r>
    <w:r w:rsidR="00B913B6">
      <w:t xml:space="preserve">º Teste – </w:t>
    </w:r>
    <w:r>
      <w:t>07</w:t>
    </w:r>
    <w:r w:rsidR="00B913B6">
      <w:t>/</w:t>
    </w:r>
    <w:r>
      <w:t>0</w:t>
    </w:r>
    <w:r w:rsidR="00B913B6">
      <w:t>1/201</w:t>
    </w:r>
    <w:r>
      <w:t>4</w:t>
    </w:r>
  </w:p>
  <w:p w14:paraId="098EBA41" w14:textId="77777777" w:rsidR="00B913B6" w:rsidRDefault="00B913B6" w:rsidP="00975916">
    <w:pPr>
      <w:pStyle w:val="Subtitle"/>
    </w:pPr>
    <w:r>
      <w:t>RI – ADEETC/ISEL/IPL</w:t>
    </w:r>
    <w:r>
      <w:tab/>
    </w:r>
    <w:r>
      <w:tab/>
      <w:t>Semestre de Inverno 2013/2014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569A5"/>
    <w:multiLevelType w:val="multilevel"/>
    <w:tmpl w:val="7D105DDC"/>
    <w:lvl w:ilvl="0">
      <w:start w:val="1"/>
      <w:numFmt w:val="decimal"/>
      <w:lvlText w:val="%1."/>
      <w:lvlJc w:val="left"/>
      <w:pPr>
        <w:ind w:left="360" w:hanging="360"/>
      </w:pPr>
      <w:rPr>
        <w:rFonts w:hint="default"/>
      </w:rPr>
    </w:lvl>
    <w:lvl w:ilvl="1">
      <w:start w:val="1"/>
      <w:numFmt w:val="decimal"/>
      <w:pStyle w:val="HipotesesemVF"/>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BC46C6B"/>
    <w:multiLevelType w:val="multilevel"/>
    <w:tmpl w:val="CAB40D9A"/>
    <w:lvl w:ilvl="0">
      <w:start w:val="1"/>
      <w:numFmt w:val="decimal"/>
      <w:pStyle w:val="Pergunta"/>
      <w:lvlText w:val="%1)"/>
      <w:lvlJc w:val="left"/>
      <w:pPr>
        <w:ind w:left="360" w:hanging="360"/>
      </w:pPr>
      <w:rPr>
        <w:rFonts w:ascii="Cambria" w:hAnsi="Cambria" w:hint="default"/>
      </w:rPr>
    </w:lvl>
    <w:lvl w:ilvl="1">
      <w:start w:val="1"/>
      <w:numFmt w:val="decimal"/>
      <w:pStyle w:val="Hipotese"/>
      <w:lvlText w:val="⎕ ⎕ %1.%2)"/>
      <w:lvlJc w:val="left"/>
      <w:pPr>
        <w:ind w:left="720" w:hanging="360"/>
      </w:pPr>
      <w:rPr>
        <w:rFonts w:asciiTheme="majorHAnsi" w:hAnsiTheme="majorHAnsi"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lang w:val="pt-PT"/>
      </w:rPr>
    </w:lvl>
    <w:lvl w:ilvl="2">
      <w:start w:val="1"/>
      <w:numFmt w:val="decimal"/>
      <w:lvlText w:val="%1.%3)"/>
      <w:lvlJc w:val="left"/>
      <w:pPr>
        <w:ind w:left="1080" w:hanging="360"/>
      </w:pPr>
      <w:rPr>
        <w:rFonts w:ascii="Cambria" w:hAnsi="Cambria"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1"/>
  </w:num>
  <w:num w:numId="4">
    <w:abstractNumId w:val="1"/>
  </w:num>
  <w:num w:numId="5">
    <w:abstractNumId w:val="1"/>
  </w:num>
  <w:num w:numId="6">
    <w:abstractNumId w:val="1"/>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tor Almeida">
    <w15:presenceInfo w15:providerId="Windows Live" w15:userId="04635fa3a846f448"/>
  </w15:person>
  <w15:person w15:author="Nuno Cruz">
    <w15:presenceInfo w15:providerId="None" w15:userId="Nuno Cru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9"/>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380"/>
    <w:rsid w:val="00000209"/>
    <w:rsid w:val="00000314"/>
    <w:rsid w:val="00005835"/>
    <w:rsid w:val="00007FD5"/>
    <w:rsid w:val="000149CA"/>
    <w:rsid w:val="000151CE"/>
    <w:rsid w:val="000175E0"/>
    <w:rsid w:val="00021926"/>
    <w:rsid w:val="0002301A"/>
    <w:rsid w:val="000244C7"/>
    <w:rsid w:val="00027D1B"/>
    <w:rsid w:val="00031D47"/>
    <w:rsid w:val="00036871"/>
    <w:rsid w:val="000374C6"/>
    <w:rsid w:val="00037D3C"/>
    <w:rsid w:val="00040DB7"/>
    <w:rsid w:val="00041285"/>
    <w:rsid w:val="00042CC0"/>
    <w:rsid w:val="00044B3E"/>
    <w:rsid w:val="00046852"/>
    <w:rsid w:val="00054978"/>
    <w:rsid w:val="00055E7D"/>
    <w:rsid w:val="0006081F"/>
    <w:rsid w:val="00060A9B"/>
    <w:rsid w:val="0006270D"/>
    <w:rsid w:val="00064346"/>
    <w:rsid w:val="00064B40"/>
    <w:rsid w:val="00065EF9"/>
    <w:rsid w:val="00067120"/>
    <w:rsid w:val="00080A4F"/>
    <w:rsid w:val="0008369E"/>
    <w:rsid w:val="00086B27"/>
    <w:rsid w:val="000908DE"/>
    <w:rsid w:val="00091EB0"/>
    <w:rsid w:val="0009289A"/>
    <w:rsid w:val="00092EA6"/>
    <w:rsid w:val="0009343D"/>
    <w:rsid w:val="00094F19"/>
    <w:rsid w:val="00095177"/>
    <w:rsid w:val="000959E9"/>
    <w:rsid w:val="00097EB9"/>
    <w:rsid w:val="000A1FAD"/>
    <w:rsid w:val="000A252D"/>
    <w:rsid w:val="000A2872"/>
    <w:rsid w:val="000A3550"/>
    <w:rsid w:val="000A3DA0"/>
    <w:rsid w:val="000A41D8"/>
    <w:rsid w:val="000A4506"/>
    <w:rsid w:val="000A69B9"/>
    <w:rsid w:val="000A7205"/>
    <w:rsid w:val="000B1144"/>
    <w:rsid w:val="000B23C2"/>
    <w:rsid w:val="000B36B7"/>
    <w:rsid w:val="000B56FB"/>
    <w:rsid w:val="000B5D22"/>
    <w:rsid w:val="000B774C"/>
    <w:rsid w:val="000C1C78"/>
    <w:rsid w:val="000C3E39"/>
    <w:rsid w:val="000C4BAD"/>
    <w:rsid w:val="000C4CD6"/>
    <w:rsid w:val="000C689E"/>
    <w:rsid w:val="000D025D"/>
    <w:rsid w:val="000D3868"/>
    <w:rsid w:val="000D49FC"/>
    <w:rsid w:val="000D4F6B"/>
    <w:rsid w:val="000E0CDD"/>
    <w:rsid w:val="000E18DC"/>
    <w:rsid w:val="000E2F48"/>
    <w:rsid w:val="000E4566"/>
    <w:rsid w:val="000E707D"/>
    <w:rsid w:val="000F0941"/>
    <w:rsid w:val="000F116C"/>
    <w:rsid w:val="000F3879"/>
    <w:rsid w:val="000F3DAE"/>
    <w:rsid w:val="000F6332"/>
    <w:rsid w:val="00100164"/>
    <w:rsid w:val="00101E28"/>
    <w:rsid w:val="001020D8"/>
    <w:rsid w:val="0010272F"/>
    <w:rsid w:val="00105179"/>
    <w:rsid w:val="00106CCA"/>
    <w:rsid w:val="0011037B"/>
    <w:rsid w:val="00111503"/>
    <w:rsid w:val="001124EC"/>
    <w:rsid w:val="00113BDB"/>
    <w:rsid w:val="00115619"/>
    <w:rsid w:val="00121264"/>
    <w:rsid w:val="0012216E"/>
    <w:rsid w:val="001225A5"/>
    <w:rsid w:val="001227A1"/>
    <w:rsid w:val="001238FA"/>
    <w:rsid w:val="0012494D"/>
    <w:rsid w:val="00124BAD"/>
    <w:rsid w:val="00125FBC"/>
    <w:rsid w:val="00126A0F"/>
    <w:rsid w:val="00126CD6"/>
    <w:rsid w:val="0012705C"/>
    <w:rsid w:val="0012784A"/>
    <w:rsid w:val="00132086"/>
    <w:rsid w:val="0013649C"/>
    <w:rsid w:val="00136572"/>
    <w:rsid w:val="001373C3"/>
    <w:rsid w:val="00140355"/>
    <w:rsid w:val="001508E9"/>
    <w:rsid w:val="001509E4"/>
    <w:rsid w:val="00151E08"/>
    <w:rsid w:val="0015448B"/>
    <w:rsid w:val="0016050A"/>
    <w:rsid w:val="001622B1"/>
    <w:rsid w:val="00162F4A"/>
    <w:rsid w:val="001647BA"/>
    <w:rsid w:val="00164A1C"/>
    <w:rsid w:val="00165538"/>
    <w:rsid w:val="0016577A"/>
    <w:rsid w:val="00165A2C"/>
    <w:rsid w:val="001676B4"/>
    <w:rsid w:val="001677A9"/>
    <w:rsid w:val="001678E2"/>
    <w:rsid w:val="00167BF5"/>
    <w:rsid w:val="00170531"/>
    <w:rsid w:val="00171569"/>
    <w:rsid w:val="001732FB"/>
    <w:rsid w:val="00174D43"/>
    <w:rsid w:val="00175E69"/>
    <w:rsid w:val="001777F6"/>
    <w:rsid w:val="00177F46"/>
    <w:rsid w:val="00182327"/>
    <w:rsid w:val="00182DCD"/>
    <w:rsid w:val="001847BC"/>
    <w:rsid w:val="001915B7"/>
    <w:rsid w:val="001921CC"/>
    <w:rsid w:val="00196C04"/>
    <w:rsid w:val="00196E3E"/>
    <w:rsid w:val="001A1748"/>
    <w:rsid w:val="001A1F17"/>
    <w:rsid w:val="001B12B5"/>
    <w:rsid w:val="001B1C9E"/>
    <w:rsid w:val="001B33E4"/>
    <w:rsid w:val="001B36FC"/>
    <w:rsid w:val="001B3962"/>
    <w:rsid w:val="001B4285"/>
    <w:rsid w:val="001B52C7"/>
    <w:rsid w:val="001B7B52"/>
    <w:rsid w:val="001C17AD"/>
    <w:rsid w:val="001C44E0"/>
    <w:rsid w:val="001D0026"/>
    <w:rsid w:val="001D06EA"/>
    <w:rsid w:val="001D112D"/>
    <w:rsid w:val="001D28F3"/>
    <w:rsid w:val="001D2D18"/>
    <w:rsid w:val="001D3000"/>
    <w:rsid w:val="001D3353"/>
    <w:rsid w:val="001D4EA3"/>
    <w:rsid w:val="001D5D71"/>
    <w:rsid w:val="001D7F67"/>
    <w:rsid w:val="001E1535"/>
    <w:rsid w:val="001E1992"/>
    <w:rsid w:val="001E3A8E"/>
    <w:rsid w:val="001E4490"/>
    <w:rsid w:val="001E62E8"/>
    <w:rsid w:val="001E6B5A"/>
    <w:rsid w:val="001F0261"/>
    <w:rsid w:val="001F13EE"/>
    <w:rsid w:val="001F1E3C"/>
    <w:rsid w:val="001F20DC"/>
    <w:rsid w:val="001F2E60"/>
    <w:rsid w:val="001F3436"/>
    <w:rsid w:val="001F39D8"/>
    <w:rsid w:val="001F3A70"/>
    <w:rsid w:val="001F7D68"/>
    <w:rsid w:val="002021B7"/>
    <w:rsid w:val="002022C3"/>
    <w:rsid w:val="00210537"/>
    <w:rsid w:val="00210E7C"/>
    <w:rsid w:val="00212614"/>
    <w:rsid w:val="00212823"/>
    <w:rsid w:val="00213344"/>
    <w:rsid w:val="002133D1"/>
    <w:rsid w:val="00213D2A"/>
    <w:rsid w:val="00214905"/>
    <w:rsid w:val="00216BBE"/>
    <w:rsid w:val="00220EEC"/>
    <w:rsid w:val="00222547"/>
    <w:rsid w:val="002227A3"/>
    <w:rsid w:val="00222843"/>
    <w:rsid w:val="00223A3C"/>
    <w:rsid w:val="002247AF"/>
    <w:rsid w:val="002269F8"/>
    <w:rsid w:val="002306C0"/>
    <w:rsid w:val="0023149E"/>
    <w:rsid w:val="002315EC"/>
    <w:rsid w:val="0023240F"/>
    <w:rsid w:val="00232A82"/>
    <w:rsid w:val="00233D2B"/>
    <w:rsid w:val="002340C8"/>
    <w:rsid w:val="00241971"/>
    <w:rsid w:val="00241A88"/>
    <w:rsid w:val="00244E17"/>
    <w:rsid w:val="0024560C"/>
    <w:rsid w:val="00246745"/>
    <w:rsid w:val="00261852"/>
    <w:rsid w:val="00264534"/>
    <w:rsid w:val="0026487F"/>
    <w:rsid w:val="00267361"/>
    <w:rsid w:val="00272E20"/>
    <w:rsid w:val="00273D03"/>
    <w:rsid w:val="00273FF1"/>
    <w:rsid w:val="00274A2E"/>
    <w:rsid w:val="00274C46"/>
    <w:rsid w:val="00275235"/>
    <w:rsid w:val="0027562D"/>
    <w:rsid w:val="00275A47"/>
    <w:rsid w:val="00276B9E"/>
    <w:rsid w:val="00283422"/>
    <w:rsid w:val="00284FF7"/>
    <w:rsid w:val="002864CC"/>
    <w:rsid w:val="00286E1D"/>
    <w:rsid w:val="00292C03"/>
    <w:rsid w:val="0029393D"/>
    <w:rsid w:val="00294355"/>
    <w:rsid w:val="00294856"/>
    <w:rsid w:val="00294E21"/>
    <w:rsid w:val="00295F27"/>
    <w:rsid w:val="002A0AEC"/>
    <w:rsid w:val="002A2523"/>
    <w:rsid w:val="002A349C"/>
    <w:rsid w:val="002B2A61"/>
    <w:rsid w:val="002B55F4"/>
    <w:rsid w:val="002B7A69"/>
    <w:rsid w:val="002C2A32"/>
    <w:rsid w:val="002C2EB6"/>
    <w:rsid w:val="002C3234"/>
    <w:rsid w:val="002C41AF"/>
    <w:rsid w:val="002D0E61"/>
    <w:rsid w:val="002D2B31"/>
    <w:rsid w:val="002D3B00"/>
    <w:rsid w:val="002D594F"/>
    <w:rsid w:val="002D6440"/>
    <w:rsid w:val="002D7040"/>
    <w:rsid w:val="002E0729"/>
    <w:rsid w:val="002E080B"/>
    <w:rsid w:val="002E0B68"/>
    <w:rsid w:val="002E0FBE"/>
    <w:rsid w:val="002E15F0"/>
    <w:rsid w:val="002E44C2"/>
    <w:rsid w:val="002E7869"/>
    <w:rsid w:val="002F0532"/>
    <w:rsid w:val="002F2FC8"/>
    <w:rsid w:val="002F37C2"/>
    <w:rsid w:val="002F4C42"/>
    <w:rsid w:val="002F5988"/>
    <w:rsid w:val="002F7281"/>
    <w:rsid w:val="00300D19"/>
    <w:rsid w:val="00302E34"/>
    <w:rsid w:val="00303666"/>
    <w:rsid w:val="00303DD0"/>
    <w:rsid w:val="0030562F"/>
    <w:rsid w:val="003079FE"/>
    <w:rsid w:val="00310313"/>
    <w:rsid w:val="00310454"/>
    <w:rsid w:val="00310F76"/>
    <w:rsid w:val="00311E8B"/>
    <w:rsid w:val="00312A0D"/>
    <w:rsid w:val="003145E0"/>
    <w:rsid w:val="00317F6D"/>
    <w:rsid w:val="00320E3F"/>
    <w:rsid w:val="00326F3B"/>
    <w:rsid w:val="0032703A"/>
    <w:rsid w:val="0033007D"/>
    <w:rsid w:val="00331C80"/>
    <w:rsid w:val="0033384D"/>
    <w:rsid w:val="00333F99"/>
    <w:rsid w:val="0033466C"/>
    <w:rsid w:val="003352E6"/>
    <w:rsid w:val="00340FC3"/>
    <w:rsid w:val="003426AB"/>
    <w:rsid w:val="00344207"/>
    <w:rsid w:val="00345F11"/>
    <w:rsid w:val="0034627E"/>
    <w:rsid w:val="00347C52"/>
    <w:rsid w:val="00350800"/>
    <w:rsid w:val="003529B7"/>
    <w:rsid w:val="00352FF9"/>
    <w:rsid w:val="00353BAD"/>
    <w:rsid w:val="00356FD5"/>
    <w:rsid w:val="00360065"/>
    <w:rsid w:val="0036091B"/>
    <w:rsid w:val="00360944"/>
    <w:rsid w:val="00363561"/>
    <w:rsid w:val="00370202"/>
    <w:rsid w:val="00371FCA"/>
    <w:rsid w:val="003733AA"/>
    <w:rsid w:val="00373C45"/>
    <w:rsid w:val="00374E22"/>
    <w:rsid w:val="00374F6B"/>
    <w:rsid w:val="003759C4"/>
    <w:rsid w:val="00375F70"/>
    <w:rsid w:val="00380884"/>
    <w:rsid w:val="00382B90"/>
    <w:rsid w:val="00383CF7"/>
    <w:rsid w:val="00384217"/>
    <w:rsid w:val="00384F6C"/>
    <w:rsid w:val="00386282"/>
    <w:rsid w:val="00392AC0"/>
    <w:rsid w:val="0039599E"/>
    <w:rsid w:val="00395F4A"/>
    <w:rsid w:val="003967BC"/>
    <w:rsid w:val="003968DA"/>
    <w:rsid w:val="003A1E5C"/>
    <w:rsid w:val="003A3493"/>
    <w:rsid w:val="003A46CB"/>
    <w:rsid w:val="003A47B5"/>
    <w:rsid w:val="003A5BB8"/>
    <w:rsid w:val="003A699B"/>
    <w:rsid w:val="003A7541"/>
    <w:rsid w:val="003B1363"/>
    <w:rsid w:val="003B1C01"/>
    <w:rsid w:val="003B2291"/>
    <w:rsid w:val="003B2589"/>
    <w:rsid w:val="003B6476"/>
    <w:rsid w:val="003B652B"/>
    <w:rsid w:val="003C4D69"/>
    <w:rsid w:val="003C4F9D"/>
    <w:rsid w:val="003C690A"/>
    <w:rsid w:val="003C70AF"/>
    <w:rsid w:val="003D2122"/>
    <w:rsid w:val="003D3349"/>
    <w:rsid w:val="003D39C5"/>
    <w:rsid w:val="003D6A22"/>
    <w:rsid w:val="003D6EDA"/>
    <w:rsid w:val="003E2254"/>
    <w:rsid w:val="003E3C41"/>
    <w:rsid w:val="003E4A00"/>
    <w:rsid w:val="003E6A20"/>
    <w:rsid w:val="003F0305"/>
    <w:rsid w:val="00401D45"/>
    <w:rsid w:val="004034D0"/>
    <w:rsid w:val="00403F62"/>
    <w:rsid w:val="00406285"/>
    <w:rsid w:val="004064DF"/>
    <w:rsid w:val="00407DD5"/>
    <w:rsid w:val="00410F66"/>
    <w:rsid w:val="004112B2"/>
    <w:rsid w:val="00411603"/>
    <w:rsid w:val="004163A6"/>
    <w:rsid w:val="004168B8"/>
    <w:rsid w:val="004170F3"/>
    <w:rsid w:val="00420139"/>
    <w:rsid w:val="004204D8"/>
    <w:rsid w:val="00420878"/>
    <w:rsid w:val="00420A29"/>
    <w:rsid w:val="004215FF"/>
    <w:rsid w:val="0042383A"/>
    <w:rsid w:val="00425A5B"/>
    <w:rsid w:val="00426427"/>
    <w:rsid w:val="00427F3A"/>
    <w:rsid w:val="00440CDA"/>
    <w:rsid w:val="00442A0C"/>
    <w:rsid w:val="00445ACA"/>
    <w:rsid w:val="004466EF"/>
    <w:rsid w:val="00447257"/>
    <w:rsid w:val="0045290D"/>
    <w:rsid w:val="00454889"/>
    <w:rsid w:val="0045580B"/>
    <w:rsid w:val="00460102"/>
    <w:rsid w:val="004654F6"/>
    <w:rsid w:val="0046758D"/>
    <w:rsid w:val="0046786F"/>
    <w:rsid w:val="0047257B"/>
    <w:rsid w:val="0047336E"/>
    <w:rsid w:val="00476425"/>
    <w:rsid w:val="00477401"/>
    <w:rsid w:val="0048118E"/>
    <w:rsid w:val="00481790"/>
    <w:rsid w:val="00482FCB"/>
    <w:rsid w:val="00483D82"/>
    <w:rsid w:val="0048439D"/>
    <w:rsid w:val="0048570D"/>
    <w:rsid w:val="00486583"/>
    <w:rsid w:val="0048677F"/>
    <w:rsid w:val="0048747E"/>
    <w:rsid w:val="004878C4"/>
    <w:rsid w:val="00494A01"/>
    <w:rsid w:val="00494B21"/>
    <w:rsid w:val="004954C6"/>
    <w:rsid w:val="00497667"/>
    <w:rsid w:val="004A0870"/>
    <w:rsid w:val="004A3710"/>
    <w:rsid w:val="004A3E0C"/>
    <w:rsid w:val="004A40AC"/>
    <w:rsid w:val="004A53DB"/>
    <w:rsid w:val="004A6089"/>
    <w:rsid w:val="004A6A1B"/>
    <w:rsid w:val="004B2FAC"/>
    <w:rsid w:val="004B4BD3"/>
    <w:rsid w:val="004B5D65"/>
    <w:rsid w:val="004B6CA4"/>
    <w:rsid w:val="004C189F"/>
    <w:rsid w:val="004C235A"/>
    <w:rsid w:val="004C3FF9"/>
    <w:rsid w:val="004C59E7"/>
    <w:rsid w:val="004C60EB"/>
    <w:rsid w:val="004C6F2B"/>
    <w:rsid w:val="004D0315"/>
    <w:rsid w:val="004D0575"/>
    <w:rsid w:val="004D3AED"/>
    <w:rsid w:val="004D407A"/>
    <w:rsid w:val="004D5882"/>
    <w:rsid w:val="004D58BF"/>
    <w:rsid w:val="004D5F4B"/>
    <w:rsid w:val="004D6051"/>
    <w:rsid w:val="004D74FD"/>
    <w:rsid w:val="004E0978"/>
    <w:rsid w:val="004E1480"/>
    <w:rsid w:val="004E2F0A"/>
    <w:rsid w:val="004E303E"/>
    <w:rsid w:val="004E6287"/>
    <w:rsid w:val="004F23B2"/>
    <w:rsid w:val="004F2E7F"/>
    <w:rsid w:val="004F4129"/>
    <w:rsid w:val="004F51FC"/>
    <w:rsid w:val="00501B56"/>
    <w:rsid w:val="0050379F"/>
    <w:rsid w:val="005054F1"/>
    <w:rsid w:val="00505D04"/>
    <w:rsid w:val="005060B6"/>
    <w:rsid w:val="0050681F"/>
    <w:rsid w:val="00506EEF"/>
    <w:rsid w:val="0050722F"/>
    <w:rsid w:val="0051096A"/>
    <w:rsid w:val="00511BE2"/>
    <w:rsid w:val="00511C73"/>
    <w:rsid w:val="00520D8C"/>
    <w:rsid w:val="00521AF8"/>
    <w:rsid w:val="0052246D"/>
    <w:rsid w:val="005247E3"/>
    <w:rsid w:val="005249C0"/>
    <w:rsid w:val="005275B7"/>
    <w:rsid w:val="00527CA0"/>
    <w:rsid w:val="00531475"/>
    <w:rsid w:val="0053328B"/>
    <w:rsid w:val="00535A24"/>
    <w:rsid w:val="005417A2"/>
    <w:rsid w:val="00542B35"/>
    <w:rsid w:val="00544B64"/>
    <w:rsid w:val="00546A54"/>
    <w:rsid w:val="0055380F"/>
    <w:rsid w:val="00553AFD"/>
    <w:rsid w:val="00554419"/>
    <w:rsid w:val="005550CF"/>
    <w:rsid w:val="00555DA0"/>
    <w:rsid w:val="005561C9"/>
    <w:rsid w:val="005611F0"/>
    <w:rsid w:val="00563F88"/>
    <w:rsid w:val="00564A3D"/>
    <w:rsid w:val="00566FE3"/>
    <w:rsid w:val="00567CC2"/>
    <w:rsid w:val="00570916"/>
    <w:rsid w:val="005710F1"/>
    <w:rsid w:val="005717AD"/>
    <w:rsid w:val="005853B8"/>
    <w:rsid w:val="00590028"/>
    <w:rsid w:val="005913AB"/>
    <w:rsid w:val="00591E1D"/>
    <w:rsid w:val="00591F06"/>
    <w:rsid w:val="00593515"/>
    <w:rsid w:val="00593F3B"/>
    <w:rsid w:val="005950CE"/>
    <w:rsid w:val="00597402"/>
    <w:rsid w:val="005A2D0A"/>
    <w:rsid w:val="005A34B5"/>
    <w:rsid w:val="005B1AE4"/>
    <w:rsid w:val="005B1BF9"/>
    <w:rsid w:val="005B2436"/>
    <w:rsid w:val="005B58CD"/>
    <w:rsid w:val="005B693F"/>
    <w:rsid w:val="005B7EBF"/>
    <w:rsid w:val="005C03D0"/>
    <w:rsid w:val="005C043E"/>
    <w:rsid w:val="005C1EE7"/>
    <w:rsid w:val="005C2D65"/>
    <w:rsid w:val="005C3A15"/>
    <w:rsid w:val="005C67E1"/>
    <w:rsid w:val="005C6EA3"/>
    <w:rsid w:val="005C74AF"/>
    <w:rsid w:val="005D20C1"/>
    <w:rsid w:val="005D3788"/>
    <w:rsid w:val="005E07F4"/>
    <w:rsid w:val="005E0900"/>
    <w:rsid w:val="005E0C07"/>
    <w:rsid w:val="005E21AD"/>
    <w:rsid w:val="005E2C10"/>
    <w:rsid w:val="005E7D4B"/>
    <w:rsid w:val="005F2FE0"/>
    <w:rsid w:val="005F39DC"/>
    <w:rsid w:val="005F6DAC"/>
    <w:rsid w:val="005F7DE7"/>
    <w:rsid w:val="005F7EBF"/>
    <w:rsid w:val="00602FFE"/>
    <w:rsid w:val="006064D0"/>
    <w:rsid w:val="00611AA2"/>
    <w:rsid w:val="0061279A"/>
    <w:rsid w:val="0061299A"/>
    <w:rsid w:val="00615361"/>
    <w:rsid w:val="00615630"/>
    <w:rsid w:val="00615D47"/>
    <w:rsid w:val="00616E18"/>
    <w:rsid w:val="0061729A"/>
    <w:rsid w:val="006178B1"/>
    <w:rsid w:val="00617FFC"/>
    <w:rsid w:val="006209BB"/>
    <w:rsid w:val="00623E83"/>
    <w:rsid w:val="00626CD6"/>
    <w:rsid w:val="006277ED"/>
    <w:rsid w:val="00627954"/>
    <w:rsid w:val="006310E2"/>
    <w:rsid w:val="0063455E"/>
    <w:rsid w:val="00635312"/>
    <w:rsid w:val="00635386"/>
    <w:rsid w:val="006411BA"/>
    <w:rsid w:val="0064206F"/>
    <w:rsid w:val="00643154"/>
    <w:rsid w:val="006433C2"/>
    <w:rsid w:val="006436A2"/>
    <w:rsid w:val="0064401E"/>
    <w:rsid w:val="00650472"/>
    <w:rsid w:val="00653863"/>
    <w:rsid w:val="00653AF9"/>
    <w:rsid w:val="006542DE"/>
    <w:rsid w:val="0065593F"/>
    <w:rsid w:val="00656885"/>
    <w:rsid w:val="0065707C"/>
    <w:rsid w:val="00661A5B"/>
    <w:rsid w:val="006625E3"/>
    <w:rsid w:val="00663863"/>
    <w:rsid w:val="00665DED"/>
    <w:rsid w:val="00666DC2"/>
    <w:rsid w:val="00666E90"/>
    <w:rsid w:val="006678B7"/>
    <w:rsid w:val="006712B2"/>
    <w:rsid w:val="00674DB1"/>
    <w:rsid w:val="00681EA0"/>
    <w:rsid w:val="00682772"/>
    <w:rsid w:val="00683EEB"/>
    <w:rsid w:val="00684F75"/>
    <w:rsid w:val="006853B5"/>
    <w:rsid w:val="00687F05"/>
    <w:rsid w:val="00687F42"/>
    <w:rsid w:val="00690F6E"/>
    <w:rsid w:val="00691DFD"/>
    <w:rsid w:val="00692C10"/>
    <w:rsid w:val="006948CC"/>
    <w:rsid w:val="00694B7B"/>
    <w:rsid w:val="00695D9C"/>
    <w:rsid w:val="006966B3"/>
    <w:rsid w:val="00697A3C"/>
    <w:rsid w:val="006A178B"/>
    <w:rsid w:val="006A1D9C"/>
    <w:rsid w:val="006A4DD6"/>
    <w:rsid w:val="006A565D"/>
    <w:rsid w:val="006A7F34"/>
    <w:rsid w:val="006B2BB6"/>
    <w:rsid w:val="006B5601"/>
    <w:rsid w:val="006B705B"/>
    <w:rsid w:val="006C16EF"/>
    <w:rsid w:val="006C17EB"/>
    <w:rsid w:val="006C2839"/>
    <w:rsid w:val="006C4C40"/>
    <w:rsid w:val="006C5EA7"/>
    <w:rsid w:val="006C6134"/>
    <w:rsid w:val="006C6B16"/>
    <w:rsid w:val="006D0570"/>
    <w:rsid w:val="006D1964"/>
    <w:rsid w:val="006D4401"/>
    <w:rsid w:val="006D4D71"/>
    <w:rsid w:val="006D670F"/>
    <w:rsid w:val="006D73E7"/>
    <w:rsid w:val="006E023D"/>
    <w:rsid w:val="006E1B57"/>
    <w:rsid w:val="006E2835"/>
    <w:rsid w:val="006E322D"/>
    <w:rsid w:val="006E72EB"/>
    <w:rsid w:val="006F1505"/>
    <w:rsid w:val="006F4277"/>
    <w:rsid w:val="006F4897"/>
    <w:rsid w:val="006F4A88"/>
    <w:rsid w:val="006F51D9"/>
    <w:rsid w:val="006F7355"/>
    <w:rsid w:val="006F74D9"/>
    <w:rsid w:val="006F7D2F"/>
    <w:rsid w:val="006F7F52"/>
    <w:rsid w:val="00701251"/>
    <w:rsid w:val="00701DD8"/>
    <w:rsid w:val="007025F9"/>
    <w:rsid w:val="007041FE"/>
    <w:rsid w:val="0070624C"/>
    <w:rsid w:val="00711794"/>
    <w:rsid w:val="00716946"/>
    <w:rsid w:val="00716B86"/>
    <w:rsid w:val="00723257"/>
    <w:rsid w:val="00725B7F"/>
    <w:rsid w:val="0072654C"/>
    <w:rsid w:val="00730BE3"/>
    <w:rsid w:val="0073336F"/>
    <w:rsid w:val="00736569"/>
    <w:rsid w:val="00736A51"/>
    <w:rsid w:val="00742528"/>
    <w:rsid w:val="0074261A"/>
    <w:rsid w:val="00745AEA"/>
    <w:rsid w:val="00746476"/>
    <w:rsid w:val="00747025"/>
    <w:rsid w:val="00747C00"/>
    <w:rsid w:val="00751253"/>
    <w:rsid w:val="007536DB"/>
    <w:rsid w:val="00753C2C"/>
    <w:rsid w:val="007547DB"/>
    <w:rsid w:val="00757C2A"/>
    <w:rsid w:val="00757F46"/>
    <w:rsid w:val="00761706"/>
    <w:rsid w:val="0076197D"/>
    <w:rsid w:val="0076279B"/>
    <w:rsid w:val="007629DC"/>
    <w:rsid w:val="00763CDD"/>
    <w:rsid w:val="00763E51"/>
    <w:rsid w:val="00766A55"/>
    <w:rsid w:val="007722EA"/>
    <w:rsid w:val="007743F1"/>
    <w:rsid w:val="00775AA1"/>
    <w:rsid w:val="007764C7"/>
    <w:rsid w:val="0077670A"/>
    <w:rsid w:val="00777AD3"/>
    <w:rsid w:val="00781B0A"/>
    <w:rsid w:val="00783CE3"/>
    <w:rsid w:val="00787330"/>
    <w:rsid w:val="00792B38"/>
    <w:rsid w:val="00792C3B"/>
    <w:rsid w:val="007936C5"/>
    <w:rsid w:val="00793DEF"/>
    <w:rsid w:val="00796AEA"/>
    <w:rsid w:val="00796C1C"/>
    <w:rsid w:val="00796CB1"/>
    <w:rsid w:val="00796CB4"/>
    <w:rsid w:val="00797069"/>
    <w:rsid w:val="007A37DB"/>
    <w:rsid w:val="007A4408"/>
    <w:rsid w:val="007A6613"/>
    <w:rsid w:val="007B1035"/>
    <w:rsid w:val="007B1920"/>
    <w:rsid w:val="007B385E"/>
    <w:rsid w:val="007B3B02"/>
    <w:rsid w:val="007B50E6"/>
    <w:rsid w:val="007B748C"/>
    <w:rsid w:val="007B799D"/>
    <w:rsid w:val="007C0E73"/>
    <w:rsid w:val="007C26B9"/>
    <w:rsid w:val="007C289A"/>
    <w:rsid w:val="007C2C0F"/>
    <w:rsid w:val="007C3C9D"/>
    <w:rsid w:val="007C41E0"/>
    <w:rsid w:val="007C4845"/>
    <w:rsid w:val="007C6CCD"/>
    <w:rsid w:val="007D3F34"/>
    <w:rsid w:val="007D412E"/>
    <w:rsid w:val="007D6D76"/>
    <w:rsid w:val="007D75E7"/>
    <w:rsid w:val="007E01D0"/>
    <w:rsid w:val="007E2F94"/>
    <w:rsid w:val="007E3CE1"/>
    <w:rsid w:val="007E52C3"/>
    <w:rsid w:val="007E54AF"/>
    <w:rsid w:val="007E5846"/>
    <w:rsid w:val="007E5DC8"/>
    <w:rsid w:val="007E7E88"/>
    <w:rsid w:val="007F1450"/>
    <w:rsid w:val="007F4F41"/>
    <w:rsid w:val="007F4F85"/>
    <w:rsid w:val="00800F07"/>
    <w:rsid w:val="00807434"/>
    <w:rsid w:val="00807506"/>
    <w:rsid w:val="0081009E"/>
    <w:rsid w:val="00812682"/>
    <w:rsid w:val="00814715"/>
    <w:rsid w:val="00816022"/>
    <w:rsid w:val="008161DC"/>
    <w:rsid w:val="00817A52"/>
    <w:rsid w:val="0082034E"/>
    <w:rsid w:val="00820606"/>
    <w:rsid w:val="00822F31"/>
    <w:rsid w:val="0082357A"/>
    <w:rsid w:val="00823FC7"/>
    <w:rsid w:val="00826CAB"/>
    <w:rsid w:val="00827A1A"/>
    <w:rsid w:val="008302AB"/>
    <w:rsid w:val="00831F4E"/>
    <w:rsid w:val="0083351C"/>
    <w:rsid w:val="00835308"/>
    <w:rsid w:val="008354A2"/>
    <w:rsid w:val="00836C0F"/>
    <w:rsid w:val="00842FC1"/>
    <w:rsid w:val="008435B0"/>
    <w:rsid w:val="00846F2C"/>
    <w:rsid w:val="0084738A"/>
    <w:rsid w:val="00850D71"/>
    <w:rsid w:val="00851703"/>
    <w:rsid w:val="0085252F"/>
    <w:rsid w:val="008541BF"/>
    <w:rsid w:val="00856218"/>
    <w:rsid w:val="00856E16"/>
    <w:rsid w:val="00860380"/>
    <w:rsid w:val="008644DB"/>
    <w:rsid w:val="00866C15"/>
    <w:rsid w:val="00867524"/>
    <w:rsid w:val="00867F40"/>
    <w:rsid w:val="00871C3E"/>
    <w:rsid w:val="00872672"/>
    <w:rsid w:val="00873AC9"/>
    <w:rsid w:val="00873EBD"/>
    <w:rsid w:val="00883E1D"/>
    <w:rsid w:val="0088694C"/>
    <w:rsid w:val="00887EC4"/>
    <w:rsid w:val="00887FD6"/>
    <w:rsid w:val="00891382"/>
    <w:rsid w:val="00892928"/>
    <w:rsid w:val="008952C7"/>
    <w:rsid w:val="00895844"/>
    <w:rsid w:val="00895FEF"/>
    <w:rsid w:val="008A3DE1"/>
    <w:rsid w:val="008A5F53"/>
    <w:rsid w:val="008A7BAB"/>
    <w:rsid w:val="008B0CE2"/>
    <w:rsid w:val="008B4763"/>
    <w:rsid w:val="008B52FA"/>
    <w:rsid w:val="008B7225"/>
    <w:rsid w:val="008C108D"/>
    <w:rsid w:val="008C3454"/>
    <w:rsid w:val="008C5236"/>
    <w:rsid w:val="008D170A"/>
    <w:rsid w:val="008E032D"/>
    <w:rsid w:val="008F200C"/>
    <w:rsid w:val="008F4629"/>
    <w:rsid w:val="008F5F0A"/>
    <w:rsid w:val="008F62CA"/>
    <w:rsid w:val="008F685A"/>
    <w:rsid w:val="00903765"/>
    <w:rsid w:val="00905EDB"/>
    <w:rsid w:val="00915999"/>
    <w:rsid w:val="00915F13"/>
    <w:rsid w:val="00916412"/>
    <w:rsid w:val="00916970"/>
    <w:rsid w:val="0091700C"/>
    <w:rsid w:val="00920743"/>
    <w:rsid w:val="00920FF4"/>
    <w:rsid w:val="009210E9"/>
    <w:rsid w:val="00921124"/>
    <w:rsid w:val="009242C1"/>
    <w:rsid w:val="009251CC"/>
    <w:rsid w:val="00930202"/>
    <w:rsid w:val="009327D7"/>
    <w:rsid w:val="00932CCE"/>
    <w:rsid w:val="0093347D"/>
    <w:rsid w:val="00933D26"/>
    <w:rsid w:val="0093416F"/>
    <w:rsid w:val="00934C29"/>
    <w:rsid w:val="00934DDB"/>
    <w:rsid w:val="00941EA8"/>
    <w:rsid w:val="00942BCF"/>
    <w:rsid w:val="00942BEF"/>
    <w:rsid w:val="0094333E"/>
    <w:rsid w:val="00944737"/>
    <w:rsid w:val="00944A7A"/>
    <w:rsid w:val="00950F66"/>
    <w:rsid w:val="00951662"/>
    <w:rsid w:val="0095211F"/>
    <w:rsid w:val="0095239E"/>
    <w:rsid w:val="009526E7"/>
    <w:rsid w:val="00952D48"/>
    <w:rsid w:val="00960158"/>
    <w:rsid w:val="00960A76"/>
    <w:rsid w:val="00962372"/>
    <w:rsid w:val="009628EC"/>
    <w:rsid w:val="00962BF0"/>
    <w:rsid w:val="00963942"/>
    <w:rsid w:val="0097021B"/>
    <w:rsid w:val="00970468"/>
    <w:rsid w:val="00971CF5"/>
    <w:rsid w:val="0097271B"/>
    <w:rsid w:val="00973936"/>
    <w:rsid w:val="009757C1"/>
    <w:rsid w:val="00975916"/>
    <w:rsid w:val="00975C3F"/>
    <w:rsid w:val="009817BC"/>
    <w:rsid w:val="009819F8"/>
    <w:rsid w:val="00981CA4"/>
    <w:rsid w:val="009841E9"/>
    <w:rsid w:val="009855B3"/>
    <w:rsid w:val="00985616"/>
    <w:rsid w:val="00986EF0"/>
    <w:rsid w:val="00987D71"/>
    <w:rsid w:val="00991A01"/>
    <w:rsid w:val="00995D18"/>
    <w:rsid w:val="009961BC"/>
    <w:rsid w:val="0099624A"/>
    <w:rsid w:val="009A0D1B"/>
    <w:rsid w:val="009A4A3F"/>
    <w:rsid w:val="009A4F3A"/>
    <w:rsid w:val="009B0F5A"/>
    <w:rsid w:val="009B0F74"/>
    <w:rsid w:val="009B388C"/>
    <w:rsid w:val="009B3EE8"/>
    <w:rsid w:val="009B4E42"/>
    <w:rsid w:val="009B74C0"/>
    <w:rsid w:val="009C2E96"/>
    <w:rsid w:val="009C374E"/>
    <w:rsid w:val="009C39C6"/>
    <w:rsid w:val="009C6946"/>
    <w:rsid w:val="009C7F19"/>
    <w:rsid w:val="009D1382"/>
    <w:rsid w:val="009D2171"/>
    <w:rsid w:val="009D2823"/>
    <w:rsid w:val="009D2930"/>
    <w:rsid w:val="009D5911"/>
    <w:rsid w:val="009D61DF"/>
    <w:rsid w:val="009D6639"/>
    <w:rsid w:val="009E2C53"/>
    <w:rsid w:val="009E44ED"/>
    <w:rsid w:val="009E5AF0"/>
    <w:rsid w:val="009F0B0B"/>
    <w:rsid w:val="009F11F6"/>
    <w:rsid w:val="009F3124"/>
    <w:rsid w:val="009F3FB7"/>
    <w:rsid w:val="009F7F23"/>
    <w:rsid w:val="00A016D8"/>
    <w:rsid w:val="00A05006"/>
    <w:rsid w:val="00A07E72"/>
    <w:rsid w:val="00A123C7"/>
    <w:rsid w:val="00A13C20"/>
    <w:rsid w:val="00A147E8"/>
    <w:rsid w:val="00A16890"/>
    <w:rsid w:val="00A16CC9"/>
    <w:rsid w:val="00A1738E"/>
    <w:rsid w:val="00A17A85"/>
    <w:rsid w:val="00A20FC5"/>
    <w:rsid w:val="00A2178C"/>
    <w:rsid w:val="00A240AC"/>
    <w:rsid w:val="00A30FFF"/>
    <w:rsid w:val="00A32280"/>
    <w:rsid w:val="00A3470F"/>
    <w:rsid w:val="00A3653C"/>
    <w:rsid w:val="00A4259E"/>
    <w:rsid w:val="00A43BF9"/>
    <w:rsid w:val="00A43CA2"/>
    <w:rsid w:val="00A45DBF"/>
    <w:rsid w:val="00A46852"/>
    <w:rsid w:val="00A47CF1"/>
    <w:rsid w:val="00A50CA3"/>
    <w:rsid w:val="00A54F14"/>
    <w:rsid w:val="00A61265"/>
    <w:rsid w:val="00A6519A"/>
    <w:rsid w:val="00A70EF8"/>
    <w:rsid w:val="00A74426"/>
    <w:rsid w:val="00A74CDF"/>
    <w:rsid w:val="00A75968"/>
    <w:rsid w:val="00A7779B"/>
    <w:rsid w:val="00A81599"/>
    <w:rsid w:val="00A82AB7"/>
    <w:rsid w:val="00A83671"/>
    <w:rsid w:val="00A8492B"/>
    <w:rsid w:val="00A91F12"/>
    <w:rsid w:val="00A927D8"/>
    <w:rsid w:val="00A94C7D"/>
    <w:rsid w:val="00A95598"/>
    <w:rsid w:val="00A964E1"/>
    <w:rsid w:val="00AA1247"/>
    <w:rsid w:val="00AA1827"/>
    <w:rsid w:val="00AA1E22"/>
    <w:rsid w:val="00AA2BA5"/>
    <w:rsid w:val="00AA2EC2"/>
    <w:rsid w:val="00AA3E63"/>
    <w:rsid w:val="00AA51FF"/>
    <w:rsid w:val="00AA5258"/>
    <w:rsid w:val="00AB04BD"/>
    <w:rsid w:val="00AB5DBF"/>
    <w:rsid w:val="00AC123E"/>
    <w:rsid w:val="00AC3746"/>
    <w:rsid w:val="00AC3D55"/>
    <w:rsid w:val="00AC4574"/>
    <w:rsid w:val="00AD289E"/>
    <w:rsid w:val="00AD32D9"/>
    <w:rsid w:val="00AD3B40"/>
    <w:rsid w:val="00AD5910"/>
    <w:rsid w:val="00AD5AF5"/>
    <w:rsid w:val="00AD5C4D"/>
    <w:rsid w:val="00AD65C4"/>
    <w:rsid w:val="00AD688E"/>
    <w:rsid w:val="00AD6E85"/>
    <w:rsid w:val="00AD79E2"/>
    <w:rsid w:val="00AD7A14"/>
    <w:rsid w:val="00AD7F00"/>
    <w:rsid w:val="00AE04C1"/>
    <w:rsid w:val="00AE1E38"/>
    <w:rsid w:val="00AE219D"/>
    <w:rsid w:val="00AE25F6"/>
    <w:rsid w:val="00AE3289"/>
    <w:rsid w:val="00AE4B21"/>
    <w:rsid w:val="00AE5955"/>
    <w:rsid w:val="00AE5B2F"/>
    <w:rsid w:val="00AF0522"/>
    <w:rsid w:val="00AF10CF"/>
    <w:rsid w:val="00AF1CE2"/>
    <w:rsid w:val="00AF1D7C"/>
    <w:rsid w:val="00AF2E3A"/>
    <w:rsid w:val="00AF305B"/>
    <w:rsid w:val="00AF5784"/>
    <w:rsid w:val="00AF5D5F"/>
    <w:rsid w:val="00AF7943"/>
    <w:rsid w:val="00B0003C"/>
    <w:rsid w:val="00B05D14"/>
    <w:rsid w:val="00B060F9"/>
    <w:rsid w:val="00B0614F"/>
    <w:rsid w:val="00B07CA7"/>
    <w:rsid w:val="00B108EB"/>
    <w:rsid w:val="00B10DA9"/>
    <w:rsid w:val="00B116A2"/>
    <w:rsid w:val="00B11C45"/>
    <w:rsid w:val="00B128D3"/>
    <w:rsid w:val="00B139AB"/>
    <w:rsid w:val="00B17310"/>
    <w:rsid w:val="00B21203"/>
    <w:rsid w:val="00B2218E"/>
    <w:rsid w:val="00B2463B"/>
    <w:rsid w:val="00B246DE"/>
    <w:rsid w:val="00B26F59"/>
    <w:rsid w:val="00B310CC"/>
    <w:rsid w:val="00B312DB"/>
    <w:rsid w:val="00B31620"/>
    <w:rsid w:val="00B32607"/>
    <w:rsid w:val="00B32C0A"/>
    <w:rsid w:val="00B340A7"/>
    <w:rsid w:val="00B34CFF"/>
    <w:rsid w:val="00B361B2"/>
    <w:rsid w:val="00B37EA9"/>
    <w:rsid w:val="00B40591"/>
    <w:rsid w:val="00B420A4"/>
    <w:rsid w:val="00B45D56"/>
    <w:rsid w:val="00B47FD8"/>
    <w:rsid w:val="00B509DC"/>
    <w:rsid w:val="00B50C2E"/>
    <w:rsid w:val="00B5238A"/>
    <w:rsid w:val="00B52A84"/>
    <w:rsid w:val="00B530DA"/>
    <w:rsid w:val="00B539A8"/>
    <w:rsid w:val="00B545EF"/>
    <w:rsid w:val="00B54EEC"/>
    <w:rsid w:val="00B54F31"/>
    <w:rsid w:val="00B56106"/>
    <w:rsid w:val="00B563A5"/>
    <w:rsid w:val="00B606FA"/>
    <w:rsid w:val="00B61CA7"/>
    <w:rsid w:val="00B623B5"/>
    <w:rsid w:val="00B64B49"/>
    <w:rsid w:val="00B66619"/>
    <w:rsid w:val="00B72B43"/>
    <w:rsid w:val="00B74B58"/>
    <w:rsid w:val="00B772DC"/>
    <w:rsid w:val="00B7766C"/>
    <w:rsid w:val="00B8202B"/>
    <w:rsid w:val="00B8222C"/>
    <w:rsid w:val="00B83962"/>
    <w:rsid w:val="00B83D29"/>
    <w:rsid w:val="00B83DFD"/>
    <w:rsid w:val="00B8531A"/>
    <w:rsid w:val="00B90B64"/>
    <w:rsid w:val="00B913B6"/>
    <w:rsid w:val="00B9363C"/>
    <w:rsid w:val="00B940FF"/>
    <w:rsid w:val="00B95CE4"/>
    <w:rsid w:val="00B95E42"/>
    <w:rsid w:val="00BA01F8"/>
    <w:rsid w:val="00BA0EB0"/>
    <w:rsid w:val="00BA164E"/>
    <w:rsid w:val="00BA233C"/>
    <w:rsid w:val="00BA24C2"/>
    <w:rsid w:val="00BA2DB1"/>
    <w:rsid w:val="00BA3822"/>
    <w:rsid w:val="00BA40BE"/>
    <w:rsid w:val="00BA50A0"/>
    <w:rsid w:val="00BA5CFC"/>
    <w:rsid w:val="00BA5EFE"/>
    <w:rsid w:val="00BA5F2B"/>
    <w:rsid w:val="00BA64E9"/>
    <w:rsid w:val="00BB0187"/>
    <w:rsid w:val="00BB076F"/>
    <w:rsid w:val="00BB1958"/>
    <w:rsid w:val="00BB3A66"/>
    <w:rsid w:val="00BC2CA3"/>
    <w:rsid w:val="00BC6986"/>
    <w:rsid w:val="00BC6EF9"/>
    <w:rsid w:val="00BC7AFF"/>
    <w:rsid w:val="00BD3A4D"/>
    <w:rsid w:val="00BD4885"/>
    <w:rsid w:val="00BD6CC4"/>
    <w:rsid w:val="00BD76A4"/>
    <w:rsid w:val="00BE02DF"/>
    <w:rsid w:val="00BE2AA4"/>
    <w:rsid w:val="00BE344A"/>
    <w:rsid w:val="00BE3983"/>
    <w:rsid w:val="00BE3EA4"/>
    <w:rsid w:val="00BE507D"/>
    <w:rsid w:val="00BE6C3C"/>
    <w:rsid w:val="00BF143A"/>
    <w:rsid w:val="00BF215D"/>
    <w:rsid w:val="00BF2D0B"/>
    <w:rsid w:val="00BF3A74"/>
    <w:rsid w:val="00BF6286"/>
    <w:rsid w:val="00BF6635"/>
    <w:rsid w:val="00C007F5"/>
    <w:rsid w:val="00C008F9"/>
    <w:rsid w:val="00C00E2E"/>
    <w:rsid w:val="00C013FB"/>
    <w:rsid w:val="00C02DA1"/>
    <w:rsid w:val="00C02FA5"/>
    <w:rsid w:val="00C03C40"/>
    <w:rsid w:val="00C074EF"/>
    <w:rsid w:val="00C0773E"/>
    <w:rsid w:val="00C133AA"/>
    <w:rsid w:val="00C13A26"/>
    <w:rsid w:val="00C16715"/>
    <w:rsid w:val="00C1710F"/>
    <w:rsid w:val="00C20086"/>
    <w:rsid w:val="00C226F7"/>
    <w:rsid w:val="00C22DC7"/>
    <w:rsid w:val="00C2361D"/>
    <w:rsid w:val="00C24558"/>
    <w:rsid w:val="00C24E2F"/>
    <w:rsid w:val="00C25551"/>
    <w:rsid w:val="00C27442"/>
    <w:rsid w:val="00C275E0"/>
    <w:rsid w:val="00C30BFB"/>
    <w:rsid w:val="00C31517"/>
    <w:rsid w:val="00C32983"/>
    <w:rsid w:val="00C33B53"/>
    <w:rsid w:val="00C35A53"/>
    <w:rsid w:val="00C35CA3"/>
    <w:rsid w:val="00C3632D"/>
    <w:rsid w:val="00C37E33"/>
    <w:rsid w:val="00C4001B"/>
    <w:rsid w:val="00C400CE"/>
    <w:rsid w:val="00C451CA"/>
    <w:rsid w:val="00C52D32"/>
    <w:rsid w:val="00C53B79"/>
    <w:rsid w:val="00C546FB"/>
    <w:rsid w:val="00C560DA"/>
    <w:rsid w:val="00C61456"/>
    <w:rsid w:val="00C626B9"/>
    <w:rsid w:val="00C62769"/>
    <w:rsid w:val="00C635EF"/>
    <w:rsid w:val="00C64A74"/>
    <w:rsid w:val="00C64C37"/>
    <w:rsid w:val="00C655AB"/>
    <w:rsid w:val="00C677EB"/>
    <w:rsid w:val="00C72DA9"/>
    <w:rsid w:val="00C76FCE"/>
    <w:rsid w:val="00C77C53"/>
    <w:rsid w:val="00C816E1"/>
    <w:rsid w:val="00C81C70"/>
    <w:rsid w:val="00C825AF"/>
    <w:rsid w:val="00C83ABF"/>
    <w:rsid w:val="00C83BC8"/>
    <w:rsid w:val="00C86F1B"/>
    <w:rsid w:val="00C90B4F"/>
    <w:rsid w:val="00C94BF8"/>
    <w:rsid w:val="00C95691"/>
    <w:rsid w:val="00CA1EC7"/>
    <w:rsid w:val="00CA317C"/>
    <w:rsid w:val="00CA5BCA"/>
    <w:rsid w:val="00CA5DA0"/>
    <w:rsid w:val="00CA71C1"/>
    <w:rsid w:val="00CB0CE2"/>
    <w:rsid w:val="00CB5A82"/>
    <w:rsid w:val="00CB68B6"/>
    <w:rsid w:val="00CB6D05"/>
    <w:rsid w:val="00CC0E4C"/>
    <w:rsid w:val="00CC1A2C"/>
    <w:rsid w:val="00CD1869"/>
    <w:rsid w:val="00CD5FE6"/>
    <w:rsid w:val="00CE0406"/>
    <w:rsid w:val="00CE3798"/>
    <w:rsid w:val="00CE3804"/>
    <w:rsid w:val="00CF0798"/>
    <w:rsid w:val="00CF2496"/>
    <w:rsid w:val="00CF4180"/>
    <w:rsid w:val="00CF4D4D"/>
    <w:rsid w:val="00CF7A0C"/>
    <w:rsid w:val="00D01412"/>
    <w:rsid w:val="00D043AC"/>
    <w:rsid w:val="00D05D3A"/>
    <w:rsid w:val="00D104CC"/>
    <w:rsid w:val="00D11B9C"/>
    <w:rsid w:val="00D13024"/>
    <w:rsid w:val="00D144D5"/>
    <w:rsid w:val="00D1470B"/>
    <w:rsid w:val="00D23142"/>
    <w:rsid w:val="00D233D9"/>
    <w:rsid w:val="00D24221"/>
    <w:rsid w:val="00D24F69"/>
    <w:rsid w:val="00D26919"/>
    <w:rsid w:val="00D26CCD"/>
    <w:rsid w:val="00D275D6"/>
    <w:rsid w:val="00D27CB6"/>
    <w:rsid w:val="00D30736"/>
    <w:rsid w:val="00D319B3"/>
    <w:rsid w:val="00D3371E"/>
    <w:rsid w:val="00D338BD"/>
    <w:rsid w:val="00D34323"/>
    <w:rsid w:val="00D353E1"/>
    <w:rsid w:val="00D35880"/>
    <w:rsid w:val="00D358A9"/>
    <w:rsid w:val="00D35D48"/>
    <w:rsid w:val="00D36510"/>
    <w:rsid w:val="00D3707B"/>
    <w:rsid w:val="00D37749"/>
    <w:rsid w:val="00D37B3E"/>
    <w:rsid w:val="00D43A94"/>
    <w:rsid w:val="00D43C20"/>
    <w:rsid w:val="00D452A6"/>
    <w:rsid w:val="00D509E3"/>
    <w:rsid w:val="00D519FE"/>
    <w:rsid w:val="00D537A5"/>
    <w:rsid w:val="00D557ED"/>
    <w:rsid w:val="00D569C3"/>
    <w:rsid w:val="00D5724F"/>
    <w:rsid w:val="00D60906"/>
    <w:rsid w:val="00D6106B"/>
    <w:rsid w:val="00D62CD6"/>
    <w:rsid w:val="00D66994"/>
    <w:rsid w:val="00D7107F"/>
    <w:rsid w:val="00D711DA"/>
    <w:rsid w:val="00D72DF4"/>
    <w:rsid w:val="00D74912"/>
    <w:rsid w:val="00D749D9"/>
    <w:rsid w:val="00D751A1"/>
    <w:rsid w:val="00D76D9A"/>
    <w:rsid w:val="00D77957"/>
    <w:rsid w:val="00D80DA4"/>
    <w:rsid w:val="00D80F0B"/>
    <w:rsid w:val="00D827C2"/>
    <w:rsid w:val="00D830EF"/>
    <w:rsid w:val="00D84E2D"/>
    <w:rsid w:val="00D856B2"/>
    <w:rsid w:val="00D8630E"/>
    <w:rsid w:val="00D90944"/>
    <w:rsid w:val="00D90959"/>
    <w:rsid w:val="00D950BA"/>
    <w:rsid w:val="00D95E10"/>
    <w:rsid w:val="00D974E6"/>
    <w:rsid w:val="00DA07D1"/>
    <w:rsid w:val="00DA0C40"/>
    <w:rsid w:val="00DA2239"/>
    <w:rsid w:val="00DA52CC"/>
    <w:rsid w:val="00DA536B"/>
    <w:rsid w:val="00DB000D"/>
    <w:rsid w:val="00DB1B8E"/>
    <w:rsid w:val="00DB612D"/>
    <w:rsid w:val="00DB75EB"/>
    <w:rsid w:val="00DB78CD"/>
    <w:rsid w:val="00DC0061"/>
    <w:rsid w:val="00DC013F"/>
    <w:rsid w:val="00DC0596"/>
    <w:rsid w:val="00DC2FEF"/>
    <w:rsid w:val="00DC304C"/>
    <w:rsid w:val="00DC6429"/>
    <w:rsid w:val="00DC71B7"/>
    <w:rsid w:val="00DD2076"/>
    <w:rsid w:val="00DD2ABA"/>
    <w:rsid w:val="00DD40EA"/>
    <w:rsid w:val="00DD64A3"/>
    <w:rsid w:val="00DE3B5E"/>
    <w:rsid w:val="00DE47C4"/>
    <w:rsid w:val="00DE58ED"/>
    <w:rsid w:val="00DE6671"/>
    <w:rsid w:val="00DE669A"/>
    <w:rsid w:val="00DF1B9A"/>
    <w:rsid w:val="00DF25BF"/>
    <w:rsid w:val="00DF3778"/>
    <w:rsid w:val="00DF3C62"/>
    <w:rsid w:val="00DF3ED4"/>
    <w:rsid w:val="00DF4440"/>
    <w:rsid w:val="00DF456F"/>
    <w:rsid w:val="00DF5950"/>
    <w:rsid w:val="00DF6753"/>
    <w:rsid w:val="00E00672"/>
    <w:rsid w:val="00E02762"/>
    <w:rsid w:val="00E02899"/>
    <w:rsid w:val="00E03131"/>
    <w:rsid w:val="00E033FF"/>
    <w:rsid w:val="00E03AD9"/>
    <w:rsid w:val="00E04882"/>
    <w:rsid w:val="00E04C16"/>
    <w:rsid w:val="00E06188"/>
    <w:rsid w:val="00E06640"/>
    <w:rsid w:val="00E07346"/>
    <w:rsid w:val="00E1195F"/>
    <w:rsid w:val="00E11B0E"/>
    <w:rsid w:val="00E11B37"/>
    <w:rsid w:val="00E1373D"/>
    <w:rsid w:val="00E141A0"/>
    <w:rsid w:val="00E148A9"/>
    <w:rsid w:val="00E16FA5"/>
    <w:rsid w:val="00E179D8"/>
    <w:rsid w:val="00E17B70"/>
    <w:rsid w:val="00E230AE"/>
    <w:rsid w:val="00E23754"/>
    <w:rsid w:val="00E245F9"/>
    <w:rsid w:val="00E25250"/>
    <w:rsid w:val="00E26959"/>
    <w:rsid w:val="00E2755C"/>
    <w:rsid w:val="00E27B40"/>
    <w:rsid w:val="00E308E3"/>
    <w:rsid w:val="00E34190"/>
    <w:rsid w:val="00E34D8B"/>
    <w:rsid w:val="00E36BF6"/>
    <w:rsid w:val="00E37058"/>
    <w:rsid w:val="00E3747B"/>
    <w:rsid w:val="00E4029A"/>
    <w:rsid w:val="00E41771"/>
    <w:rsid w:val="00E42F7D"/>
    <w:rsid w:val="00E43BD7"/>
    <w:rsid w:val="00E4414D"/>
    <w:rsid w:val="00E47DFC"/>
    <w:rsid w:val="00E5028E"/>
    <w:rsid w:val="00E50B07"/>
    <w:rsid w:val="00E51FE6"/>
    <w:rsid w:val="00E536DA"/>
    <w:rsid w:val="00E53D0B"/>
    <w:rsid w:val="00E56C2E"/>
    <w:rsid w:val="00E571B1"/>
    <w:rsid w:val="00E6190B"/>
    <w:rsid w:val="00E6233D"/>
    <w:rsid w:val="00E623D3"/>
    <w:rsid w:val="00E64D1A"/>
    <w:rsid w:val="00E67C32"/>
    <w:rsid w:val="00E67E8D"/>
    <w:rsid w:val="00E7180E"/>
    <w:rsid w:val="00E722D2"/>
    <w:rsid w:val="00E72C74"/>
    <w:rsid w:val="00E74796"/>
    <w:rsid w:val="00E7788A"/>
    <w:rsid w:val="00E81146"/>
    <w:rsid w:val="00E82BE6"/>
    <w:rsid w:val="00E83829"/>
    <w:rsid w:val="00E84B4D"/>
    <w:rsid w:val="00E8794B"/>
    <w:rsid w:val="00E90095"/>
    <w:rsid w:val="00E9016A"/>
    <w:rsid w:val="00E9125C"/>
    <w:rsid w:val="00E94737"/>
    <w:rsid w:val="00E97CFB"/>
    <w:rsid w:val="00E97F40"/>
    <w:rsid w:val="00EA045B"/>
    <w:rsid w:val="00EA3A7E"/>
    <w:rsid w:val="00EA3C7E"/>
    <w:rsid w:val="00EA4DD6"/>
    <w:rsid w:val="00EA5BD1"/>
    <w:rsid w:val="00EA6A39"/>
    <w:rsid w:val="00EB3D22"/>
    <w:rsid w:val="00EB440D"/>
    <w:rsid w:val="00EB4A9D"/>
    <w:rsid w:val="00EB4C78"/>
    <w:rsid w:val="00EB5367"/>
    <w:rsid w:val="00EB5FD7"/>
    <w:rsid w:val="00EC5BE4"/>
    <w:rsid w:val="00ED054B"/>
    <w:rsid w:val="00ED0EE2"/>
    <w:rsid w:val="00ED6FC7"/>
    <w:rsid w:val="00EE1EF6"/>
    <w:rsid w:val="00EE4210"/>
    <w:rsid w:val="00EE4464"/>
    <w:rsid w:val="00EE6B23"/>
    <w:rsid w:val="00EE7680"/>
    <w:rsid w:val="00EF02B1"/>
    <w:rsid w:val="00EF0A0B"/>
    <w:rsid w:val="00EF2670"/>
    <w:rsid w:val="00EF2AD0"/>
    <w:rsid w:val="00EF492F"/>
    <w:rsid w:val="00EF762E"/>
    <w:rsid w:val="00F02C80"/>
    <w:rsid w:val="00F0612D"/>
    <w:rsid w:val="00F067CA"/>
    <w:rsid w:val="00F11128"/>
    <w:rsid w:val="00F11804"/>
    <w:rsid w:val="00F11A0F"/>
    <w:rsid w:val="00F132A3"/>
    <w:rsid w:val="00F146B5"/>
    <w:rsid w:val="00F16942"/>
    <w:rsid w:val="00F17942"/>
    <w:rsid w:val="00F245E0"/>
    <w:rsid w:val="00F2524E"/>
    <w:rsid w:val="00F30E4C"/>
    <w:rsid w:val="00F31BBD"/>
    <w:rsid w:val="00F321C0"/>
    <w:rsid w:val="00F32322"/>
    <w:rsid w:val="00F342A1"/>
    <w:rsid w:val="00F407A0"/>
    <w:rsid w:val="00F41710"/>
    <w:rsid w:val="00F42571"/>
    <w:rsid w:val="00F42B3A"/>
    <w:rsid w:val="00F42E12"/>
    <w:rsid w:val="00F437CD"/>
    <w:rsid w:val="00F43D69"/>
    <w:rsid w:val="00F43F75"/>
    <w:rsid w:val="00F466C5"/>
    <w:rsid w:val="00F47FE0"/>
    <w:rsid w:val="00F5320D"/>
    <w:rsid w:val="00F53DFA"/>
    <w:rsid w:val="00F53F5B"/>
    <w:rsid w:val="00F550D5"/>
    <w:rsid w:val="00F61DE9"/>
    <w:rsid w:val="00F62312"/>
    <w:rsid w:val="00F62BB2"/>
    <w:rsid w:val="00F633C1"/>
    <w:rsid w:val="00F66A23"/>
    <w:rsid w:val="00F67A6D"/>
    <w:rsid w:val="00F71059"/>
    <w:rsid w:val="00F72DB3"/>
    <w:rsid w:val="00F73386"/>
    <w:rsid w:val="00F74E8B"/>
    <w:rsid w:val="00F75005"/>
    <w:rsid w:val="00F7505C"/>
    <w:rsid w:val="00F77353"/>
    <w:rsid w:val="00F77AE4"/>
    <w:rsid w:val="00F80998"/>
    <w:rsid w:val="00F82E1C"/>
    <w:rsid w:val="00F83F03"/>
    <w:rsid w:val="00F85CBC"/>
    <w:rsid w:val="00F9027C"/>
    <w:rsid w:val="00F9345B"/>
    <w:rsid w:val="00F93E7E"/>
    <w:rsid w:val="00F9599F"/>
    <w:rsid w:val="00F95CFF"/>
    <w:rsid w:val="00F9717C"/>
    <w:rsid w:val="00F97EA0"/>
    <w:rsid w:val="00FA7360"/>
    <w:rsid w:val="00FB0159"/>
    <w:rsid w:val="00FB0EC0"/>
    <w:rsid w:val="00FB26DF"/>
    <w:rsid w:val="00FB3861"/>
    <w:rsid w:val="00FB3D08"/>
    <w:rsid w:val="00FB5039"/>
    <w:rsid w:val="00FB707A"/>
    <w:rsid w:val="00FB7367"/>
    <w:rsid w:val="00FC03FE"/>
    <w:rsid w:val="00FC0B17"/>
    <w:rsid w:val="00FC1232"/>
    <w:rsid w:val="00FC2D0A"/>
    <w:rsid w:val="00FC5117"/>
    <w:rsid w:val="00FC5D7B"/>
    <w:rsid w:val="00FC5FD8"/>
    <w:rsid w:val="00FC7CC9"/>
    <w:rsid w:val="00FD1DA5"/>
    <w:rsid w:val="00FD2A90"/>
    <w:rsid w:val="00FD2E41"/>
    <w:rsid w:val="00FD312A"/>
    <w:rsid w:val="00FD3245"/>
    <w:rsid w:val="00FD3927"/>
    <w:rsid w:val="00FD3D6C"/>
    <w:rsid w:val="00FD3E79"/>
    <w:rsid w:val="00FD4A0B"/>
    <w:rsid w:val="00FD4F75"/>
    <w:rsid w:val="00FD593D"/>
    <w:rsid w:val="00FD6D9B"/>
    <w:rsid w:val="00FE0574"/>
    <w:rsid w:val="00FE1114"/>
    <w:rsid w:val="00FE36EE"/>
    <w:rsid w:val="00FE64BC"/>
    <w:rsid w:val="00FF0357"/>
    <w:rsid w:val="00FF1691"/>
    <w:rsid w:val="00FF3382"/>
    <w:rsid w:val="00FF36CA"/>
    <w:rsid w:val="00FF4563"/>
    <w:rsid w:val="00FF54C5"/>
    <w:rsid w:val="00FF5D42"/>
    <w:rsid w:val="00FF74D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26AD0"/>
  <w15:docId w15:val="{A42283ED-BB3D-4522-BCAE-C9533B62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P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45B"/>
    <w:pPr>
      <w:jc w:val="both"/>
    </w:pPr>
    <w:rPr>
      <w:rFonts w:asciiTheme="majorHAnsi" w:hAnsiTheme="majorHAnsi"/>
      <w:szCs w:val="24"/>
    </w:rPr>
  </w:style>
  <w:style w:type="paragraph" w:styleId="Heading1">
    <w:name w:val="heading 1"/>
    <w:basedOn w:val="Normal"/>
    <w:next w:val="Normal"/>
    <w:link w:val="Heading1Char"/>
    <w:uiPriority w:val="9"/>
    <w:qFormat/>
    <w:rsid w:val="00975916"/>
    <w:pPr>
      <w:keepNext/>
      <w:spacing w:before="240" w:after="60"/>
      <w:outlineLvl w:val="0"/>
    </w:pPr>
    <w:rPr>
      <w:rFonts w:eastAsiaTheme="majorEastAsia"/>
      <w:b/>
      <w:bCs/>
      <w:kern w:val="32"/>
      <w:sz w:val="32"/>
      <w:szCs w:val="32"/>
    </w:rPr>
  </w:style>
  <w:style w:type="paragraph" w:styleId="Heading2">
    <w:name w:val="heading 2"/>
    <w:basedOn w:val="Normal"/>
    <w:next w:val="Normal"/>
    <w:link w:val="Heading2Char"/>
    <w:uiPriority w:val="9"/>
    <w:semiHidden/>
    <w:unhideWhenUsed/>
    <w:qFormat/>
    <w:rsid w:val="00975916"/>
    <w:pPr>
      <w:keepNext/>
      <w:spacing w:before="240" w:after="60"/>
      <w:outlineLvl w:val="1"/>
    </w:pPr>
    <w:rPr>
      <w:rFonts w:eastAsiaTheme="majorEastAsia"/>
      <w:b/>
      <w:bCs/>
      <w:i/>
      <w:iCs/>
      <w:sz w:val="28"/>
      <w:szCs w:val="28"/>
    </w:rPr>
  </w:style>
  <w:style w:type="paragraph" w:styleId="Heading3">
    <w:name w:val="heading 3"/>
    <w:basedOn w:val="Normal"/>
    <w:next w:val="Normal"/>
    <w:link w:val="Heading3Char"/>
    <w:unhideWhenUsed/>
    <w:qFormat/>
    <w:rsid w:val="00975916"/>
    <w:pPr>
      <w:keepNext/>
      <w:spacing w:before="240" w:after="60"/>
      <w:outlineLvl w:val="2"/>
    </w:pPr>
    <w:rPr>
      <w:rFonts w:eastAsiaTheme="majorEastAsia"/>
      <w:b/>
      <w:bCs/>
      <w:sz w:val="26"/>
      <w:szCs w:val="26"/>
    </w:rPr>
  </w:style>
  <w:style w:type="paragraph" w:styleId="Heading4">
    <w:name w:val="heading 4"/>
    <w:basedOn w:val="Normal"/>
    <w:next w:val="Normal"/>
    <w:link w:val="Heading4Char"/>
    <w:unhideWhenUsed/>
    <w:qFormat/>
    <w:rsid w:val="00975916"/>
    <w:pPr>
      <w:keepNext/>
      <w:spacing w:before="240" w:after="60"/>
      <w:outlineLvl w:val="3"/>
    </w:pPr>
    <w:rPr>
      <w:b/>
      <w:bCs/>
      <w:sz w:val="28"/>
      <w:szCs w:val="28"/>
    </w:rPr>
  </w:style>
  <w:style w:type="paragraph" w:styleId="Heading5">
    <w:name w:val="heading 5"/>
    <w:basedOn w:val="Normal"/>
    <w:next w:val="Normal"/>
    <w:link w:val="Heading5Char"/>
    <w:unhideWhenUsed/>
    <w:qFormat/>
    <w:rsid w:val="00975916"/>
    <w:pPr>
      <w:spacing w:before="240" w:after="60"/>
      <w:outlineLvl w:val="4"/>
    </w:pPr>
    <w:rPr>
      <w:b/>
      <w:bCs/>
      <w:i/>
      <w:iCs/>
      <w:sz w:val="26"/>
      <w:szCs w:val="26"/>
    </w:rPr>
  </w:style>
  <w:style w:type="paragraph" w:styleId="Heading6">
    <w:name w:val="heading 6"/>
    <w:basedOn w:val="Normal"/>
    <w:next w:val="Normal"/>
    <w:link w:val="Heading6Char"/>
    <w:unhideWhenUsed/>
    <w:qFormat/>
    <w:rsid w:val="00975916"/>
    <w:pPr>
      <w:spacing w:before="240" w:after="60"/>
      <w:outlineLvl w:val="5"/>
    </w:pPr>
    <w:rPr>
      <w:b/>
      <w:bCs/>
      <w:szCs w:val="22"/>
    </w:rPr>
  </w:style>
  <w:style w:type="paragraph" w:styleId="Heading7">
    <w:name w:val="heading 7"/>
    <w:basedOn w:val="Normal"/>
    <w:next w:val="Normal"/>
    <w:link w:val="Heading7Char"/>
    <w:unhideWhenUsed/>
    <w:qFormat/>
    <w:rsid w:val="00975916"/>
    <w:pPr>
      <w:spacing w:before="240" w:after="60"/>
      <w:outlineLvl w:val="6"/>
    </w:pPr>
  </w:style>
  <w:style w:type="paragraph" w:styleId="Heading8">
    <w:name w:val="heading 8"/>
    <w:basedOn w:val="Normal"/>
    <w:next w:val="Normal"/>
    <w:link w:val="Heading8Char"/>
    <w:unhideWhenUsed/>
    <w:qFormat/>
    <w:rsid w:val="00975916"/>
    <w:pPr>
      <w:spacing w:before="240" w:after="60"/>
      <w:outlineLvl w:val="7"/>
    </w:pPr>
    <w:rPr>
      <w:i/>
      <w:iCs/>
    </w:rPr>
  </w:style>
  <w:style w:type="paragraph" w:styleId="Heading9">
    <w:name w:val="heading 9"/>
    <w:basedOn w:val="Normal"/>
    <w:next w:val="Normal"/>
    <w:link w:val="Heading9Char"/>
    <w:unhideWhenUsed/>
    <w:qFormat/>
    <w:rsid w:val="00975916"/>
    <w:pPr>
      <w:spacing w:before="240" w:after="60"/>
      <w:outlineLvl w:val="8"/>
    </w:pPr>
    <w:rPr>
      <w:rFonts w:eastAsiaTheme="majorEastAs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916"/>
    <w:pPr>
      <w:tabs>
        <w:tab w:val="center" w:pos="4252"/>
        <w:tab w:val="right" w:pos="8504"/>
      </w:tabs>
    </w:pPr>
  </w:style>
  <w:style w:type="character" w:customStyle="1" w:styleId="HeaderChar">
    <w:name w:val="Header Char"/>
    <w:basedOn w:val="DefaultParagraphFont"/>
    <w:link w:val="Header"/>
    <w:uiPriority w:val="99"/>
    <w:rsid w:val="00975916"/>
  </w:style>
  <w:style w:type="paragraph" w:styleId="Footer">
    <w:name w:val="footer"/>
    <w:basedOn w:val="Normal"/>
    <w:link w:val="FooterChar"/>
    <w:uiPriority w:val="99"/>
    <w:unhideWhenUsed/>
    <w:rsid w:val="00975916"/>
    <w:pPr>
      <w:tabs>
        <w:tab w:val="center" w:pos="4252"/>
        <w:tab w:val="right" w:pos="8504"/>
      </w:tabs>
    </w:pPr>
  </w:style>
  <w:style w:type="character" w:customStyle="1" w:styleId="FooterChar">
    <w:name w:val="Footer Char"/>
    <w:basedOn w:val="DefaultParagraphFont"/>
    <w:link w:val="Footer"/>
    <w:uiPriority w:val="99"/>
    <w:rsid w:val="00975916"/>
  </w:style>
  <w:style w:type="paragraph" w:styleId="Title">
    <w:name w:val="Title"/>
    <w:basedOn w:val="Normal"/>
    <w:next w:val="Normal"/>
    <w:link w:val="TitleChar"/>
    <w:uiPriority w:val="10"/>
    <w:qFormat/>
    <w:rsid w:val="00975916"/>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975916"/>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975916"/>
    <w:pPr>
      <w:spacing w:after="60"/>
      <w:jc w:val="center"/>
      <w:outlineLvl w:val="1"/>
    </w:pPr>
    <w:rPr>
      <w:rFonts w:eastAsiaTheme="majorEastAsia" w:cstheme="majorBidi"/>
    </w:rPr>
  </w:style>
  <w:style w:type="character" w:customStyle="1" w:styleId="SubtitleChar">
    <w:name w:val="Subtitle Char"/>
    <w:basedOn w:val="DefaultParagraphFont"/>
    <w:link w:val="Subtitle"/>
    <w:uiPriority w:val="11"/>
    <w:rsid w:val="00975916"/>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97591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7591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7591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75916"/>
    <w:rPr>
      <w:b/>
      <w:bCs/>
      <w:sz w:val="28"/>
      <w:szCs w:val="28"/>
    </w:rPr>
  </w:style>
  <w:style w:type="character" w:customStyle="1" w:styleId="Heading5Char">
    <w:name w:val="Heading 5 Char"/>
    <w:basedOn w:val="DefaultParagraphFont"/>
    <w:link w:val="Heading5"/>
    <w:uiPriority w:val="9"/>
    <w:semiHidden/>
    <w:rsid w:val="00975916"/>
    <w:rPr>
      <w:b/>
      <w:bCs/>
      <w:i/>
      <w:iCs/>
      <w:sz w:val="26"/>
      <w:szCs w:val="26"/>
    </w:rPr>
  </w:style>
  <w:style w:type="character" w:customStyle="1" w:styleId="Heading6Char">
    <w:name w:val="Heading 6 Char"/>
    <w:basedOn w:val="DefaultParagraphFont"/>
    <w:link w:val="Heading6"/>
    <w:uiPriority w:val="9"/>
    <w:semiHidden/>
    <w:rsid w:val="00975916"/>
    <w:rPr>
      <w:b/>
      <w:bCs/>
    </w:rPr>
  </w:style>
  <w:style w:type="character" w:customStyle="1" w:styleId="Heading7Char">
    <w:name w:val="Heading 7 Char"/>
    <w:basedOn w:val="DefaultParagraphFont"/>
    <w:link w:val="Heading7"/>
    <w:uiPriority w:val="9"/>
    <w:semiHidden/>
    <w:rsid w:val="00975916"/>
    <w:rPr>
      <w:sz w:val="24"/>
      <w:szCs w:val="24"/>
    </w:rPr>
  </w:style>
  <w:style w:type="character" w:customStyle="1" w:styleId="Heading8Char">
    <w:name w:val="Heading 8 Char"/>
    <w:basedOn w:val="DefaultParagraphFont"/>
    <w:link w:val="Heading8"/>
    <w:uiPriority w:val="9"/>
    <w:semiHidden/>
    <w:rsid w:val="00975916"/>
    <w:rPr>
      <w:i/>
      <w:iCs/>
      <w:sz w:val="24"/>
      <w:szCs w:val="24"/>
    </w:rPr>
  </w:style>
  <w:style w:type="character" w:customStyle="1" w:styleId="Heading9Char">
    <w:name w:val="Heading 9 Char"/>
    <w:basedOn w:val="DefaultParagraphFont"/>
    <w:link w:val="Heading9"/>
    <w:uiPriority w:val="9"/>
    <w:semiHidden/>
    <w:rsid w:val="00975916"/>
    <w:rPr>
      <w:rFonts w:asciiTheme="majorHAnsi" w:eastAsiaTheme="majorEastAsia" w:hAnsiTheme="majorHAnsi"/>
    </w:rPr>
  </w:style>
  <w:style w:type="character" w:styleId="Strong">
    <w:name w:val="Strong"/>
    <w:basedOn w:val="DefaultParagraphFont"/>
    <w:uiPriority w:val="22"/>
    <w:qFormat/>
    <w:rsid w:val="00975916"/>
    <w:rPr>
      <w:b/>
      <w:bCs/>
    </w:rPr>
  </w:style>
  <w:style w:type="character" w:styleId="Emphasis">
    <w:name w:val="Emphasis"/>
    <w:basedOn w:val="DefaultParagraphFont"/>
    <w:uiPriority w:val="20"/>
    <w:qFormat/>
    <w:rsid w:val="00975916"/>
    <w:rPr>
      <w:rFonts w:asciiTheme="minorHAnsi" w:hAnsiTheme="minorHAnsi"/>
      <w:b/>
      <w:i/>
      <w:iCs/>
    </w:rPr>
  </w:style>
  <w:style w:type="paragraph" w:styleId="NoSpacing">
    <w:name w:val="No Spacing"/>
    <w:basedOn w:val="Normal"/>
    <w:link w:val="NoSpacingChar"/>
    <w:uiPriority w:val="1"/>
    <w:qFormat/>
    <w:rsid w:val="00975916"/>
    <w:rPr>
      <w:szCs w:val="32"/>
    </w:rPr>
  </w:style>
  <w:style w:type="paragraph" w:styleId="ListParagraph">
    <w:name w:val="List Paragraph"/>
    <w:basedOn w:val="Normal"/>
    <w:qFormat/>
    <w:rsid w:val="00975916"/>
    <w:pPr>
      <w:ind w:left="720"/>
      <w:contextualSpacing/>
    </w:pPr>
  </w:style>
  <w:style w:type="paragraph" w:styleId="Quote">
    <w:name w:val="Quote"/>
    <w:basedOn w:val="Normal"/>
    <w:next w:val="Normal"/>
    <w:link w:val="QuoteChar"/>
    <w:uiPriority w:val="29"/>
    <w:qFormat/>
    <w:rsid w:val="00975916"/>
    <w:rPr>
      <w:i/>
    </w:rPr>
  </w:style>
  <w:style w:type="character" w:customStyle="1" w:styleId="QuoteChar">
    <w:name w:val="Quote Char"/>
    <w:basedOn w:val="DefaultParagraphFont"/>
    <w:link w:val="Quote"/>
    <w:uiPriority w:val="29"/>
    <w:rsid w:val="00975916"/>
    <w:rPr>
      <w:i/>
      <w:sz w:val="24"/>
      <w:szCs w:val="24"/>
    </w:rPr>
  </w:style>
  <w:style w:type="paragraph" w:styleId="IntenseQuote">
    <w:name w:val="Intense Quote"/>
    <w:basedOn w:val="Normal"/>
    <w:next w:val="Normal"/>
    <w:link w:val="IntenseQuoteChar"/>
    <w:uiPriority w:val="30"/>
    <w:qFormat/>
    <w:rsid w:val="00975916"/>
    <w:pPr>
      <w:ind w:left="720" w:right="720"/>
    </w:pPr>
    <w:rPr>
      <w:b/>
      <w:i/>
      <w:szCs w:val="22"/>
    </w:rPr>
  </w:style>
  <w:style w:type="character" w:customStyle="1" w:styleId="IntenseQuoteChar">
    <w:name w:val="Intense Quote Char"/>
    <w:basedOn w:val="DefaultParagraphFont"/>
    <w:link w:val="IntenseQuote"/>
    <w:uiPriority w:val="30"/>
    <w:rsid w:val="00975916"/>
    <w:rPr>
      <w:b/>
      <w:i/>
      <w:sz w:val="24"/>
    </w:rPr>
  </w:style>
  <w:style w:type="character" w:styleId="SubtleEmphasis">
    <w:name w:val="Subtle Emphasis"/>
    <w:uiPriority w:val="19"/>
    <w:qFormat/>
    <w:rsid w:val="00975916"/>
    <w:rPr>
      <w:i/>
      <w:color w:val="5A5A5A" w:themeColor="text1" w:themeTint="A5"/>
    </w:rPr>
  </w:style>
  <w:style w:type="character" w:styleId="IntenseEmphasis">
    <w:name w:val="Intense Emphasis"/>
    <w:basedOn w:val="DefaultParagraphFont"/>
    <w:uiPriority w:val="21"/>
    <w:qFormat/>
    <w:rsid w:val="00975916"/>
    <w:rPr>
      <w:b/>
      <w:i/>
      <w:sz w:val="24"/>
      <w:szCs w:val="24"/>
      <w:u w:val="single"/>
    </w:rPr>
  </w:style>
  <w:style w:type="character" w:styleId="SubtleReference">
    <w:name w:val="Subtle Reference"/>
    <w:basedOn w:val="DefaultParagraphFont"/>
    <w:uiPriority w:val="31"/>
    <w:qFormat/>
    <w:rsid w:val="00975916"/>
    <w:rPr>
      <w:sz w:val="24"/>
      <w:szCs w:val="24"/>
      <w:u w:val="single"/>
    </w:rPr>
  </w:style>
  <w:style w:type="character" w:styleId="IntenseReference">
    <w:name w:val="Intense Reference"/>
    <w:basedOn w:val="DefaultParagraphFont"/>
    <w:uiPriority w:val="32"/>
    <w:qFormat/>
    <w:rsid w:val="00975916"/>
    <w:rPr>
      <w:b/>
      <w:sz w:val="24"/>
      <w:u w:val="single"/>
    </w:rPr>
  </w:style>
  <w:style w:type="character" w:styleId="BookTitle">
    <w:name w:val="Book Title"/>
    <w:basedOn w:val="DefaultParagraphFont"/>
    <w:uiPriority w:val="33"/>
    <w:qFormat/>
    <w:rsid w:val="0097591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75916"/>
    <w:pPr>
      <w:outlineLvl w:val="9"/>
    </w:pPr>
  </w:style>
  <w:style w:type="table" w:styleId="TableGrid">
    <w:name w:val="Table Grid"/>
    <w:basedOn w:val="TableNormal"/>
    <w:uiPriority w:val="59"/>
    <w:rsid w:val="00276B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rsid w:val="00276B9E"/>
    <w:rPr>
      <w:rFonts w:ascii="Times New Roman" w:eastAsia="Times New Roman" w:hAnsi="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ipotese">
    <w:name w:val="Hipotese"/>
    <w:basedOn w:val="NoSpacing"/>
    <w:link w:val="HipoteseChar"/>
    <w:qFormat/>
    <w:rsid w:val="00F77353"/>
    <w:pPr>
      <w:numPr>
        <w:ilvl w:val="1"/>
        <w:numId w:val="1"/>
      </w:numPr>
      <w:spacing w:before="80" w:after="80"/>
    </w:pPr>
    <w:rPr>
      <w:rFonts w:eastAsia="Times New Roman"/>
    </w:rPr>
  </w:style>
  <w:style w:type="paragraph" w:customStyle="1" w:styleId="Pergunta">
    <w:name w:val="Pergunta"/>
    <w:basedOn w:val="Normal"/>
    <w:link w:val="PerguntaChar"/>
    <w:qFormat/>
    <w:rsid w:val="006E2835"/>
    <w:pPr>
      <w:keepLines/>
      <w:numPr>
        <w:numId w:val="1"/>
      </w:numPr>
      <w:tabs>
        <w:tab w:val="left" w:pos="284"/>
      </w:tabs>
      <w:spacing w:before="120"/>
    </w:pPr>
    <w:rPr>
      <w:rFonts w:eastAsia="Times New Roman"/>
    </w:rPr>
  </w:style>
  <w:style w:type="character" w:customStyle="1" w:styleId="NoSpacingChar">
    <w:name w:val="No Spacing Char"/>
    <w:basedOn w:val="DefaultParagraphFont"/>
    <w:link w:val="NoSpacing"/>
    <w:uiPriority w:val="1"/>
    <w:rsid w:val="00A147E8"/>
    <w:rPr>
      <w:rFonts w:asciiTheme="majorHAnsi" w:hAnsiTheme="majorHAnsi"/>
      <w:szCs w:val="32"/>
    </w:rPr>
  </w:style>
  <w:style w:type="character" w:customStyle="1" w:styleId="HipoteseChar">
    <w:name w:val="Hipotese Char"/>
    <w:basedOn w:val="NoSpacingChar"/>
    <w:link w:val="Hipotese"/>
    <w:rsid w:val="00F77353"/>
    <w:rPr>
      <w:rFonts w:asciiTheme="majorHAnsi" w:eastAsia="Times New Roman" w:hAnsiTheme="majorHAnsi"/>
      <w:szCs w:val="32"/>
    </w:rPr>
  </w:style>
  <w:style w:type="paragraph" w:customStyle="1" w:styleId="Cdigo">
    <w:name w:val="Código"/>
    <w:basedOn w:val="NoSpacing"/>
    <w:link w:val="CdigoChar"/>
    <w:qFormat/>
    <w:rsid w:val="00300D19"/>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Courier New" w:hAnsi="Courier New" w:cs="Courier New"/>
      <w:sz w:val="16"/>
    </w:rPr>
  </w:style>
  <w:style w:type="character" w:customStyle="1" w:styleId="PerguntaChar">
    <w:name w:val="Pergunta Char"/>
    <w:basedOn w:val="DefaultParagraphFont"/>
    <w:link w:val="Pergunta"/>
    <w:rsid w:val="006E2835"/>
    <w:rPr>
      <w:rFonts w:asciiTheme="majorHAnsi" w:eastAsia="Times New Roman" w:hAnsiTheme="majorHAnsi"/>
      <w:szCs w:val="24"/>
    </w:rPr>
  </w:style>
  <w:style w:type="paragraph" w:customStyle="1" w:styleId="RespostaDesenvolvimento">
    <w:name w:val="Resposta Desenvolvimento"/>
    <w:basedOn w:val="Pergunta"/>
    <w:link w:val="RespostaDesenvolvimentoChar"/>
    <w:qFormat/>
    <w:rsid w:val="00EE4464"/>
    <w:pPr>
      <w:numPr>
        <w:numId w:val="0"/>
      </w:numPr>
      <w:pBdr>
        <w:bottom w:val="single" w:sz="4" w:space="1" w:color="auto"/>
        <w:between w:val="single" w:sz="4" w:space="1" w:color="auto"/>
      </w:pBdr>
    </w:pPr>
  </w:style>
  <w:style w:type="character" w:customStyle="1" w:styleId="CdigoChar">
    <w:name w:val="Código Char"/>
    <w:basedOn w:val="NoSpacingChar"/>
    <w:link w:val="Cdigo"/>
    <w:rsid w:val="00300D19"/>
    <w:rPr>
      <w:rFonts w:ascii="Courier New" w:hAnsi="Courier New" w:cs="Courier New"/>
      <w:sz w:val="16"/>
      <w:szCs w:val="32"/>
      <w:shd w:val="clear" w:color="auto" w:fill="D9D9D9" w:themeFill="background1" w:themeFillShade="D9"/>
    </w:rPr>
  </w:style>
  <w:style w:type="paragraph" w:customStyle="1" w:styleId="Soluo">
    <w:name w:val="Solução"/>
    <w:basedOn w:val="RespostaDesenvolvimento"/>
    <w:link w:val="SoluoChar"/>
    <w:qFormat/>
    <w:rsid w:val="001676B4"/>
    <w:rPr>
      <w:vanish/>
      <w:color w:val="FF0000"/>
    </w:rPr>
  </w:style>
  <w:style w:type="character" w:customStyle="1" w:styleId="RespostaDesenvolvimentoChar">
    <w:name w:val="Resposta Desenvolvimento Char"/>
    <w:basedOn w:val="PerguntaChar"/>
    <w:link w:val="RespostaDesenvolvimento"/>
    <w:rsid w:val="00EE4464"/>
    <w:rPr>
      <w:rFonts w:asciiTheme="majorHAnsi" w:eastAsia="Times New Roman" w:hAnsiTheme="majorHAnsi"/>
      <w:szCs w:val="24"/>
    </w:rPr>
  </w:style>
  <w:style w:type="character" w:customStyle="1" w:styleId="SoluoChar">
    <w:name w:val="Solução Char"/>
    <w:basedOn w:val="RespostaDesenvolvimentoChar"/>
    <w:link w:val="Soluo"/>
    <w:rsid w:val="001676B4"/>
    <w:rPr>
      <w:rFonts w:asciiTheme="majorHAnsi" w:eastAsia="Times New Roman" w:hAnsiTheme="majorHAnsi"/>
      <w:vanish/>
      <w:color w:val="FF0000"/>
      <w:szCs w:val="24"/>
    </w:rPr>
  </w:style>
  <w:style w:type="paragraph" w:styleId="HTMLPreformatted">
    <w:name w:val="HTML Preformatted"/>
    <w:basedOn w:val="Normal"/>
    <w:link w:val="HTMLPreformattedChar"/>
    <w:uiPriority w:val="99"/>
    <w:semiHidden/>
    <w:unhideWhenUsed/>
    <w:rsid w:val="000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B36B7"/>
    <w:rPr>
      <w:rFonts w:ascii="Courier New" w:eastAsia="Times New Roman" w:hAnsi="Courier New" w:cs="Courier New"/>
      <w:sz w:val="20"/>
      <w:szCs w:val="20"/>
      <w:lang w:val="en-GB" w:eastAsia="en-GB"/>
    </w:rPr>
  </w:style>
  <w:style w:type="paragraph" w:styleId="BalloonText">
    <w:name w:val="Balloon Text"/>
    <w:basedOn w:val="Normal"/>
    <w:link w:val="BalloonTextChar"/>
    <w:uiPriority w:val="99"/>
    <w:semiHidden/>
    <w:unhideWhenUsed/>
    <w:rsid w:val="00B50C2E"/>
    <w:rPr>
      <w:rFonts w:ascii="Tahoma" w:hAnsi="Tahoma" w:cs="Tahoma"/>
      <w:sz w:val="16"/>
      <w:szCs w:val="16"/>
    </w:rPr>
  </w:style>
  <w:style w:type="character" w:customStyle="1" w:styleId="BalloonTextChar">
    <w:name w:val="Balloon Text Char"/>
    <w:basedOn w:val="DefaultParagraphFont"/>
    <w:link w:val="BalloonText"/>
    <w:uiPriority w:val="99"/>
    <w:semiHidden/>
    <w:rsid w:val="00B50C2E"/>
    <w:rPr>
      <w:rFonts w:ascii="Tahoma" w:hAnsi="Tahoma" w:cs="Tahoma"/>
      <w:sz w:val="16"/>
      <w:szCs w:val="16"/>
    </w:rPr>
  </w:style>
  <w:style w:type="paragraph" w:styleId="NormalWeb">
    <w:name w:val="Normal (Web)"/>
    <w:basedOn w:val="Normal"/>
    <w:uiPriority w:val="99"/>
    <w:unhideWhenUsed/>
    <w:rsid w:val="00F2524E"/>
    <w:pPr>
      <w:spacing w:before="100" w:beforeAutospacing="1" w:after="100" w:afterAutospacing="1"/>
      <w:jc w:val="left"/>
    </w:pPr>
    <w:rPr>
      <w:rFonts w:ascii="Times New Roman" w:hAnsi="Times New Roman"/>
      <w:sz w:val="24"/>
      <w:lang w:eastAsia="zh-CN"/>
    </w:rPr>
  </w:style>
  <w:style w:type="paragraph" w:customStyle="1" w:styleId="HipotesesemVF">
    <w:name w:val="Hipotese sem VF"/>
    <w:link w:val="HipotesesemVFChar"/>
    <w:qFormat/>
    <w:rsid w:val="00B0614F"/>
    <w:pPr>
      <w:numPr>
        <w:ilvl w:val="1"/>
        <w:numId w:val="2"/>
      </w:numPr>
      <w:spacing w:before="80" w:after="80"/>
      <w:ind w:left="993" w:hanging="633"/>
    </w:pPr>
    <w:rPr>
      <w:rFonts w:asciiTheme="majorHAnsi" w:eastAsia="Times New Roman" w:hAnsiTheme="majorHAnsi"/>
      <w:szCs w:val="32"/>
    </w:rPr>
  </w:style>
  <w:style w:type="character" w:customStyle="1" w:styleId="HipotesesemVFChar">
    <w:name w:val="Hipotese sem VF Char"/>
    <w:basedOn w:val="HipoteseChar"/>
    <w:link w:val="HipotesesemVF"/>
    <w:rsid w:val="00B0614F"/>
    <w:rPr>
      <w:rFonts w:asciiTheme="majorHAnsi" w:eastAsia="Times New Roman" w:hAnsiTheme="majorHAnsi"/>
      <w:szCs w:val="32"/>
    </w:rPr>
  </w:style>
  <w:style w:type="character" w:styleId="CommentReference">
    <w:name w:val="annotation reference"/>
    <w:basedOn w:val="DefaultParagraphFont"/>
    <w:uiPriority w:val="99"/>
    <w:semiHidden/>
    <w:unhideWhenUsed/>
    <w:rsid w:val="00511C73"/>
    <w:rPr>
      <w:sz w:val="16"/>
      <w:szCs w:val="16"/>
    </w:rPr>
  </w:style>
  <w:style w:type="paragraph" w:styleId="CommentText">
    <w:name w:val="annotation text"/>
    <w:basedOn w:val="Normal"/>
    <w:link w:val="CommentTextChar"/>
    <w:uiPriority w:val="99"/>
    <w:semiHidden/>
    <w:unhideWhenUsed/>
    <w:rsid w:val="00511C73"/>
    <w:rPr>
      <w:sz w:val="20"/>
      <w:szCs w:val="20"/>
    </w:rPr>
  </w:style>
  <w:style w:type="character" w:customStyle="1" w:styleId="CommentTextChar">
    <w:name w:val="Comment Text Char"/>
    <w:basedOn w:val="DefaultParagraphFont"/>
    <w:link w:val="CommentText"/>
    <w:uiPriority w:val="99"/>
    <w:semiHidden/>
    <w:rsid w:val="00511C73"/>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511C73"/>
    <w:rPr>
      <w:b/>
      <w:bCs/>
    </w:rPr>
  </w:style>
  <w:style w:type="character" w:customStyle="1" w:styleId="CommentSubjectChar">
    <w:name w:val="Comment Subject Char"/>
    <w:basedOn w:val="CommentTextChar"/>
    <w:link w:val="CommentSubject"/>
    <w:uiPriority w:val="99"/>
    <w:semiHidden/>
    <w:rsid w:val="00511C73"/>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75658">
      <w:bodyDiv w:val="1"/>
      <w:marLeft w:val="0"/>
      <w:marRight w:val="0"/>
      <w:marTop w:val="0"/>
      <w:marBottom w:val="0"/>
      <w:divBdr>
        <w:top w:val="none" w:sz="0" w:space="0" w:color="auto"/>
        <w:left w:val="none" w:sz="0" w:space="0" w:color="auto"/>
        <w:bottom w:val="none" w:sz="0" w:space="0" w:color="auto"/>
        <w:right w:val="none" w:sz="0" w:space="0" w:color="auto"/>
      </w:divBdr>
    </w:div>
    <w:div w:id="163131160">
      <w:bodyDiv w:val="1"/>
      <w:marLeft w:val="0"/>
      <w:marRight w:val="0"/>
      <w:marTop w:val="0"/>
      <w:marBottom w:val="0"/>
      <w:divBdr>
        <w:top w:val="none" w:sz="0" w:space="0" w:color="auto"/>
        <w:left w:val="none" w:sz="0" w:space="0" w:color="auto"/>
        <w:bottom w:val="none" w:sz="0" w:space="0" w:color="auto"/>
        <w:right w:val="none" w:sz="0" w:space="0" w:color="auto"/>
      </w:divBdr>
    </w:div>
    <w:div w:id="317998043">
      <w:bodyDiv w:val="1"/>
      <w:marLeft w:val="0"/>
      <w:marRight w:val="0"/>
      <w:marTop w:val="0"/>
      <w:marBottom w:val="0"/>
      <w:divBdr>
        <w:top w:val="none" w:sz="0" w:space="0" w:color="auto"/>
        <w:left w:val="none" w:sz="0" w:space="0" w:color="auto"/>
        <w:bottom w:val="none" w:sz="0" w:space="0" w:color="auto"/>
        <w:right w:val="none" w:sz="0" w:space="0" w:color="auto"/>
      </w:divBdr>
    </w:div>
    <w:div w:id="658533097">
      <w:bodyDiv w:val="1"/>
      <w:marLeft w:val="0"/>
      <w:marRight w:val="0"/>
      <w:marTop w:val="0"/>
      <w:marBottom w:val="0"/>
      <w:divBdr>
        <w:top w:val="none" w:sz="0" w:space="0" w:color="auto"/>
        <w:left w:val="none" w:sz="0" w:space="0" w:color="auto"/>
        <w:bottom w:val="none" w:sz="0" w:space="0" w:color="auto"/>
        <w:right w:val="none" w:sz="0" w:space="0" w:color="auto"/>
      </w:divBdr>
    </w:div>
    <w:div w:id="713850490">
      <w:bodyDiv w:val="1"/>
      <w:marLeft w:val="0"/>
      <w:marRight w:val="0"/>
      <w:marTop w:val="0"/>
      <w:marBottom w:val="0"/>
      <w:divBdr>
        <w:top w:val="none" w:sz="0" w:space="0" w:color="auto"/>
        <w:left w:val="none" w:sz="0" w:space="0" w:color="auto"/>
        <w:bottom w:val="none" w:sz="0" w:space="0" w:color="auto"/>
        <w:right w:val="none" w:sz="0" w:space="0" w:color="auto"/>
      </w:divBdr>
    </w:div>
    <w:div w:id="821653966">
      <w:bodyDiv w:val="1"/>
      <w:marLeft w:val="0"/>
      <w:marRight w:val="0"/>
      <w:marTop w:val="0"/>
      <w:marBottom w:val="0"/>
      <w:divBdr>
        <w:top w:val="none" w:sz="0" w:space="0" w:color="auto"/>
        <w:left w:val="none" w:sz="0" w:space="0" w:color="auto"/>
        <w:bottom w:val="none" w:sz="0" w:space="0" w:color="auto"/>
        <w:right w:val="none" w:sz="0" w:space="0" w:color="auto"/>
      </w:divBdr>
    </w:div>
    <w:div w:id="1553347485">
      <w:bodyDiv w:val="1"/>
      <w:marLeft w:val="0"/>
      <w:marRight w:val="0"/>
      <w:marTop w:val="0"/>
      <w:marBottom w:val="0"/>
      <w:divBdr>
        <w:top w:val="none" w:sz="0" w:space="0" w:color="auto"/>
        <w:left w:val="none" w:sz="0" w:space="0" w:color="auto"/>
        <w:bottom w:val="none" w:sz="0" w:space="0" w:color="auto"/>
        <w:right w:val="none" w:sz="0" w:space="0" w:color="auto"/>
      </w:divBdr>
    </w:div>
    <w:div w:id="1590191704">
      <w:bodyDiv w:val="1"/>
      <w:marLeft w:val="0"/>
      <w:marRight w:val="0"/>
      <w:marTop w:val="0"/>
      <w:marBottom w:val="0"/>
      <w:divBdr>
        <w:top w:val="none" w:sz="0" w:space="0" w:color="auto"/>
        <w:left w:val="none" w:sz="0" w:space="0" w:color="auto"/>
        <w:bottom w:val="none" w:sz="0" w:space="0" w:color="auto"/>
        <w:right w:val="none" w:sz="0" w:space="0" w:color="auto"/>
      </w:divBdr>
    </w:div>
    <w:div w:id="1739088777">
      <w:bodyDiv w:val="1"/>
      <w:marLeft w:val="0"/>
      <w:marRight w:val="0"/>
      <w:marTop w:val="0"/>
      <w:marBottom w:val="0"/>
      <w:divBdr>
        <w:top w:val="none" w:sz="0" w:space="0" w:color="auto"/>
        <w:left w:val="none" w:sz="0" w:space="0" w:color="auto"/>
        <w:bottom w:val="none" w:sz="0" w:space="0" w:color="auto"/>
        <w:right w:val="none" w:sz="0" w:space="0" w:color="auto"/>
      </w:divBdr>
    </w:div>
    <w:div w:id="1771464700">
      <w:bodyDiv w:val="1"/>
      <w:marLeft w:val="0"/>
      <w:marRight w:val="0"/>
      <w:marTop w:val="0"/>
      <w:marBottom w:val="0"/>
      <w:divBdr>
        <w:top w:val="none" w:sz="0" w:space="0" w:color="auto"/>
        <w:left w:val="none" w:sz="0" w:space="0" w:color="auto"/>
        <w:bottom w:val="none" w:sz="0" w:space="0" w:color="auto"/>
        <w:right w:val="none" w:sz="0" w:space="0" w:color="auto"/>
      </w:divBdr>
    </w:div>
    <w:div w:id="1830751523">
      <w:bodyDiv w:val="1"/>
      <w:marLeft w:val="0"/>
      <w:marRight w:val="0"/>
      <w:marTop w:val="0"/>
      <w:marBottom w:val="0"/>
      <w:divBdr>
        <w:top w:val="none" w:sz="0" w:space="0" w:color="auto"/>
        <w:left w:val="none" w:sz="0" w:space="0" w:color="auto"/>
        <w:bottom w:val="none" w:sz="0" w:space="0" w:color="auto"/>
        <w:right w:val="none" w:sz="0" w:space="0" w:color="auto"/>
      </w:divBdr>
    </w:div>
    <w:div w:id="1837988132">
      <w:bodyDiv w:val="1"/>
      <w:marLeft w:val="0"/>
      <w:marRight w:val="0"/>
      <w:marTop w:val="0"/>
      <w:marBottom w:val="0"/>
      <w:divBdr>
        <w:top w:val="none" w:sz="0" w:space="0" w:color="auto"/>
        <w:left w:val="none" w:sz="0" w:space="0" w:color="auto"/>
        <w:bottom w:val="none" w:sz="0" w:space="0" w:color="auto"/>
        <w:right w:val="none" w:sz="0" w:space="0" w:color="auto"/>
      </w:divBdr>
    </w:div>
    <w:div w:id="188922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83868-848A-4D67-AD6B-65AAD6438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1521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IST</Company>
  <LinksUpToDate>false</LinksUpToDate>
  <CharactersWithSpaces>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Nuno Cruz</dc:creator>
  <cp:lastModifiedBy>Vitor Almeida</cp:lastModifiedBy>
  <cp:revision>7</cp:revision>
  <cp:lastPrinted>2014-01-07T15:09:00Z</cp:lastPrinted>
  <dcterms:created xsi:type="dcterms:W3CDTF">2014-01-07T15:14:00Z</dcterms:created>
  <dcterms:modified xsi:type="dcterms:W3CDTF">2014-01-16T20:20:00Z</dcterms:modified>
</cp:coreProperties>
</file>